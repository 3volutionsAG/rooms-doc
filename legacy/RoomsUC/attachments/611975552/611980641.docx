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646"/>
        <w:gridCol w:w="1087"/>
        <w:gridCol w:w="1559"/>
        <w:gridCol w:w="851"/>
        <w:gridCol w:w="1795"/>
      </w:tblGrid>
      <w:tr w:rsidR="00C5199B" w:rsidTr="00926E49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C5199B" w:rsidRDefault="0003695F" w:rsidP="0052381C">
            <w:pPr>
              <w:pStyle w:val="Heading3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1. </w:t>
            </w:r>
            <w:r w:rsidR="0052381C">
              <w:rPr>
                <w:lang w:val="de-CH"/>
              </w:rPr>
              <w:t xml:space="preserve">Use Case </w:t>
            </w:r>
            <w:r w:rsidR="009062AF">
              <w:rPr>
                <w:lang w:val="de-CH"/>
              </w:rPr>
              <w:t>Überblick</w:t>
            </w:r>
            <w:r w:rsidR="001F5607">
              <w:rPr>
                <w:lang w:val="de-CH"/>
              </w:rPr>
              <w:t xml:space="preserve"> </w:t>
            </w:r>
            <w:r w:rsidR="001F5607" w:rsidRPr="001F5607">
              <w:rPr>
                <w:i/>
                <w:sz w:val="16"/>
                <w:szCs w:val="16"/>
                <w:lang w:val="de-CH"/>
              </w:rPr>
              <w:t>(Arbeitspapier)</w:t>
            </w:r>
          </w:p>
        </w:tc>
      </w:tr>
      <w:tr w:rsidR="00395D64" w:rsidRPr="00BD4697" w:rsidTr="00926E49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395D64" w:rsidRPr="00395D64" w:rsidRDefault="00395D64" w:rsidP="00395D64">
            <w:pPr>
              <w:pStyle w:val="Heading3"/>
              <w:jc w:val="both"/>
              <w:rPr>
                <w:u w:val="single"/>
                <w:lang w:val="de-CH"/>
              </w:rPr>
            </w:pPr>
            <w:r w:rsidRPr="00395D64">
              <w:rPr>
                <w:u w:val="single"/>
                <w:lang w:val="de-CH"/>
              </w:rPr>
              <w:t>Kriterien Use Case</w:t>
            </w:r>
            <w:r>
              <w:rPr>
                <w:u w:val="single"/>
                <w:lang w:val="de-CH"/>
              </w:rPr>
              <w:t xml:space="preserve">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 xml:space="preserve">(diese Zeile kann nach der </w:t>
            </w:r>
            <w:r>
              <w:rPr>
                <w:color w:val="FF0000"/>
                <w:sz w:val="12"/>
                <w:szCs w:val="12"/>
                <w:u w:val="single"/>
                <w:lang w:val="de-CH"/>
              </w:rPr>
              <w:t xml:space="preserve">Erstellung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>gelöscht werden)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b w:val="0"/>
                <w:sz w:val="16"/>
                <w:szCs w:val="16"/>
                <w:lang w:val="de-CH"/>
              </w:rPr>
              <w:t>Ein Anwendungsfall spezifiziert Aktionsfolgen (Szenarien) einschliesslich Alternativ- und Ausnahmesequenzen, die ein System oder eine Systemkomponente bei der Interaktion mit externen Objekten ausführt, um einen Mehrwert zu erbringen.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sz w:val="16"/>
                <w:szCs w:val="16"/>
                <w:u w:val="single"/>
                <w:lang w:val="de-CH"/>
              </w:rPr>
              <w:t>Use Case beinhaltet:</w:t>
            </w:r>
            <w:r>
              <w:rPr>
                <w:b w:val="0"/>
                <w:sz w:val="16"/>
                <w:szCs w:val="16"/>
                <w:lang w:val="de-CH"/>
              </w:rPr>
              <w:t xml:space="preserve"> </w:t>
            </w:r>
            <w:r w:rsidRPr="00395D64">
              <w:rPr>
                <w:b w:val="0"/>
                <w:sz w:val="16"/>
                <w:szCs w:val="16"/>
                <w:lang w:val="de-CH"/>
              </w:rPr>
              <w:t>- Kontextinformatioenen</w:t>
            </w:r>
            <w:r>
              <w:rPr>
                <w:b w:val="0"/>
                <w:sz w:val="16"/>
                <w:szCs w:val="16"/>
                <w:lang w:val="de-CH"/>
              </w:rPr>
              <w:t xml:space="preserve">, </w:t>
            </w:r>
            <w:r w:rsidRPr="00395D64">
              <w:rPr>
                <w:b w:val="0"/>
                <w:sz w:val="16"/>
                <w:szCs w:val="16"/>
                <w:lang w:val="de-CH"/>
              </w:rPr>
              <w:t>Ziele Vorbedingungen, Nachbedingungen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Hauptszenario</w:t>
            </w:r>
            <w:r w:rsidRPr="00395D64">
              <w:rPr>
                <w:b w:val="0"/>
                <w:sz w:val="12"/>
                <w:szCs w:val="12"/>
                <w:lang w:val="de-CH"/>
              </w:rPr>
              <w:t>; Ein Hauptszenario ist ein Szenario, das die Interaktionsfolge dokumentiert, die normalerweise ausgeführt wird, um eines oder mehrere mit dem Szenario assozierte Ziele zu erfüllen</w:t>
            </w:r>
          </w:p>
          <w:p w:rsidR="00395D64" w:rsidRPr="00395D64" w:rsidRDefault="00395D64" w:rsidP="00395D64">
            <w:pPr>
              <w:pStyle w:val="Heading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Alternativszenario</w:t>
            </w:r>
            <w:r>
              <w:rPr>
                <w:b w:val="0"/>
                <w:sz w:val="12"/>
                <w:szCs w:val="12"/>
                <w:lang w:val="de-CH"/>
              </w:rPr>
              <w:t xml:space="preserve">;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Alternativszenario ist ein Szenario, das zu einem Hauptszenario eine alternative Interaktionsfolge definiert. Eine Alternativszenario erfüllt die gleiche Ziele wie das zugehörige Hauptszenario</w:t>
            </w:r>
          </w:p>
          <w:p w:rsidR="00395D64" w:rsidRDefault="00395D64" w:rsidP="00395D64">
            <w:pPr>
              <w:pStyle w:val="Heading3"/>
              <w:jc w:val="both"/>
              <w:rPr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Ausnahmeszenario</w:t>
            </w:r>
            <w:r>
              <w:rPr>
                <w:sz w:val="12"/>
                <w:szCs w:val="12"/>
                <w:u w:val="single"/>
                <w:lang w:val="de-CH"/>
              </w:rPr>
              <w:t xml:space="preserve">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Ausnahmeszenario ist ein Szenario, das eine Interaktionsfolge definiert, die ausgeführt wird, wenn in einem anderen Szenario (Haupt-, A</w:t>
            </w:r>
            <w:r>
              <w:rPr>
                <w:b w:val="0"/>
                <w:sz w:val="12"/>
                <w:szCs w:val="12"/>
                <w:lang w:val="de-CH"/>
              </w:rPr>
              <w:t>l</w:t>
            </w:r>
            <w:r w:rsidRPr="00395D64">
              <w:rPr>
                <w:b w:val="0"/>
                <w:sz w:val="12"/>
                <w:szCs w:val="12"/>
                <w:lang w:val="de-CH"/>
              </w:rPr>
              <w:t>ternativ- oder anderen Ausnahmeszenario) ein Ereignis eintritt, das die Erfüllung einer oder mehrerer mit dem Szenario assozierter Ziele verhindert</w:t>
            </w:r>
          </w:p>
        </w:tc>
      </w:tr>
      <w:tr w:rsidR="008C6CFF" w:rsidRPr="00217EF9" w:rsidTr="00DC0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3434F6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SOT Parkplatz</w:t>
            </w:r>
            <w:r w:rsidR="00A57B03">
              <w:rPr>
                <w:lang w:val="de-DE"/>
              </w:rPr>
              <w:t xml:space="preserve"> reservieren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A57B03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201.01</w:t>
            </w:r>
            <w:r w:rsidR="003434F6">
              <w:rPr>
                <w:lang w:val="de-DE"/>
              </w:rPr>
              <w:t>1</w:t>
            </w:r>
          </w:p>
        </w:tc>
      </w:tr>
      <w:tr w:rsidR="006E5D94" w:rsidRPr="00A57B03" w:rsidTr="00DC0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8A1628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A57B03" w:rsidP="00BD4697">
            <w:pPr>
              <w:tabs>
                <w:tab w:val="left" w:pos="5220"/>
              </w:tabs>
              <w:rPr>
                <w:lang w:val="de-DE"/>
              </w:rPr>
            </w:pPr>
            <w:r w:rsidRPr="00A57B03">
              <w:rPr>
                <w:lang w:val="de-CH"/>
              </w:rPr>
              <w:t>1.</w:t>
            </w:r>
            <w:del w:id="0" w:author="Tim Bänziger" w:date="2009-07-16T08:55:00Z">
              <w:r w:rsidDel="00BD4697">
                <w:rPr>
                  <w:lang w:val="de-CH"/>
                </w:rPr>
                <w:delText>0</w:delText>
              </w:r>
            </w:del>
            <w:ins w:id="1" w:author="Tim Bänziger" w:date="2009-07-16T08:55:00Z">
              <w:r w:rsidR="00BD4697">
                <w:rPr>
                  <w:lang w:val="de-CH"/>
                </w:rPr>
                <w:t>1</w:t>
              </w:r>
            </w:ins>
            <w:r w:rsidR="006E5D94">
              <w:rPr>
                <w:lang w:val="de-DE"/>
              </w:rPr>
              <w:t xml:space="preserve"> / </w:t>
            </w:r>
            <w:fldSimple w:instr=" DOCPROPERTY  LastSavedTime  \* MERGEFORMAT ">
              <w:r w:rsidRPr="00A57B03">
                <w:rPr>
                  <w:lang w:val="de-CH"/>
                </w:rPr>
                <w:t>01.01.1601 02:00</w:t>
              </w:r>
            </w:fldSimple>
            <w:r w:rsidR="00B21819">
              <w:rPr>
                <w:lang w:val="de-DE"/>
              </w:rPr>
              <w:t xml:space="preserve"> / </w:t>
            </w:r>
            <w:r w:rsidR="00F31E28">
              <w:fldChar w:fldCharType="begin"/>
            </w:r>
            <w:r w:rsidR="00C8263C" w:rsidRPr="00A57B03">
              <w:rPr>
                <w:lang w:val="de-CH"/>
              </w:rPr>
              <w:instrText xml:space="preserve"> DOCPROPERTY  LastSavedBy  \* MERGEFORMAT </w:instrText>
            </w:r>
            <w:r w:rsidR="00F31E28">
              <w:fldChar w:fldCharType="end"/>
            </w:r>
          </w:p>
        </w:tc>
      </w:tr>
      <w:tr w:rsidR="00832D17" w:rsidRPr="00BD4697" w:rsidTr="006E5D94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:rsidR="00832D17" w:rsidRDefault="00832D17" w:rsidP="006E5D94">
            <w:pPr>
              <w:pStyle w:val="Heading3"/>
              <w:jc w:val="both"/>
              <w:rPr>
                <w:u w:val="single"/>
                <w:lang w:val="de-CH"/>
              </w:rPr>
            </w:pPr>
            <w:r>
              <w:rPr>
                <w:u w:val="single"/>
                <w:lang w:val="de-CH"/>
              </w:rPr>
              <w:t>Storie / Notizen</w:t>
            </w:r>
          </w:p>
          <w:p w:rsidR="00832D17" w:rsidRPr="00832D17" w:rsidRDefault="00832D17" w:rsidP="00BA575F">
            <w:pPr>
              <w:rPr>
                <w:lang w:val="de-CH"/>
              </w:rPr>
            </w:pPr>
            <w:r>
              <w:rPr>
                <w:lang w:val="de-CH"/>
              </w:rPr>
              <w:t xml:space="preserve">Diese Zeile </w:t>
            </w:r>
            <w:r w:rsidR="00070EBE">
              <w:rPr>
                <w:lang w:val="de-CH"/>
              </w:rPr>
              <w:t>dient dazu, dass Vorarbeiten von den Grob</w:t>
            </w:r>
            <w:r w:rsidR="00BA575F">
              <w:rPr>
                <w:lang w:val="de-CH"/>
              </w:rPr>
              <w:t xml:space="preserve">beschrieben </w:t>
            </w:r>
            <w:r w:rsidR="00070EBE">
              <w:rPr>
                <w:lang w:val="de-CH"/>
              </w:rPr>
              <w:t xml:space="preserve">übernommen werden und </w:t>
            </w:r>
            <w:r w:rsidR="00BA575F">
              <w:rPr>
                <w:lang w:val="de-CH"/>
              </w:rPr>
              <w:t>kann nachträglich gelöscht werden.</w:t>
            </w:r>
          </w:p>
        </w:tc>
      </w:tr>
      <w:tr w:rsidR="00832D17" w:rsidRPr="00BD469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7" w:rsidRDefault="00832D17" w:rsidP="00395D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D17" w:rsidRDefault="00832D17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A57B03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395D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Aktoren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A57B03" w:rsidP="00FF2DF5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Alle Benutzer </w:t>
            </w:r>
            <w:r w:rsidR="00FF2DF5">
              <w:rPr>
                <w:lang w:val="de-DE"/>
              </w:rPr>
              <w:t>des Systems</w:t>
            </w:r>
          </w:p>
        </w:tc>
      </w:tr>
      <w:tr w:rsidR="00FD2C81" w:rsidRPr="00BD469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F5" w:rsidRPr="000E7E50" w:rsidRDefault="00FF2DF5" w:rsidP="00FF2DF5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0E7E50">
              <w:rPr>
                <w:lang w:val="de-DE"/>
              </w:rPr>
              <w:t xml:space="preserve">Das Suchen und Finden von einem oder mehreren, den Kriterien entsprechenden, verfügbaren </w:t>
            </w:r>
            <w:r w:rsidR="003434F6">
              <w:rPr>
                <w:lang w:val="de-DE"/>
              </w:rPr>
              <w:t>Kurzzeit Parkplätzen</w:t>
            </w:r>
            <w:r w:rsidRPr="000E7E50">
              <w:rPr>
                <w:lang w:val="de-DE"/>
              </w:rPr>
              <w:t xml:space="preserve"> (Ressourcenart „</w:t>
            </w:r>
            <w:r w:rsidR="003434F6">
              <w:rPr>
                <w:lang w:val="de-DE"/>
              </w:rPr>
              <w:t>Parkplatz</w:t>
            </w:r>
            <w:r w:rsidRPr="000E7E50">
              <w:rPr>
                <w:lang w:val="de-DE"/>
              </w:rPr>
              <w:t>“).</w:t>
            </w:r>
          </w:p>
          <w:p w:rsidR="00FF2DF5" w:rsidRDefault="00FF2DF5" w:rsidP="00FF2DF5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0E7E50">
              <w:rPr>
                <w:lang w:val="de-DE"/>
              </w:rPr>
              <w:t xml:space="preserve">Die Reservation der selektierten </w:t>
            </w:r>
            <w:r w:rsidR="00DE4698">
              <w:rPr>
                <w:lang w:val="de-DE"/>
              </w:rPr>
              <w:t>Par</w:t>
            </w:r>
            <w:r w:rsidR="00D51648">
              <w:rPr>
                <w:lang w:val="de-DE"/>
              </w:rPr>
              <w:t>k</w:t>
            </w:r>
            <w:r w:rsidR="00DE4698">
              <w:rPr>
                <w:lang w:val="de-DE"/>
              </w:rPr>
              <w:t>platz</w:t>
            </w:r>
            <w:r>
              <w:rPr>
                <w:lang w:val="de-DE"/>
              </w:rPr>
              <w:t xml:space="preserve"> Ressource </w:t>
            </w:r>
            <w:r w:rsidRPr="000E7E50">
              <w:rPr>
                <w:lang w:val="de-DE"/>
              </w:rPr>
              <w:t>(n)</w:t>
            </w:r>
          </w:p>
          <w:p w:rsidR="008A1628" w:rsidRPr="00FF2DF5" w:rsidRDefault="00FF2DF5" w:rsidP="00DE4698">
            <w:pPr>
              <w:pStyle w:val="ListParagraph"/>
              <w:numPr>
                <w:ilvl w:val="0"/>
                <w:numId w:val="34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 w:rsidRPr="00FF2DF5">
              <w:rPr>
                <w:lang w:val="de-DE"/>
              </w:rPr>
              <w:t xml:space="preserve">Das Editieren einer </w:t>
            </w:r>
            <w:r>
              <w:rPr>
                <w:lang w:val="de-DE"/>
              </w:rPr>
              <w:t>Reservation</w:t>
            </w:r>
            <w:r w:rsidR="00DE4698">
              <w:rPr>
                <w:lang w:val="de-DE"/>
              </w:rPr>
              <w:t xml:space="preserve"> (Schritte 4</w:t>
            </w:r>
            <w:r w:rsidRPr="00FF2DF5">
              <w:rPr>
                <w:lang w:val="de-DE"/>
              </w:rPr>
              <w:t xml:space="preserve"> und </w:t>
            </w:r>
            <w:r w:rsidR="00DE4698">
              <w:rPr>
                <w:lang w:val="de-DE"/>
              </w:rPr>
              <w:t>5</w:t>
            </w:r>
            <w:r w:rsidRPr="00FF2DF5">
              <w:rPr>
                <w:lang w:val="de-DE"/>
              </w:rPr>
              <w:t>)</w:t>
            </w:r>
          </w:p>
        </w:tc>
      </w:tr>
      <w:tr w:rsidR="00395D64" w:rsidRPr="00FF2DF5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Pr="00FF2DF5" w:rsidRDefault="00FF2DF5" w:rsidP="00FF2DF5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395D64" w:rsidRPr="00BD469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F5" w:rsidRDefault="00FF2DF5" w:rsidP="00FF2DF5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Navigation auf „Reservieren“ – Wahl der Ressourcenart „</w:t>
            </w:r>
            <w:r w:rsidR="00DE4698">
              <w:rPr>
                <w:lang w:val="de-CH"/>
              </w:rPr>
              <w:t>Parkplatz</w:t>
            </w:r>
            <w:r>
              <w:rPr>
                <w:lang w:val="de-CH"/>
              </w:rPr>
              <w:t>“ im Sidepanel</w:t>
            </w:r>
          </w:p>
          <w:p w:rsidR="00FF2DF5" w:rsidRPr="00A02C6F" w:rsidRDefault="00FF2DF5" w:rsidP="00FF2DF5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 w:rsidRPr="00A02C6F">
              <w:rPr>
                <w:lang w:val="de-CH"/>
              </w:rPr>
              <w:t>Subpanel „Ressourcenspezifische Kriterien“ wird geöffnet</w:t>
            </w:r>
            <w:r>
              <w:rPr>
                <w:lang w:val="de-CH"/>
              </w:rPr>
              <w:t xml:space="preserve">. </w:t>
            </w:r>
            <w:r w:rsidRPr="00A02C6F">
              <w:rPr>
                <w:lang w:val="de-CH"/>
              </w:rPr>
              <w:t>Nutzer kann zusätzliche Filterkriterien angeben (optional) und „Suchen“ klicken.</w:t>
            </w:r>
          </w:p>
          <w:p w:rsidR="00FF2DF5" w:rsidRDefault="00FF2DF5" w:rsidP="00FF2DF5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System liefert Suchresultat (zusätzlich zu SUC 201.001) der verfügbaren </w:t>
            </w:r>
            <w:r w:rsidR="00F67D49">
              <w:rPr>
                <w:lang w:val="de-CH"/>
              </w:rPr>
              <w:t xml:space="preserve">Parkplatz </w:t>
            </w:r>
            <w:r>
              <w:rPr>
                <w:lang w:val="de-CH"/>
              </w:rPr>
              <w:t>Ressourcen</w:t>
            </w:r>
          </w:p>
          <w:p w:rsidR="00FF2DF5" w:rsidRDefault="00FF2DF5" w:rsidP="00FF2DF5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Nutzer navigiert ins Detail, erfasst </w:t>
            </w:r>
            <w:r w:rsidR="00F67D49">
              <w:rPr>
                <w:lang w:val="de-CH"/>
              </w:rPr>
              <w:t>Parkplatz</w:t>
            </w:r>
            <w:r w:rsidR="00270A39">
              <w:rPr>
                <w:lang w:val="de-CH"/>
              </w:rPr>
              <w:t xml:space="preserve"> </w:t>
            </w:r>
            <w:r>
              <w:rPr>
                <w:lang w:val="de-CH"/>
              </w:rPr>
              <w:t>spezifische Daten und schliesst Reservation ab</w:t>
            </w:r>
          </w:p>
          <w:p w:rsidR="00BC0B09" w:rsidRPr="00FF2DF5" w:rsidRDefault="00FF2DF5" w:rsidP="00FF2DF5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Summary Page wird angezeigt (Optional)</w:t>
            </w:r>
          </w:p>
        </w:tc>
      </w:tr>
      <w:tr w:rsidR="00395D64" w:rsidRPr="00BD469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Alternativszenario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Pr="00270A39" w:rsidRDefault="00270A39" w:rsidP="00D5164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 xml:space="preserve">Ein oder mehrere </w:t>
            </w:r>
            <w:r w:rsidR="00D51648">
              <w:rPr>
                <w:lang w:val="de-DE"/>
              </w:rPr>
              <w:t>Parkplätze</w:t>
            </w:r>
            <w:r>
              <w:rPr>
                <w:lang w:val="de-DE"/>
              </w:rPr>
              <w:t xml:space="preserve"> können über Schnellreservation gebucht werden (</w:t>
            </w:r>
            <w:r>
              <w:rPr>
                <w:b/>
                <w:lang w:val="de-DE"/>
              </w:rPr>
              <w:t>AS 201.001)</w:t>
            </w:r>
          </w:p>
        </w:tc>
      </w:tr>
      <w:tr w:rsidR="00395D64" w:rsidRPr="00BD469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Ausnahmeszenario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F5" w:rsidRDefault="00FF2DF5" w:rsidP="00FF2DF5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Kein Suchresultat gefunden: </w:t>
            </w:r>
          </w:p>
          <w:p w:rsidR="007F63B3" w:rsidRPr="00D2469F" w:rsidRDefault="00FF2DF5" w:rsidP="00FF2DF5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Globale Fehlermeldung wird ausgegeben (Fehlermeldung und Verhalten in SUC 201.001 dokumentiert)</w:t>
            </w:r>
          </w:p>
        </w:tc>
      </w:tr>
      <w:tr w:rsidR="00926E49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Fehlerbehandlung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BD469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Regeln + Bedingungen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DF5" w:rsidRDefault="00FF2DF5" w:rsidP="00FF2DF5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Funktionsrechte von SUC 201.001 gelten</w:t>
            </w:r>
          </w:p>
          <w:p w:rsidR="006643D8" w:rsidRDefault="00FF2DF5" w:rsidP="00D2469F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highlight w:val="yellow"/>
                <w:lang w:val="de-CH"/>
              </w:rPr>
            </w:pPr>
            <w:r w:rsidRPr="00C85D80">
              <w:rPr>
                <w:highlight w:val="yellow"/>
                <w:lang w:val="de-CH"/>
              </w:rPr>
              <w:t>Defaults müssen geladen werden (PF 302)</w:t>
            </w:r>
          </w:p>
          <w:p w:rsidR="00F67D49" w:rsidRPr="00D2469F" w:rsidRDefault="00F67D49" w:rsidP="00D2469F">
            <w:pPr>
              <w:pStyle w:val="ListParagraph"/>
              <w:numPr>
                <w:ilvl w:val="0"/>
                <w:numId w:val="24"/>
              </w:numPr>
              <w:tabs>
                <w:tab w:val="left" w:pos="5220"/>
              </w:tabs>
              <w:jc w:val="both"/>
              <w:rPr>
                <w:highlight w:val="yellow"/>
                <w:lang w:val="de-CH"/>
              </w:rPr>
            </w:pPr>
            <w:r w:rsidRPr="00F67D49">
              <w:rPr>
                <w:lang w:val="de-CH"/>
              </w:rPr>
              <w:t>Es werden nur SOT Parkplätze, welche verfügbar sind angzeigt</w:t>
            </w:r>
          </w:p>
        </w:tc>
      </w:tr>
      <w:tr w:rsidR="00395D64" w:rsidRPr="00BD469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Qualitätsanforderungen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FF2DF5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Die Qualitätsanforderungen aus SUC 201.001 gelten.</w:t>
            </w:r>
          </w:p>
        </w:tc>
      </w:tr>
      <w:tr w:rsidR="00395D64" w:rsidRPr="00395D64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Nachbedingung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926E49" w:rsidRPr="00395D64" w:rsidTr="006E5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</w:t>
            </w:r>
            <w:r w:rsidR="00EF30D3">
              <w:rPr>
                <w:b/>
                <w:bCs/>
                <w:lang w:val="de-DE"/>
              </w:rPr>
              <w:t xml:space="preserve"> (UC)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Enthalten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Erweitert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Vererbung</w:t>
            </w:r>
          </w:p>
        </w:tc>
      </w:tr>
      <w:tr w:rsidR="00926E49" w:rsidRPr="00395D64" w:rsidTr="006E5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2B3" w:rsidRDefault="005862B3" w:rsidP="005862B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5275B9" w:rsidRDefault="005275B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FF2DF5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Basiert auf SUC 201.001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</w:tbl>
    <w:p w:rsidR="00DC0ADE" w:rsidRPr="00270A39" w:rsidRDefault="00DC0ADE" w:rsidP="00DC0ADE">
      <w:pPr>
        <w:pStyle w:val="Heading1"/>
        <w:rPr>
          <w:lang w:val="en-US"/>
        </w:rPr>
      </w:pPr>
      <w:r w:rsidRPr="00270A39">
        <w:rPr>
          <w:lang w:val="en-US"/>
        </w:rPr>
        <w:lastRenderedPageBreak/>
        <w:t>Use Case Details</w:t>
      </w:r>
    </w:p>
    <w:p w:rsidR="00270A39" w:rsidRPr="00270A39" w:rsidRDefault="00270A39" w:rsidP="00270A39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70A39" w:rsidRPr="00BD4697" w:rsidTr="00EE2D88">
        <w:tc>
          <w:tcPr>
            <w:tcW w:w="9606" w:type="dxa"/>
            <w:gridSpan w:val="2"/>
          </w:tcPr>
          <w:p w:rsidR="00270A39" w:rsidRDefault="00270A39" w:rsidP="00F67D49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1 - </w:t>
            </w:r>
            <w:r w:rsidRPr="00C85D80">
              <w:rPr>
                <w:b w:val="0"/>
                <w:sz w:val="20"/>
                <w:lang w:val="de-CH"/>
              </w:rPr>
              <w:t>Navigation auf „Reservieren“ – Wahl der Ressourcenart „</w:t>
            </w:r>
            <w:r w:rsidR="00F67D49">
              <w:rPr>
                <w:b w:val="0"/>
                <w:sz w:val="20"/>
                <w:lang w:val="de-CH"/>
              </w:rPr>
              <w:t>Parkplatz</w:t>
            </w:r>
            <w:r w:rsidRPr="00C85D80">
              <w:rPr>
                <w:b w:val="0"/>
                <w:sz w:val="20"/>
                <w:lang w:val="de-CH"/>
              </w:rPr>
              <w:t>“ im Sidepanel</w:t>
            </w:r>
          </w:p>
        </w:tc>
      </w:tr>
      <w:tr w:rsidR="00270A39" w:rsidRPr="00264081" w:rsidTr="00EE2D88">
        <w:tc>
          <w:tcPr>
            <w:tcW w:w="492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70A39" w:rsidRPr="00BD4697" w:rsidTr="00EE2D88">
        <w:tc>
          <w:tcPr>
            <w:tcW w:w="4928" w:type="dxa"/>
          </w:tcPr>
          <w:p w:rsidR="00270A39" w:rsidRPr="005D6E72" w:rsidRDefault="00270A39" w:rsidP="00EE2D88">
            <w:pPr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Sidepanel</w:t>
            </w:r>
          </w:p>
          <w:p w:rsidR="00270A39" w:rsidRPr="005D6E72" w:rsidRDefault="00270A39" w:rsidP="00EE2D88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Intelibox „Ressourcenart“</w:t>
            </w:r>
          </w:p>
          <w:p w:rsidR="00270A39" w:rsidRPr="005D6E72" w:rsidRDefault="00270A39" w:rsidP="00EE2D88">
            <w:pPr>
              <w:rPr>
                <w:b/>
                <w:lang w:val="de-DE"/>
              </w:rPr>
            </w:pPr>
          </w:p>
          <w:p w:rsidR="00270A39" w:rsidRPr="005D6E72" w:rsidRDefault="00270A39" w:rsidP="00EE2D88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270A39" w:rsidRDefault="00270A39" w:rsidP="00EE2D88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270A39" w:rsidRDefault="00270A39" w:rsidP="00EE2D88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  <w:p w:rsidR="00270A39" w:rsidRPr="005D6E72" w:rsidRDefault="00270A39" w:rsidP="00F67D49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Benutzer muss Resourcenart „</w:t>
            </w:r>
            <w:r w:rsidR="00F67D49">
              <w:rPr>
                <w:lang w:val="de-DE"/>
              </w:rPr>
              <w:t>Parkplatz</w:t>
            </w:r>
            <w:r>
              <w:rPr>
                <w:lang w:val="de-DE"/>
              </w:rPr>
              <w:t>“ wählen (entsprechendes Funktionsrecht aus dem SUC 201.001 muss vorhanden sein)</w:t>
            </w:r>
          </w:p>
        </w:tc>
      </w:tr>
      <w:tr w:rsidR="00270A39" w:rsidTr="00EE2D88">
        <w:tc>
          <w:tcPr>
            <w:tcW w:w="9606" w:type="dxa"/>
            <w:gridSpan w:val="2"/>
          </w:tcPr>
          <w:p w:rsidR="00270A39" w:rsidRDefault="00270A39" w:rsidP="00EE2D88">
            <w:pPr>
              <w:rPr>
                <w:lang w:val="de-DE"/>
              </w:rPr>
            </w:pPr>
          </w:p>
          <w:p w:rsidR="00270A39" w:rsidRDefault="00270A39" w:rsidP="00EE2D88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:rsidR="00270A39" w:rsidRDefault="00270A39" w:rsidP="00EE2D88">
            <w:pPr>
              <w:rPr>
                <w:lang w:val="de-DE"/>
              </w:rPr>
            </w:pPr>
          </w:p>
        </w:tc>
      </w:tr>
    </w:tbl>
    <w:p w:rsidR="00270A39" w:rsidRDefault="00270A39" w:rsidP="00270A39">
      <w:pPr>
        <w:rPr>
          <w:lang w:val="de-CH"/>
        </w:rPr>
      </w:pPr>
    </w:p>
    <w:p w:rsidR="00270A39" w:rsidRPr="00DC0ADE" w:rsidRDefault="00270A39" w:rsidP="00270A39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70A39" w:rsidRPr="00C765BE" w:rsidTr="00EE2D88">
        <w:tc>
          <w:tcPr>
            <w:tcW w:w="9606" w:type="dxa"/>
            <w:gridSpan w:val="2"/>
          </w:tcPr>
          <w:p w:rsidR="00270A39" w:rsidRPr="00A02C6F" w:rsidRDefault="00270A39" w:rsidP="00EE2D88">
            <w:pPr>
              <w:jc w:val="both"/>
              <w:rPr>
                <w:lang w:val="de-CH"/>
              </w:rPr>
            </w:pPr>
            <w:bookmarkStart w:id="2" w:name="_Ref220409354"/>
            <w:r w:rsidRPr="00A02C6F">
              <w:rPr>
                <w:b/>
                <w:bCs/>
                <w:sz w:val="32"/>
                <w:lang w:val="de-DE"/>
              </w:rPr>
              <w:t>Schritt 2 -</w:t>
            </w:r>
            <w:bookmarkEnd w:id="2"/>
            <w:r w:rsidRPr="00A02C6F">
              <w:rPr>
                <w:b/>
                <w:bCs/>
                <w:sz w:val="32"/>
                <w:lang w:val="de-DE"/>
              </w:rPr>
              <w:t xml:space="preserve"> </w:t>
            </w:r>
            <w:r w:rsidRPr="00A02C6F">
              <w:rPr>
                <w:lang w:val="de-CH"/>
              </w:rPr>
              <w:t>Subpanel „Ressourcenspezifische Kriterien“ wird geöffnet. Nutzer kann zusätzliche Filterkriterien angeben (optional) und „Suchen“ klicken.</w:t>
            </w:r>
          </w:p>
          <w:p w:rsidR="00270A39" w:rsidRPr="005D6E72" w:rsidRDefault="00270A39" w:rsidP="00EE2D88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270A39" w:rsidRPr="00264081" w:rsidTr="00EE2D88">
        <w:tc>
          <w:tcPr>
            <w:tcW w:w="4928" w:type="dxa"/>
          </w:tcPr>
          <w:p w:rsidR="00270A39" w:rsidRPr="005D6E72" w:rsidRDefault="00270A39" w:rsidP="00EE2D8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70A39" w:rsidRPr="00BD4697" w:rsidTr="00EE2D88">
        <w:tc>
          <w:tcPr>
            <w:tcW w:w="4928" w:type="dxa"/>
          </w:tcPr>
          <w:p w:rsidR="00270A39" w:rsidRDefault="00270A39" w:rsidP="00EE2D88">
            <w:pPr>
              <w:rPr>
                <w:b/>
                <w:i/>
                <w:lang w:val="de-DE"/>
              </w:rPr>
            </w:pPr>
          </w:p>
          <w:p w:rsidR="00270A39" w:rsidRDefault="00270A39" w:rsidP="00EE2D88">
            <w:pPr>
              <w:rPr>
                <w:b/>
                <w:i/>
                <w:lang w:val="de-DE"/>
              </w:rPr>
            </w:pPr>
          </w:p>
          <w:p w:rsidR="00270A39" w:rsidRPr="00270A39" w:rsidRDefault="00270A39" w:rsidP="00270A39">
            <w:pPr>
              <w:rPr>
                <w:b/>
                <w:i/>
                <w:lang w:val="en-US"/>
              </w:rPr>
            </w:pPr>
            <w:r w:rsidRPr="00270A39">
              <w:rPr>
                <w:b/>
                <w:i/>
                <w:lang w:val="en-US"/>
              </w:rPr>
              <w:t>Sidepanel – Subpanel (</w:t>
            </w:r>
            <w:r w:rsidR="002F7451">
              <w:rPr>
                <w:b/>
                <w:i/>
                <w:lang w:val="en-US"/>
              </w:rPr>
              <w:t>r</w:t>
            </w:r>
            <w:r w:rsidRPr="00270A39">
              <w:rPr>
                <w:b/>
                <w:i/>
                <w:lang w:val="en-US"/>
              </w:rPr>
              <w:t>essourcenspez</w:t>
            </w:r>
            <w:r>
              <w:rPr>
                <w:b/>
                <w:i/>
                <w:lang w:val="en-US"/>
              </w:rPr>
              <w:t>i</w:t>
            </w:r>
            <w:r w:rsidRPr="00270A39">
              <w:rPr>
                <w:b/>
                <w:i/>
                <w:lang w:val="en-US"/>
              </w:rPr>
              <w:t>fische Suchfilter)</w:t>
            </w:r>
          </w:p>
          <w:p w:rsidR="00270A39" w:rsidRDefault="00270A39" w:rsidP="00270A39">
            <w:pPr>
              <w:pStyle w:val="ListParagraph"/>
              <w:numPr>
                <w:ilvl w:val="0"/>
                <w:numId w:val="35"/>
              </w:numPr>
              <w:rPr>
                <w:lang w:val="de-DE"/>
              </w:rPr>
            </w:pPr>
            <w:r>
              <w:rPr>
                <w:lang w:val="de-DE"/>
              </w:rPr>
              <w:t>Gliederungen (</w:t>
            </w:r>
            <w:r w:rsidR="00F67D49">
              <w:rPr>
                <w:lang w:val="de-DE"/>
              </w:rPr>
              <w:t>Parkplatzspezifische</w:t>
            </w:r>
            <w:r>
              <w:rPr>
                <w:lang w:val="de-DE"/>
              </w:rPr>
              <w:t>)</w:t>
            </w:r>
          </w:p>
          <w:p w:rsidR="00270A39" w:rsidRPr="00270A39" w:rsidRDefault="00270A39" w:rsidP="00270A39">
            <w:pPr>
              <w:rPr>
                <w:b/>
                <w:i/>
                <w:lang w:val="de-DE"/>
              </w:rPr>
            </w:pPr>
          </w:p>
        </w:tc>
        <w:tc>
          <w:tcPr>
            <w:tcW w:w="4678" w:type="dxa"/>
          </w:tcPr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</w:p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Subpanel Ressourcenspezifischen Kriterien ist per Default geöffnet und wird nach Wahl der Ressourcenart „</w:t>
            </w:r>
            <w:r w:rsidR="00F67D49">
              <w:rPr>
                <w:lang w:val="de-DE"/>
              </w:rPr>
              <w:t xml:space="preserve">Parkplatz“ </w:t>
            </w:r>
            <w:r>
              <w:rPr>
                <w:lang w:val="de-DE"/>
              </w:rPr>
              <w:t>neu geladen</w:t>
            </w:r>
          </w:p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</w:p>
          <w:p w:rsidR="00270A39" w:rsidRDefault="00270A39" w:rsidP="00EE2D88">
            <w:p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 w:rsidRPr="002F7451">
              <w:rPr>
                <w:b/>
                <w:color w:val="000000" w:themeColor="text1"/>
                <w:lang w:val="de-DE"/>
              </w:rPr>
              <w:t xml:space="preserve">Grundsätzlich werden als </w:t>
            </w:r>
            <w:r w:rsidR="002F7451" w:rsidRPr="002F7451">
              <w:rPr>
                <w:b/>
                <w:color w:val="000000" w:themeColor="text1"/>
                <w:lang w:val="de-DE"/>
              </w:rPr>
              <w:t xml:space="preserve">ressourcenspezifische </w:t>
            </w:r>
            <w:r w:rsidRPr="002F7451">
              <w:rPr>
                <w:b/>
                <w:color w:val="000000" w:themeColor="text1"/>
                <w:lang w:val="de-DE"/>
              </w:rPr>
              <w:t xml:space="preserve">Filterkriterien nur Gliederungen angezeigt. </w:t>
            </w:r>
            <w:r>
              <w:rPr>
                <w:color w:val="000000" w:themeColor="text1"/>
                <w:lang w:val="de-DE"/>
              </w:rPr>
              <w:t xml:space="preserve">(siehe dazu UC </w:t>
            </w:r>
            <w:r w:rsidR="002F7451">
              <w:rPr>
                <w:color w:val="000000" w:themeColor="text1"/>
                <w:lang w:val="de-DE"/>
              </w:rPr>
              <w:t>104.001)</w:t>
            </w:r>
          </w:p>
          <w:p w:rsidR="00F67D49" w:rsidRDefault="00F67D49" w:rsidP="00EE2D88">
            <w:p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</w:p>
          <w:p w:rsidR="00F67D49" w:rsidRDefault="00F67D49" w:rsidP="00EE2D88">
            <w:p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Es ist davon auszugehen, dass zwei Gliederungen erfasst werden (damit sich der Entwickler ein Bild machen kann):</w:t>
            </w:r>
          </w:p>
          <w:p w:rsidR="002F7451" w:rsidRDefault="00F67D49" w:rsidP="00F67D49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Parkplatztyp</w:t>
            </w:r>
          </w:p>
          <w:p w:rsidR="00F67D49" w:rsidRDefault="00F67D49" w:rsidP="00F67D49">
            <w:pPr>
              <w:pStyle w:val="ListParagraph"/>
              <w:numPr>
                <w:ilvl w:val="1"/>
                <w:numId w:val="35"/>
              </w:num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Behindertenparkplatz</w:t>
            </w:r>
          </w:p>
          <w:p w:rsidR="00F67D49" w:rsidRDefault="00F67D49" w:rsidP="00F67D49">
            <w:pPr>
              <w:pStyle w:val="ListParagraph"/>
              <w:numPr>
                <w:ilvl w:val="1"/>
                <w:numId w:val="35"/>
              </w:num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Normal</w:t>
            </w:r>
          </w:p>
          <w:p w:rsidR="00F67D49" w:rsidRDefault="00F67D49" w:rsidP="00F67D49">
            <w:pPr>
              <w:pStyle w:val="ListParagraph"/>
              <w:numPr>
                <w:ilvl w:val="1"/>
                <w:numId w:val="35"/>
              </w:num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Frauenparkplatz</w:t>
            </w:r>
          </w:p>
          <w:p w:rsidR="00F67D49" w:rsidRDefault="00F67D49" w:rsidP="00F67D49">
            <w:pPr>
              <w:pStyle w:val="ListParagraph"/>
              <w:numPr>
                <w:ilvl w:val="0"/>
                <w:numId w:val="35"/>
              </w:num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Parkplatzart</w:t>
            </w:r>
          </w:p>
          <w:p w:rsidR="00F67D49" w:rsidRDefault="00F67D49" w:rsidP="00F67D49">
            <w:pPr>
              <w:pStyle w:val="ListParagraph"/>
              <w:numPr>
                <w:ilvl w:val="1"/>
                <w:numId w:val="35"/>
              </w:num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Garage</w:t>
            </w:r>
          </w:p>
          <w:p w:rsidR="00F67D49" w:rsidRDefault="00F67D49" w:rsidP="00F67D49">
            <w:pPr>
              <w:pStyle w:val="ListParagraph"/>
              <w:numPr>
                <w:ilvl w:val="1"/>
                <w:numId w:val="35"/>
              </w:numPr>
              <w:tabs>
                <w:tab w:val="left" w:pos="5220"/>
              </w:tabs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Aussenparkplatz</w:t>
            </w:r>
          </w:p>
          <w:p w:rsidR="002F7451" w:rsidRPr="002F7451" w:rsidRDefault="002F7451" w:rsidP="002F7451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b/>
                <w:highlight w:val="yellow"/>
                <w:lang w:val="de-DE"/>
              </w:rPr>
            </w:pPr>
            <w:r w:rsidRPr="002F7451">
              <w:rPr>
                <w:highlight w:val="yellow"/>
                <w:lang w:val="de-DE"/>
              </w:rPr>
              <w:t xml:space="preserve">Es werden nur die </w:t>
            </w:r>
            <w:r w:rsidR="00F67D49">
              <w:rPr>
                <w:highlight w:val="yellow"/>
                <w:lang w:val="de-DE"/>
              </w:rPr>
              <w:t>Gliederungen</w:t>
            </w:r>
            <w:r w:rsidRPr="002F7451">
              <w:rPr>
                <w:highlight w:val="yellow"/>
                <w:lang w:val="de-DE"/>
              </w:rPr>
              <w:t xml:space="preserve"> angezeigt, bei welchen der angemeldete Benutzer auch min. Leserechte hat</w:t>
            </w:r>
          </w:p>
          <w:p w:rsidR="00D2469F" w:rsidRPr="007E0AF1" w:rsidRDefault="002F7451" w:rsidP="00F67D49">
            <w:pPr>
              <w:pStyle w:val="ListParagraph"/>
              <w:numPr>
                <w:ilvl w:val="0"/>
                <w:numId w:val="37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Darstellung de</w:t>
            </w:r>
            <w:r w:rsidR="00F67D49">
              <w:rPr>
                <w:lang w:val="de-DE"/>
              </w:rPr>
              <w:t>r Gliederungen gemäss UC 104.001 (Singleselektion in der Dropdown und Multiselektion in Form von Checkboxlisten)</w:t>
            </w:r>
          </w:p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</w:p>
          <w:p w:rsidR="00D2469F" w:rsidRPr="00D2469F" w:rsidRDefault="00D2469F" w:rsidP="00EE2D88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D2469F">
              <w:rPr>
                <w:b/>
                <w:lang w:val="de-DE"/>
              </w:rPr>
              <w:t>Suche</w:t>
            </w:r>
          </w:p>
          <w:p w:rsidR="00D2469F" w:rsidRPr="00D2469F" w:rsidRDefault="00D2469F" w:rsidP="00EE2D88">
            <w:pPr>
              <w:tabs>
                <w:tab w:val="left" w:pos="5220"/>
              </w:tabs>
              <w:rPr>
                <w:b/>
                <w:color w:val="000000" w:themeColor="text1"/>
                <w:lang w:val="de-DE"/>
              </w:rPr>
            </w:pPr>
            <w:r w:rsidRPr="00D2469F">
              <w:rPr>
                <w:b/>
                <w:color w:val="000000" w:themeColor="text1"/>
                <w:lang w:val="de-DE"/>
              </w:rPr>
              <w:t xml:space="preserve">Es wird nur nach </w:t>
            </w:r>
            <w:r w:rsidR="00F67D49">
              <w:rPr>
                <w:b/>
                <w:color w:val="000000" w:themeColor="text1"/>
                <w:lang w:val="de-DE"/>
              </w:rPr>
              <w:t xml:space="preserve">verfügbaren Parkplätzen vom Typ SOT </w:t>
            </w:r>
            <w:r w:rsidR="00F67D49" w:rsidRPr="00F67D49">
              <w:rPr>
                <w:b/>
                <w:color w:val="000000" w:themeColor="text1"/>
                <w:highlight w:val="yellow"/>
                <w:lang w:val="de-DE"/>
              </w:rPr>
              <w:t>gesucht UND Freigegebenen Parkplätze vom Typ LOT (UC 201.010)</w:t>
            </w:r>
          </w:p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</w:p>
          <w:p w:rsidR="00270A39" w:rsidRPr="005400A6" w:rsidRDefault="002F7451" w:rsidP="00EE2D88">
            <w:pPr>
              <w:tabs>
                <w:tab w:val="left" w:pos="5220"/>
              </w:tabs>
              <w:rPr>
                <w:lang w:val="de-DE"/>
              </w:rPr>
            </w:pPr>
            <w:r w:rsidRPr="002F7451">
              <w:rPr>
                <w:highlight w:val="yellow"/>
                <w:lang w:val="de-DE"/>
              </w:rPr>
              <w:t>Gelbmarkierter Bereich wurde für Release 4.1 zurückgestellt: Datenrechte auf den Gliederungen</w:t>
            </w:r>
          </w:p>
        </w:tc>
      </w:tr>
      <w:tr w:rsidR="00270A39" w:rsidRPr="00D2469F" w:rsidTr="00EE2D88">
        <w:tc>
          <w:tcPr>
            <w:tcW w:w="9606" w:type="dxa"/>
            <w:gridSpan w:val="2"/>
          </w:tcPr>
          <w:p w:rsidR="002F7451" w:rsidRDefault="002F7451" w:rsidP="00EE2D88">
            <w:pPr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Nachstehende Abbildungen z</w:t>
            </w:r>
            <w:r w:rsidRPr="002F7451">
              <w:rPr>
                <w:color w:val="000000" w:themeColor="text1"/>
                <w:lang w:val="de-DE"/>
              </w:rPr>
              <w:t xml:space="preserve">eigt </w:t>
            </w:r>
            <w:r>
              <w:rPr>
                <w:color w:val="000000" w:themeColor="text1"/>
                <w:lang w:val="de-DE"/>
              </w:rPr>
              <w:t xml:space="preserve">die </w:t>
            </w:r>
            <w:r w:rsidRPr="002F7451">
              <w:rPr>
                <w:color w:val="000000" w:themeColor="text1"/>
                <w:lang w:val="de-DE"/>
              </w:rPr>
              <w:t>Gliederungen</w:t>
            </w:r>
            <w:r w:rsidR="00D2469F">
              <w:rPr>
                <w:color w:val="000000" w:themeColor="text1"/>
                <w:lang w:val="de-DE"/>
              </w:rPr>
              <w:t>:</w:t>
            </w:r>
          </w:p>
          <w:p w:rsidR="002F7451" w:rsidRDefault="002F7451" w:rsidP="00EE2D88">
            <w:pPr>
              <w:rPr>
                <w:color w:val="000000" w:themeColor="text1"/>
                <w:lang w:val="de-DE"/>
              </w:rPr>
            </w:pPr>
          </w:p>
          <w:p w:rsidR="002F7451" w:rsidRDefault="00F67D49" w:rsidP="00EE2D88">
            <w:pPr>
              <w:rPr>
                <w:color w:val="000000" w:themeColor="text1"/>
                <w:lang w:val="de-DE"/>
              </w:rPr>
            </w:pPr>
            <w:r>
              <w:rPr>
                <w:b/>
                <w:color w:val="000000" w:themeColor="text1"/>
                <w:lang w:val="de-DE"/>
              </w:rPr>
              <w:lastRenderedPageBreak/>
              <w:t>Darstellungsformen der Gliederungen im Sidepanel</w:t>
            </w:r>
          </w:p>
          <w:p w:rsidR="002F7451" w:rsidRPr="002F7451" w:rsidRDefault="002F7451" w:rsidP="00EE2D88">
            <w:pPr>
              <w:rPr>
                <w:color w:val="000000" w:themeColor="text1"/>
                <w:lang w:val="de-DE"/>
              </w:rPr>
            </w:pPr>
          </w:p>
          <w:p w:rsidR="002F7451" w:rsidRPr="00D2469F" w:rsidRDefault="002F7451" w:rsidP="00EE2D88">
            <w:pPr>
              <w:rPr>
                <w:color w:val="000000" w:themeColor="text1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drawing>
                <wp:inline distT="0" distB="0" distL="0" distR="0">
                  <wp:extent cx="2294255" cy="1609725"/>
                  <wp:effectExtent l="1905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255" cy="1609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469F" w:rsidRPr="00D2469F" w:rsidRDefault="00D2469F" w:rsidP="00EE2D88">
            <w:pPr>
              <w:rPr>
                <w:color w:val="000000" w:themeColor="text1"/>
                <w:lang w:val="de-DE"/>
              </w:rPr>
            </w:pPr>
          </w:p>
          <w:p w:rsidR="00270A39" w:rsidRPr="00DC0ADE" w:rsidRDefault="00270A39" w:rsidP="00F67D49">
            <w:pPr>
              <w:rPr>
                <w:color w:val="FF0000"/>
                <w:lang w:val="de-DE"/>
              </w:rPr>
            </w:pPr>
          </w:p>
        </w:tc>
      </w:tr>
    </w:tbl>
    <w:p w:rsidR="00270A39" w:rsidRDefault="00270A39" w:rsidP="00270A39">
      <w:pPr>
        <w:rPr>
          <w:lang w:val="de-DE"/>
        </w:rPr>
      </w:pPr>
    </w:p>
    <w:p w:rsidR="00270A39" w:rsidRDefault="00270A39" w:rsidP="00270A39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70A39" w:rsidRPr="00BD4697" w:rsidTr="00EE2D88">
        <w:tc>
          <w:tcPr>
            <w:tcW w:w="9606" w:type="dxa"/>
            <w:gridSpan w:val="2"/>
          </w:tcPr>
          <w:p w:rsidR="00270A39" w:rsidRPr="00A02C6F" w:rsidRDefault="00270A39" w:rsidP="00EE2D88">
            <w:pPr>
              <w:jc w:val="both"/>
              <w:rPr>
                <w:lang w:val="de-CH"/>
              </w:rPr>
            </w:pPr>
            <w:r w:rsidRPr="00A02C6F">
              <w:rPr>
                <w:b/>
                <w:bCs/>
                <w:sz w:val="32"/>
                <w:lang w:val="de-DE"/>
              </w:rPr>
              <w:t>Schritt 3 -</w:t>
            </w:r>
            <w:r w:rsidRPr="00A02C6F">
              <w:rPr>
                <w:lang w:val="de-DE"/>
              </w:rPr>
              <w:t xml:space="preserve"> </w:t>
            </w:r>
            <w:r w:rsidRPr="00A02C6F">
              <w:rPr>
                <w:lang w:val="de-CH"/>
              </w:rPr>
              <w:t>System liefert Suchresultat (zusätzlich zu SUC 201.001) der verfügbaren Ressourcen</w:t>
            </w:r>
          </w:p>
          <w:p w:rsidR="00270A39" w:rsidRPr="005C3503" w:rsidRDefault="00270A39" w:rsidP="00EE2D88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270A39" w:rsidRPr="00264081" w:rsidTr="00EE2D88">
        <w:tc>
          <w:tcPr>
            <w:tcW w:w="492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70A39" w:rsidRPr="00BD4697" w:rsidTr="00EE2D88">
        <w:tc>
          <w:tcPr>
            <w:tcW w:w="4928" w:type="dxa"/>
          </w:tcPr>
          <w:p w:rsidR="00270A39" w:rsidRDefault="00270A39" w:rsidP="00EE2D8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270A39" w:rsidRDefault="00270A39" w:rsidP="00EE2D8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:rsidR="00270A39" w:rsidRPr="00D2469F" w:rsidRDefault="00270A39" w:rsidP="00D2469F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Alle Spalten aus (SUC 201.001)</w:t>
            </w:r>
          </w:p>
          <w:p w:rsidR="00270A39" w:rsidRDefault="00270A39" w:rsidP="00EE2D8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:rsidR="00270A39" w:rsidRDefault="00270A39" w:rsidP="00EE2D8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b/>
                <w:lang w:val="de-DE"/>
              </w:rPr>
              <w:t>Zusätzliche Spalten</w:t>
            </w:r>
          </w:p>
          <w:p w:rsidR="00270A39" w:rsidRPr="00A02C6F" w:rsidRDefault="00270A39" w:rsidP="00270A3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>
              <w:rPr>
                <w:lang w:val="de-DE"/>
              </w:rPr>
              <w:t>Alle Spalten aus (SUC 201.001)</w:t>
            </w:r>
          </w:p>
          <w:p w:rsidR="00270A39" w:rsidRPr="00252C3D" w:rsidRDefault="00270A39" w:rsidP="00EE2D88">
            <w:pPr>
              <w:tabs>
                <w:tab w:val="left" w:pos="5220"/>
              </w:tabs>
              <w:ind w:left="360"/>
              <w:jc w:val="both"/>
              <w:rPr>
                <w:b/>
                <w:lang w:val="de-DE"/>
              </w:rPr>
            </w:pPr>
          </w:p>
          <w:p w:rsidR="00270A39" w:rsidRPr="00A02C6F" w:rsidRDefault="00270A39" w:rsidP="00EE2D88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</w:p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Kein Suchresultat </w:t>
            </w:r>
          </w:p>
          <w:p w:rsidR="00270A39" w:rsidRDefault="00270A39" w:rsidP="00EE2D88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Alternativen werden angezeigt (UC 201.00)</w:t>
            </w:r>
          </w:p>
          <w:p w:rsidR="00270A39" w:rsidRPr="00364478" w:rsidRDefault="00270A39" w:rsidP="00EE2D88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Fehlermeldung gemäss Ausnahmeszenario (siehe oben)</w:t>
            </w:r>
          </w:p>
        </w:tc>
      </w:tr>
      <w:tr w:rsidR="00270A39" w:rsidTr="00EE2D88">
        <w:tc>
          <w:tcPr>
            <w:tcW w:w="9606" w:type="dxa"/>
            <w:gridSpan w:val="2"/>
          </w:tcPr>
          <w:p w:rsidR="00270A39" w:rsidRDefault="00270A39" w:rsidP="00EE2D88">
            <w:pPr>
              <w:rPr>
                <w:lang w:val="de-DE"/>
              </w:rPr>
            </w:pPr>
          </w:p>
          <w:p w:rsidR="00270A39" w:rsidRPr="00364478" w:rsidRDefault="00270A39" w:rsidP="00EE2D88">
            <w:pPr>
              <w:rPr>
                <w:b/>
                <w:lang w:val="de-DE"/>
              </w:rPr>
            </w:pPr>
            <w:r w:rsidRPr="00364478">
              <w:rPr>
                <w:b/>
                <w:lang w:val="de-DE"/>
              </w:rPr>
              <w:t>Siehe Schritt 2</w:t>
            </w:r>
          </w:p>
          <w:p w:rsidR="00270A39" w:rsidRDefault="00270A39" w:rsidP="00EE2D88">
            <w:pPr>
              <w:rPr>
                <w:lang w:val="de-DE"/>
              </w:rPr>
            </w:pPr>
          </w:p>
        </w:tc>
      </w:tr>
    </w:tbl>
    <w:p w:rsidR="00270A39" w:rsidRDefault="00270A39" w:rsidP="00270A39">
      <w:pPr>
        <w:rPr>
          <w:lang w:val="de-DE"/>
        </w:rPr>
      </w:pPr>
    </w:p>
    <w:p w:rsidR="00270A39" w:rsidRDefault="00270A39" w:rsidP="00270A39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70A39" w:rsidRPr="00BD4697" w:rsidTr="00EE2D88">
        <w:tc>
          <w:tcPr>
            <w:tcW w:w="9606" w:type="dxa"/>
            <w:gridSpan w:val="2"/>
          </w:tcPr>
          <w:p w:rsidR="00270A39" w:rsidRDefault="00270A39" w:rsidP="00D51648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4 - </w:t>
            </w:r>
            <w:r w:rsidRPr="00364478">
              <w:rPr>
                <w:b w:val="0"/>
                <w:sz w:val="20"/>
                <w:lang w:val="de-CH"/>
              </w:rPr>
              <w:t xml:space="preserve">Nutzer navigiert ins Detail, erfasst </w:t>
            </w:r>
            <w:r w:rsidR="00D51648">
              <w:rPr>
                <w:b w:val="0"/>
                <w:sz w:val="20"/>
                <w:lang w:val="de-CH"/>
              </w:rPr>
              <w:t>Parkplatz</w:t>
            </w:r>
            <w:r w:rsidR="00D2469F">
              <w:rPr>
                <w:b w:val="0"/>
                <w:sz w:val="20"/>
                <w:lang w:val="de-CH"/>
              </w:rPr>
              <w:t xml:space="preserve"> spezifische</w:t>
            </w:r>
            <w:r w:rsidRPr="00364478">
              <w:rPr>
                <w:b w:val="0"/>
                <w:sz w:val="20"/>
                <w:lang w:val="de-CH"/>
              </w:rPr>
              <w:t xml:space="preserve"> Daten und </w:t>
            </w:r>
            <w:r w:rsidR="00D2469F">
              <w:rPr>
                <w:b w:val="0"/>
                <w:sz w:val="20"/>
                <w:lang w:val="de-CH"/>
              </w:rPr>
              <w:t>schliesst Reservation ab</w:t>
            </w:r>
          </w:p>
        </w:tc>
      </w:tr>
      <w:tr w:rsidR="00270A39" w:rsidRPr="00264081" w:rsidTr="00EE2D88">
        <w:tc>
          <w:tcPr>
            <w:tcW w:w="492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70A39" w:rsidRPr="00270A39" w:rsidTr="00EE2D88">
        <w:tc>
          <w:tcPr>
            <w:tcW w:w="4928" w:type="dxa"/>
          </w:tcPr>
          <w:p w:rsidR="00270A39" w:rsidRDefault="00270A39" w:rsidP="00EE2D88">
            <w:pPr>
              <w:rPr>
                <w:lang w:val="de-DE"/>
              </w:rPr>
            </w:pPr>
          </w:p>
          <w:p w:rsidR="00270A39" w:rsidRPr="00D2469F" w:rsidRDefault="00D2469F" w:rsidP="00D2469F">
            <w:pPr>
              <w:rPr>
                <w:lang w:val="de-DE"/>
              </w:rPr>
            </w:pPr>
            <w:r>
              <w:rPr>
                <w:lang w:val="de-DE"/>
              </w:rPr>
              <w:t xml:space="preserve">Es gibt keine </w:t>
            </w:r>
            <w:r w:rsidR="00F67D49">
              <w:rPr>
                <w:lang w:val="de-DE"/>
              </w:rPr>
              <w:t>Parkplatz</w:t>
            </w:r>
            <w:r>
              <w:rPr>
                <w:lang w:val="de-DE"/>
              </w:rPr>
              <w:t xml:space="preserve"> spezifische Daten</w:t>
            </w:r>
          </w:p>
          <w:p w:rsidR="00270A39" w:rsidRDefault="00270A39" w:rsidP="00EE2D88">
            <w:pPr>
              <w:rPr>
                <w:lang w:val="de-DE"/>
              </w:rPr>
            </w:pPr>
          </w:p>
          <w:p w:rsidR="00270A39" w:rsidRPr="00D2469F" w:rsidRDefault="00270A39" w:rsidP="00D2469F">
            <w:pPr>
              <w:rPr>
                <w:lang w:val="de-DE"/>
              </w:rPr>
            </w:pPr>
          </w:p>
          <w:p w:rsidR="00270A39" w:rsidRDefault="00270A39" w:rsidP="00EE2D88">
            <w:pPr>
              <w:rPr>
                <w:lang w:val="de-DE"/>
              </w:rPr>
            </w:pPr>
          </w:p>
          <w:p w:rsidR="00270A39" w:rsidRPr="00364478" w:rsidRDefault="00270A39" w:rsidP="00EE2D88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</w:p>
          <w:p w:rsidR="00D2469F" w:rsidRPr="00D2469F" w:rsidRDefault="00D2469F" w:rsidP="00D2469F">
            <w:pPr>
              <w:rPr>
                <w:lang w:val="de-DE"/>
              </w:rPr>
            </w:pPr>
            <w:r>
              <w:rPr>
                <w:lang w:val="de-DE"/>
              </w:rPr>
              <w:t xml:space="preserve">Es gibt keine </w:t>
            </w:r>
            <w:r w:rsidR="00F67D49">
              <w:rPr>
                <w:lang w:val="de-DE"/>
              </w:rPr>
              <w:t>Parkplatz</w:t>
            </w:r>
            <w:r>
              <w:rPr>
                <w:lang w:val="de-DE"/>
              </w:rPr>
              <w:t xml:space="preserve"> spezifische Daten</w:t>
            </w:r>
          </w:p>
          <w:p w:rsidR="00270A39" w:rsidRDefault="00270A39" w:rsidP="00D2469F">
            <w:pPr>
              <w:tabs>
                <w:tab w:val="left" w:pos="5220"/>
              </w:tabs>
              <w:rPr>
                <w:lang w:val="de-DE"/>
              </w:rPr>
            </w:pPr>
          </w:p>
          <w:p w:rsidR="00D2469F" w:rsidRDefault="00D2469F" w:rsidP="00D2469F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Folgende Tabs dürfen </w:t>
            </w:r>
            <w:r w:rsidRPr="009F73A3">
              <w:rPr>
                <w:b/>
                <w:lang w:val="de-DE"/>
              </w:rPr>
              <w:t>nicht</w:t>
            </w:r>
            <w:r>
              <w:rPr>
                <w:lang w:val="de-DE"/>
              </w:rPr>
              <w:t xml:space="preserve"> sichtbar sein, auch wenn entsprechende Funktionsrechte vorhanden:</w:t>
            </w:r>
          </w:p>
          <w:p w:rsidR="00D2469F" w:rsidRDefault="009F73A3" w:rsidP="00D2469F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Dienstleistungen</w:t>
            </w:r>
          </w:p>
          <w:p w:rsidR="009F73A3" w:rsidRDefault="009F73A3" w:rsidP="00D2469F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Bestuhlung</w:t>
            </w:r>
          </w:p>
          <w:p w:rsidR="009F73A3" w:rsidRDefault="009F73A3" w:rsidP="00D2469F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ins w:id="3" w:author="Tim Bänziger" w:date="2009-07-16T08:54:00Z"/>
                <w:lang w:val="de-DE"/>
              </w:rPr>
            </w:pPr>
            <w:r>
              <w:rPr>
                <w:lang w:val="de-DE"/>
              </w:rPr>
              <w:t>Teilnehmer</w:t>
            </w:r>
          </w:p>
          <w:p w:rsidR="00BD4697" w:rsidRDefault="00BD4697" w:rsidP="00D2469F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ins w:id="4" w:author="Tim Bänziger" w:date="2009-07-16T08:54:00Z">
              <w:r>
                <w:rPr>
                  <w:lang w:val="de-DE"/>
                </w:rPr>
                <w:t>Equipment</w:t>
              </w:r>
            </w:ins>
          </w:p>
          <w:p w:rsidR="009F73A3" w:rsidRDefault="009F73A3" w:rsidP="009F73A3">
            <w:pPr>
              <w:tabs>
                <w:tab w:val="left" w:pos="5220"/>
              </w:tabs>
              <w:rPr>
                <w:lang w:val="de-DE"/>
              </w:rPr>
            </w:pPr>
          </w:p>
          <w:p w:rsidR="009F73A3" w:rsidRDefault="009F73A3" w:rsidP="009F73A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Folgende Tabs sind auf Grund der Funktionsrechte sichtbar:</w:t>
            </w:r>
          </w:p>
          <w:p w:rsidR="009F73A3" w:rsidRDefault="009F73A3" w:rsidP="009F73A3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Serieninformationen</w:t>
            </w:r>
          </w:p>
          <w:p w:rsidR="009F73A3" w:rsidRDefault="009F73A3" w:rsidP="009F73A3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Equipment (zusätzliche Ressource)</w:t>
            </w:r>
          </w:p>
          <w:p w:rsidR="009F73A3" w:rsidRDefault="009F73A3" w:rsidP="009F73A3">
            <w:pPr>
              <w:tabs>
                <w:tab w:val="left" w:pos="5220"/>
              </w:tabs>
              <w:rPr>
                <w:lang w:val="de-DE"/>
              </w:rPr>
            </w:pPr>
          </w:p>
          <w:p w:rsidR="009F73A3" w:rsidRDefault="009F73A3" w:rsidP="009F73A3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Folgende Felder im Detailbereich dürfen nicht sichtbar sein (gegenüber UC 201.001):</w:t>
            </w:r>
          </w:p>
          <w:p w:rsidR="009F73A3" w:rsidRPr="009F73A3" w:rsidRDefault="009F73A3" w:rsidP="009F73A3">
            <w:pPr>
              <w:pStyle w:val="ListParagraph"/>
              <w:numPr>
                <w:ilvl w:val="0"/>
                <w:numId w:val="18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Kapazität (Anzahl Personen</w:t>
            </w:r>
          </w:p>
        </w:tc>
      </w:tr>
      <w:tr w:rsidR="00270A39" w:rsidRPr="00A21793" w:rsidTr="00EE2D88">
        <w:tc>
          <w:tcPr>
            <w:tcW w:w="9606" w:type="dxa"/>
            <w:gridSpan w:val="2"/>
          </w:tcPr>
          <w:p w:rsidR="00270A39" w:rsidRDefault="00270A39" w:rsidP="00EE2D88">
            <w:pPr>
              <w:rPr>
                <w:lang w:val="de-DE"/>
              </w:rPr>
            </w:pPr>
          </w:p>
          <w:p w:rsidR="00270A39" w:rsidRPr="00A21793" w:rsidRDefault="009F73A3" w:rsidP="00EE2D88">
            <w:pPr>
              <w:rPr>
                <w:lang w:val="de-DE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3760970" cy="3623941"/>
                  <wp:effectExtent l="19050" t="0" r="0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0833" cy="3623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A39" w:rsidRDefault="00270A39" w:rsidP="00270A39">
      <w:pPr>
        <w:rPr>
          <w:lang w:val="de-DE"/>
        </w:rPr>
      </w:pPr>
    </w:p>
    <w:p w:rsidR="00270A39" w:rsidRDefault="00270A39" w:rsidP="00270A39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270A39" w:rsidRPr="00BD4697" w:rsidTr="00EE2D88">
        <w:tc>
          <w:tcPr>
            <w:tcW w:w="9606" w:type="dxa"/>
            <w:gridSpan w:val="2"/>
          </w:tcPr>
          <w:p w:rsidR="00270A39" w:rsidRDefault="00270A39" w:rsidP="00EE2D88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r>
              <w:rPr>
                <w:lang w:val="de-DE"/>
              </w:rPr>
              <w:t xml:space="preserve">5 - </w:t>
            </w:r>
            <w:r w:rsidRPr="00364478">
              <w:rPr>
                <w:b w:val="0"/>
                <w:sz w:val="20"/>
                <w:lang w:val="de-CH"/>
              </w:rPr>
              <w:t>Summary Page wird angezeigt</w:t>
            </w:r>
          </w:p>
        </w:tc>
      </w:tr>
      <w:tr w:rsidR="00270A39" w:rsidRPr="00264081" w:rsidTr="00EE2D88">
        <w:tc>
          <w:tcPr>
            <w:tcW w:w="492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:rsidR="00270A39" w:rsidRPr="00264081" w:rsidRDefault="00270A39" w:rsidP="00EE2D88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270A39" w:rsidRPr="00BD4697" w:rsidTr="00EE2D88">
        <w:tc>
          <w:tcPr>
            <w:tcW w:w="4928" w:type="dxa"/>
          </w:tcPr>
          <w:p w:rsidR="00270A39" w:rsidRDefault="009F73A3" w:rsidP="00EE2D88">
            <w:pPr>
              <w:rPr>
                <w:lang w:val="de-DE"/>
              </w:rPr>
            </w:pPr>
            <w:r>
              <w:rPr>
                <w:lang w:val="de-DE"/>
              </w:rPr>
              <w:t>Entspricht dem SUC 201.00</w:t>
            </w:r>
          </w:p>
          <w:p w:rsidR="00270A39" w:rsidRDefault="00270A39" w:rsidP="00EE2D88">
            <w:pPr>
              <w:rPr>
                <w:lang w:val="de-DE"/>
              </w:rPr>
            </w:pPr>
          </w:p>
          <w:p w:rsidR="00270A39" w:rsidRPr="009F73A3" w:rsidRDefault="00270A39" w:rsidP="009F73A3">
            <w:pPr>
              <w:rPr>
                <w:lang w:val="de-DE"/>
              </w:rPr>
            </w:pPr>
          </w:p>
        </w:tc>
        <w:tc>
          <w:tcPr>
            <w:tcW w:w="4678" w:type="dxa"/>
          </w:tcPr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</w:p>
          <w:p w:rsidR="00270A39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Regeln </w:t>
            </w:r>
            <w:r w:rsidR="009F73A3">
              <w:rPr>
                <w:lang w:val="de-DE"/>
              </w:rPr>
              <w:t xml:space="preserve">und </w:t>
            </w:r>
            <w:r w:rsidR="009F73A3" w:rsidRPr="009F73A3">
              <w:rPr>
                <w:b/>
                <w:lang w:val="de-DE"/>
              </w:rPr>
              <w:t>Funktionsrechte (wird Summary angezeigt oder nicht)</w:t>
            </w:r>
            <w:r w:rsidR="009F73A3">
              <w:rPr>
                <w:lang w:val="de-DE"/>
              </w:rPr>
              <w:t xml:space="preserve"> </w:t>
            </w:r>
            <w:r>
              <w:rPr>
                <w:lang w:val="de-DE"/>
              </w:rPr>
              <w:t>müssen von SUC 201.001 übernommen werden.</w:t>
            </w:r>
          </w:p>
          <w:p w:rsidR="00270A39" w:rsidRPr="009565D3" w:rsidRDefault="00270A39" w:rsidP="00EE2D88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270A39" w:rsidRPr="00BD4697" w:rsidTr="00EE2D88">
        <w:tc>
          <w:tcPr>
            <w:tcW w:w="9606" w:type="dxa"/>
            <w:gridSpan w:val="2"/>
          </w:tcPr>
          <w:p w:rsidR="00270A39" w:rsidRDefault="00270A39" w:rsidP="009F73A3">
            <w:pPr>
              <w:rPr>
                <w:lang w:val="de-DE"/>
              </w:rPr>
            </w:pPr>
          </w:p>
        </w:tc>
      </w:tr>
    </w:tbl>
    <w:p w:rsidR="001F4734" w:rsidRDefault="001F4734" w:rsidP="00DC0ADE">
      <w:pPr>
        <w:pStyle w:val="Heading1"/>
        <w:rPr>
          <w:lang w:val="de-CH"/>
        </w:rPr>
      </w:pPr>
    </w:p>
    <w:p w:rsidR="001F4734" w:rsidRDefault="001F4734" w:rsidP="001F4734">
      <w:pPr>
        <w:rPr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DC0ADE" w:rsidRDefault="00DC0ADE" w:rsidP="00DC0ADE">
      <w:pPr>
        <w:pStyle w:val="Heading1"/>
        <w:rPr>
          <w:lang w:val="de-CH"/>
        </w:rPr>
      </w:pP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0B2AF1" w:rsidRDefault="00DC0ADE" w:rsidP="00DC0ADE">
      <w:pPr>
        <w:rPr>
          <w:b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0B2AF1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9F73A3" w:rsidTr="00DC0ADE">
        <w:tc>
          <w:tcPr>
            <w:tcW w:w="898" w:type="dxa"/>
          </w:tcPr>
          <w:p w:rsidR="00DC0ADE" w:rsidRPr="009F73A3" w:rsidRDefault="00DC0ADE" w:rsidP="00DC0ADE">
            <w:pPr>
              <w:rPr>
                <w:sz w:val="18"/>
              </w:rPr>
            </w:pPr>
            <w:r w:rsidRPr="009F73A3">
              <w:rPr>
                <w:sz w:val="18"/>
              </w:rPr>
              <w:t>1.0</w:t>
            </w:r>
          </w:p>
        </w:tc>
        <w:tc>
          <w:tcPr>
            <w:tcW w:w="1620" w:type="dxa"/>
          </w:tcPr>
          <w:p w:rsidR="00DC0ADE" w:rsidRPr="009F73A3" w:rsidRDefault="009F73A3" w:rsidP="009F73A3">
            <w:pPr>
              <w:rPr>
                <w:sz w:val="18"/>
              </w:rPr>
            </w:pPr>
            <w:r>
              <w:rPr>
                <w:sz w:val="18"/>
              </w:rPr>
              <w:t>17</w:t>
            </w:r>
            <w:r w:rsidR="00DF788D" w:rsidRPr="009F73A3">
              <w:rPr>
                <w:sz w:val="18"/>
              </w:rPr>
              <w:t>.</w:t>
            </w:r>
            <w:r>
              <w:rPr>
                <w:sz w:val="18"/>
              </w:rPr>
              <w:t>06</w:t>
            </w:r>
            <w:r w:rsidR="00DC0ADE" w:rsidRPr="009F73A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:rsidR="00DC0ADE" w:rsidRPr="009F73A3" w:rsidRDefault="00DC0ADE" w:rsidP="00DC0ADE">
            <w:pPr>
              <w:rPr>
                <w:sz w:val="18"/>
              </w:rPr>
            </w:pPr>
            <w:r w:rsidRPr="009F73A3">
              <w:rPr>
                <w:sz w:val="18"/>
              </w:rPr>
              <w:t>Tim Bänziger</w:t>
            </w:r>
          </w:p>
        </w:tc>
        <w:tc>
          <w:tcPr>
            <w:tcW w:w="4820" w:type="dxa"/>
          </w:tcPr>
          <w:p w:rsidR="00DC0ADE" w:rsidRPr="009F73A3" w:rsidRDefault="009F73A3" w:rsidP="00DC0ADE">
            <w:pPr>
              <w:rPr>
                <w:sz w:val="18"/>
              </w:rPr>
            </w:pPr>
            <w:r>
              <w:rPr>
                <w:sz w:val="18"/>
              </w:rPr>
              <w:t>Erste Version</w:t>
            </w: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BD4697" w:rsidP="00DC0ADE">
            <w:pPr>
              <w:rPr>
                <w:sz w:val="18"/>
              </w:rPr>
            </w:pPr>
            <w:ins w:id="5" w:author="Tim Bänziger" w:date="2009-07-16T08:54:00Z">
              <w:r>
                <w:rPr>
                  <w:sz w:val="18"/>
                </w:rPr>
                <w:t>1.1</w:t>
              </w:r>
            </w:ins>
          </w:p>
        </w:tc>
        <w:tc>
          <w:tcPr>
            <w:tcW w:w="1620" w:type="dxa"/>
          </w:tcPr>
          <w:p w:rsidR="00DC0ADE" w:rsidRPr="0005559C" w:rsidRDefault="00BD4697" w:rsidP="00DC0ADE">
            <w:pPr>
              <w:rPr>
                <w:sz w:val="18"/>
              </w:rPr>
            </w:pPr>
            <w:ins w:id="6" w:author="Tim Bänziger" w:date="2009-07-16T08:54:00Z">
              <w:r>
                <w:rPr>
                  <w:sz w:val="18"/>
                </w:rPr>
                <w:t>16.07.2009</w:t>
              </w:r>
            </w:ins>
          </w:p>
        </w:tc>
        <w:tc>
          <w:tcPr>
            <w:tcW w:w="2018" w:type="dxa"/>
          </w:tcPr>
          <w:p w:rsidR="00DC0ADE" w:rsidRPr="0005559C" w:rsidRDefault="00BD4697" w:rsidP="00DC0ADE">
            <w:pPr>
              <w:rPr>
                <w:sz w:val="18"/>
              </w:rPr>
            </w:pPr>
            <w:ins w:id="7" w:author="Tim Bänziger" w:date="2009-07-16T08:54:00Z">
              <w:r>
                <w:rPr>
                  <w:sz w:val="18"/>
                </w:rPr>
                <w:t>Tim Bänziger</w:t>
              </w:r>
            </w:ins>
          </w:p>
        </w:tc>
        <w:tc>
          <w:tcPr>
            <w:tcW w:w="4820" w:type="dxa"/>
          </w:tcPr>
          <w:p w:rsidR="00DC0ADE" w:rsidRPr="0005559C" w:rsidRDefault="00BD4697" w:rsidP="00DC0ADE">
            <w:pPr>
              <w:rPr>
                <w:sz w:val="18"/>
              </w:rPr>
            </w:pPr>
            <w:ins w:id="8" w:author="Tim Bänziger" w:date="2009-07-16T08:54:00Z">
              <w:r>
                <w:rPr>
                  <w:sz w:val="18"/>
                </w:rPr>
                <w:t>Anpassungen nach Input Entwickler</w:t>
              </w:r>
            </w:ins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  <w:tr w:rsidR="00DC0ADE" w:rsidRPr="0005559C" w:rsidTr="00DC0ADE">
        <w:tc>
          <w:tcPr>
            <w:tcW w:w="89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16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2018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  <w:tc>
          <w:tcPr>
            <w:tcW w:w="4820" w:type="dxa"/>
          </w:tcPr>
          <w:p w:rsidR="00DC0ADE" w:rsidRPr="0005559C" w:rsidRDefault="00DC0ADE" w:rsidP="00DC0ADE">
            <w:pPr>
              <w:rPr>
                <w:sz w:val="18"/>
              </w:rPr>
            </w:pPr>
          </w:p>
        </w:tc>
      </w:tr>
    </w:tbl>
    <w:p w:rsidR="00DC0ADE" w:rsidRPr="000B2AF1" w:rsidRDefault="00DC0ADE" w:rsidP="00DC0ADE"/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DF3EC8">
      <w:headerReference w:type="default" r:id="rId14"/>
      <w:footerReference w:type="default" r:id="rId15"/>
      <w:pgSz w:w="11906" w:h="16838"/>
      <w:pgMar w:top="2410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457" w:rsidRDefault="00536457">
      <w:r>
        <w:separator/>
      </w:r>
    </w:p>
  </w:endnote>
  <w:endnote w:type="continuationSeparator" w:id="0">
    <w:p w:rsidR="00536457" w:rsidRDefault="00536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Default="00DC0ADE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F31E28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F31E28">
      <w:rPr>
        <w:sz w:val="12"/>
        <w:lang w:val="en-US"/>
      </w:rPr>
      <w:fldChar w:fldCharType="separate"/>
    </w:r>
    <w:r w:rsidR="00A57B03">
      <w:rPr>
        <w:noProof/>
        <w:sz w:val="12"/>
        <w:lang w:val="de-CH"/>
      </w:rPr>
      <w:t>Tim Bänziger</w:t>
    </w:r>
    <w:r w:rsidR="00F31E28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F31E28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F31E28">
      <w:rPr>
        <w:sz w:val="12"/>
        <w:lang w:val="en-US"/>
      </w:rPr>
      <w:fldChar w:fldCharType="separate"/>
    </w:r>
    <w:r w:rsidR="00B470D2">
      <w:rPr>
        <w:noProof/>
        <w:sz w:val="12"/>
        <w:lang w:val="de-CH"/>
      </w:rPr>
      <w:t>1</w:t>
    </w:r>
    <w:r w:rsidR="00F31E28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F31E28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F31E28">
      <w:rPr>
        <w:sz w:val="12"/>
        <w:lang w:val="en-US"/>
      </w:rPr>
      <w:fldChar w:fldCharType="separate"/>
    </w:r>
    <w:r w:rsidR="00BD4697">
      <w:rPr>
        <w:noProof/>
        <w:sz w:val="12"/>
        <w:lang w:val="en-US"/>
      </w:rPr>
      <w:t>7/16/2009</w:t>
    </w:r>
    <w:r w:rsidR="00F31E28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457" w:rsidRDefault="00536457">
      <w:r>
        <w:separator/>
      </w:r>
    </w:p>
  </w:footnote>
  <w:footnote w:type="continuationSeparator" w:id="0">
    <w:p w:rsidR="00536457" w:rsidRDefault="005364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DE" w:rsidRPr="00D65A66" w:rsidRDefault="00DC0ADE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E35419"/>
    <w:multiLevelType w:val="hybridMultilevel"/>
    <w:tmpl w:val="11A2D0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D4DE6"/>
    <w:multiLevelType w:val="hybridMultilevel"/>
    <w:tmpl w:val="74B6D2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9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7F74AB"/>
    <w:multiLevelType w:val="hybridMultilevel"/>
    <w:tmpl w:val="1DE663A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407E62"/>
    <w:multiLevelType w:val="hybridMultilevel"/>
    <w:tmpl w:val="47AE2DA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792D5E"/>
    <w:multiLevelType w:val="hybridMultilevel"/>
    <w:tmpl w:val="D4EE591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17637"/>
    <w:multiLevelType w:val="hybridMultilevel"/>
    <w:tmpl w:val="E600382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7361D8"/>
    <w:multiLevelType w:val="hybridMultilevel"/>
    <w:tmpl w:val="21B43B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8"/>
  </w:num>
  <w:num w:numId="4">
    <w:abstractNumId w:val="24"/>
  </w:num>
  <w:num w:numId="5">
    <w:abstractNumId w:val="14"/>
  </w:num>
  <w:num w:numId="6">
    <w:abstractNumId w:val="37"/>
  </w:num>
  <w:num w:numId="7">
    <w:abstractNumId w:val="18"/>
  </w:num>
  <w:num w:numId="8">
    <w:abstractNumId w:val="28"/>
  </w:num>
  <w:num w:numId="9">
    <w:abstractNumId w:val="2"/>
  </w:num>
  <w:num w:numId="10">
    <w:abstractNumId w:val="35"/>
  </w:num>
  <w:num w:numId="11">
    <w:abstractNumId w:val="16"/>
  </w:num>
  <w:num w:numId="12">
    <w:abstractNumId w:val="31"/>
  </w:num>
  <w:num w:numId="13">
    <w:abstractNumId w:val="9"/>
  </w:num>
  <w:num w:numId="14">
    <w:abstractNumId w:val="10"/>
  </w:num>
  <w:num w:numId="15">
    <w:abstractNumId w:val="19"/>
  </w:num>
  <w:num w:numId="16">
    <w:abstractNumId w:val="12"/>
  </w:num>
  <w:num w:numId="17">
    <w:abstractNumId w:val="38"/>
  </w:num>
  <w:num w:numId="18">
    <w:abstractNumId w:val="5"/>
  </w:num>
  <w:num w:numId="19">
    <w:abstractNumId w:val="32"/>
  </w:num>
  <w:num w:numId="20">
    <w:abstractNumId w:val="39"/>
  </w:num>
  <w:num w:numId="21">
    <w:abstractNumId w:val="22"/>
  </w:num>
  <w:num w:numId="22">
    <w:abstractNumId w:val="6"/>
  </w:num>
  <w:num w:numId="23">
    <w:abstractNumId w:val="26"/>
  </w:num>
  <w:num w:numId="24">
    <w:abstractNumId w:val="34"/>
  </w:num>
  <w:num w:numId="25">
    <w:abstractNumId w:val="23"/>
  </w:num>
  <w:num w:numId="26">
    <w:abstractNumId w:val="0"/>
  </w:num>
  <w:num w:numId="27">
    <w:abstractNumId w:val="1"/>
  </w:num>
  <w:num w:numId="28">
    <w:abstractNumId w:val="3"/>
  </w:num>
  <w:num w:numId="29">
    <w:abstractNumId w:val="25"/>
  </w:num>
  <w:num w:numId="30">
    <w:abstractNumId w:val="33"/>
  </w:num>
  <w:num w:numId="31">
    <w:abstractNumId w:val="21"/>
  </w:num>
  <w:num w:numId="32">
    <w:abstractNumId w:val="36"/>
  </w:num>
  <w:num w:numId="33">
    <w:abstractNumId w:val="13"/>
  </w:num>
  <w:num w:numId="34">
    <w:abstractNumId w:val="20"/>
  </w:num>
  <w:num w:numId="35">
    <w:abstractNumId w:val="27"/>
  </w:num>
  <w:num w:numId="36">
    <w:abstractNumId w:val="7"/>
  </w:num>
  <w:num w:numId="37">
    <w:abstractNumId w:val="11"/>
  </w:num>
  <w:num w:numId="38">
    <w:abstractNumId w:val="4"/>
  </w:num>
  <w:num w:numId="39">
    <w:abstractNumId w:val="1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attachedTemplate r:id="rId1"/>
  <w:stylePaneFormatFilter w:val="3F01"/>
  <w:trackRevisions/>
  <w:defaultTabStop w:val="720"/>
  <w:hyphenationZone w:val="425"/>
  <w:noPunctuationKerning/>
  <w:characterSpacingControl w:val="doNotCompress"/>
  <w:savePreviewPicture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/>
  <w:rsids>
    <w:rsidRoot w:val="00FF2DF5"/>
    <w:rsid w:val="0001095C"/>
    <w:rsid w:val="00023502"/>
    <w:rsid w:val="0003695F"/>
    <w:rsid w:val="000413CA"/>
    <w:rsid w:val="00045CE2"/>
    <w:rsid w:val="00060221"/>
    <w:rsid w:val="00070EBE"/>
    <w:rsid w:val="000743EA"/>
    <w:rsid w:val="00094819"/>
    <w:rsid w:val="000A170A"/>
    <w:rsid w:val="000E64FA"/>
    <w:rsid w:val="000F6BE6"/>
    <w:rsid w:val="0012154D"/>
    <w:rsid w:val="00133018"/>
    <w:rsid w:val="00133EC4"/>
    <w:rsid w:val="00135BDA"/>
    <w:rsid w:val="00153091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616A"/>
    <w:rsid w:val="00270A39"/>
    <w:rsid w:val="002871DA"/>
    <w:rsid w:val="002A2EA1"/>
    <w:rsid w:val="002B5781"/>
    <w:rsid w:val="002C1B8C"/>
    <w:rsid w:val="002E487F"/>
    <w:rsid w:val="002F638D"/>
    <w:rsid w:val="002F7451"/>
    <w:rsid w:val="0031440A"/>
    <w:rsid w:val="003434F6"/>
    <w:rsid w:val="0035327D"/>
    <w:rsid w:val="00372620"/>
    <w:rsid w:val="00394CE0"/>
    <w:rsid w:val="00395D64"/>
    <w:rsid w:val="003B7C70"/>
    <w:rsid w:val="003C5246"/>
    <w:rsid w:val="003F6654"/>
    <w:rsid w:val="00405D53"/>
    <w:rsid w:val="00432E33"/>
    <w:rsid w:val="0044166D"/>
    <w:rsid w:val="004544EA"/>
    <w:rsid w:val="0047014F"/>
    <w:rsid w:val="004724E4"/>
    <w:rsid w:val="00472AA3"/>
    <w:rsid w:val="004A73C6"/>
    <w:rsid w:val="004A748E"/>
    <w:rsid w:val="004A7504"/>
    <w:rsid w:val="004B05C2"/>
    <w:rsid w:val="004D0AC8"/>
    <w:rsid w:val="004D54EB"/>
    <w:rsid w:val="004E2A5C"/>
    <w:rsid w:val="004E3B23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6457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D6E72"/>
    <w:rsid w:val="005F38F4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7286"/>
    <w:rsid w:val="006A12B4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7880"/>
    <w:rsid w:val="007A0F86"/>
    <w:rsid w:val="007B615A"/>
    <w:rsid w:val="007F63B3"/>
    <w:rsid w:val="00806ED0"/>
    <w:rsid w:val="00832D17"/>
    <w:rsid w:val="008346FA"/>
    <w:rsid w:val="00834A04"/>
    <w:rsid w:val="0088140C"/>
    <w:rsid w:val="0088495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9F73A3"/>
    <w:rsid w:val="00A031B3"/>
    <w:rsid w:val="00A21793"/>
    <w:rsid w:val="00A346A3"/>
    <w:rsid w:val="00A57B03"/>
    <w:rsid w:val="00A9066A"/>
    <w:rsid w:val="00A94B6D"/>
    <w:rsid w:val="00AA0A7F"/>
    <w:rsid w:val="00AB0B33"/>
    <w:rsid w:val="00AB121C"/>
    <w:rsid w:val="00AB21E6"/>
    <w:rsid w:val="00AD2704"/>
    <w:rsid w:val="00AD416F"/>
    <w:rsid w:val="00AD4626"/>
    <w:rsid w:val="00AF0228"/>
    <w:rsid w:val="00AF16EE"/>
    <w:rsid w:val="00AF50F4"/>
    <w:rsid w:val="00B21819"/>
    <w:rsid w:val="00B470D2"/>
    <w:rsid w:val="00B645DF"/>
    <w:rsid w:val="00B71514"/>
    <w:rsid w:val="00B844C0"/>
    <w:rsid w:val="00B93C50"/>
    <w:rsid w:val="00BA575F"/>
    <w:rsid w:val="00BB1275"/>
    <w:rsid w:val="00BC054B"/>
    <w:rsid w:val="00BC0B09"/>
    <w:rsid w:val="00BD2B40"/>
    <w:rsid w:val="00BD4697"/>
    <w:rsid w:val="00BE0B38"/>
    <w:rsid w:val="00C00362"/>
    <w:rsid w:val="00C06A84"/>
    <w:rsid w:val="00C118FC"/>
    <w:rsid w:val="00C11EDC"/>
    <w:rsid w:val="00C13F45"/>
    <w:rsid w:val="00C2127A"/>
    <w:rsid w:val="00C5199B"/>
    <w:rsid w:val="00C65F0C"/>
    <w:rsid w:val="00C765BE"/>
    <w:rsid w:val="00C76E7A"/>
    <w:rsid w:val="00C8263C"/>
    <w:rsid w:val="00C86558"/>
    <w:rsid w:val="00C92288"/>
    <w:rsid w:val="00CA7B69"/>
    <w:rsid w:val="00CC470D"/>
    <w:rsid w:val="00CD0216"/>
    <w:rsid w:val="00D12845"/>
    <w:rsid w:val="00D130D4"/>
    <w:rsid w:val="00D2469F"/>
    <w:rsid w:val="00D3100B"/>
    <w:rsid w:val="00D40276"/>
    <w:rsid w:val="00D43DE5"/>
    <w:rsid w:val="00D51648"/>
    <w:rsid w:val="00D60C80"/>
    <w:rsid w:val="00D65A66"/>
    <w:rsid w:val="00D90064"/>
    <w:rsid w:val="00D92286"/>
    <w:rsid w:val="00DA2DC8"/>
    <w:rsid w:val="00DA60DB"/>
    <w:rsid w:val="00DC0ADE"/>
    <w:rsid w:val="00DC566C"/>
    <w:rsid w:val="00DE3CE8"/>
    <w:rsid w:val="00DE469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3218"/>
    <w:rsid w:val="00E677FE"/>
    <w:rsid w:val="00E7428E"/>
    <w:rsid w:val="00E83B3A"/>
    <w:rsid w:val="00E87602"/>
    <w:rsid w:val="00EA1203"/>
    <w:rsid w:val="00EB29ED"/>
    <w:rsid w:val="00ED68EF"/>
    <w:rsid w:val="00EE6148"/>
    <w:rsid w:val="00EF30D3"/>
    <w:rsid w:val="00F023F2"/>
    <w:rsid w:val="00F05962"/>
    <w:rsid w:val="00F22AF5"/>
    <w:rsid w:val="00F31E28"/>
    <w:rsid w:val="00F54DE0"/>
    <w:rsid w:val="00F612C6"/>
    <w:rsid w:val="00F67D49"/>
    <w:rsid w:val="00F71B4C"/>
    <w:rsid w:val="00F84F1B"/>
    <w:rsid w:val="00F874A9"/>
    <w:rsid w:val="00FB55C6"/>
    <w:rsid w:val="00FD0A8E"/>
    <w:rsid w:val="00FD2C81"/>
    <w:rsid w:val="00FF2DF5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3C1BEA-6F22-4A1B-868C-EC134EA50E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3E153E3-11F9-4F4B-A717-BA3F5ECF7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5</Pages>
  <Words>726</Words>
  <Characters>5077</Characters>
  <Application>Microsoft Office Word</Application>
  <DocSecurity>0</DocSecurity>
  <Lines>42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  <vt:variant>
        <vt:lpstr>Titel</vt:lpstr>
      </vt:variant>
      <vt:variant>
        <vt:i4>1</vt:i4>
      </vt:variant>
    </vt:vector>
  </HeadingPairs>
  <TitlesOfParts>
    <vt:vector size="6" baseType="lpstr">
      <vt:lpstr>Use Case ROOMS PRO R.4.0</vt:lpstr>
      <vt:lpstr>Use Case Details</vt:lpstr>
      <vt:lpstr/>
      <vt:lpstr/>
      <vt:lpstr>Anhang:</vt:lpstr>
      <vt:lpstr>Use Cases Release 4.0</vt:lpstr>
    </vt:vector>
  </TitlesOfParts>
  <Manager>Mario Haller</Manager>
  <Company>GARAIO AG</Company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UC_201.011_SOT_Parkplatz_reservieren</dc:title>
  <dc:subject>105.001</dc:subject>
  <dc:creator>Tim Bänziger</dc:creator>
  <cp:keywords>ROOMS, Ressourcen</cp:keywords>
  <cp:lastModifiedBy>Tim Bänziger</cp:lastModifiedBy>
  <cp:revision>2</cp:revision>
  <cp:lastPrinted>2009-02-09T07:28:00Z</cp:lastPrinted>
  <dcterms:created xsi:type="dcterms:W3CDTF">2009-07-16T06:55:00Z</dcterms:created>
  <dcterms:modified xsi:type="dcterms:W3CDTF">2009-07-16T06:55:00Z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