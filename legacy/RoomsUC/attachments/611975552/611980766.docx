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firstRow="0" w:lastRow="0" w:firstColumn="0" w:lastColumn="0" w:noHBand="0" w:noVBand="0"/>
      </w:tblPr>
      <w:tblGrid>
        <w:gridCol w:w="959"/>
        <w:gridCol w:w="1228"/>
        <w:gridCol w:w="2646"/>
        <w:gridCol w:w="1087"/>
        <w:gridCol w:w="1559"/>
        <w:gridCol w:w="851"/>
        <w:gridCol w:w="1795"/>
      </w:tblGrid>
      <w:tr w:rsidR="00C5199B" w14:paraId="49956946" w14:textId="77777777" w:rsidTr="00926E49">
        <w:trPr>
          <w:cantSplit/>
        </w:trPr>
        <w:tc>
          <w:tcPr>
            <w:tcW w:w="10125" w:type="dxa"/>
            <w:gridSpan w:val="7"/>
            <w:tcBorders>
              <w:bottom w:val="single" w:sz="4" w:space="0" w:color="auto"/>
            </w:tcBorders>
            <w:shd w:val="clear" w:color="auto" w:fill="C2D69B"/>
          </w:tcPr>
          <w:p w14:paraId="49956945" w14:textId="77777777" w:rsidR="00C5199B" w:rsidRDefault="0003695F" w:rsidP="0052381C">
            <w:pPr>
              <w:pStyle w:val="Heading3"/>
              <w:jc w:val="both"/>
              <w:rPr>
                <w:lang w:val="de-CH"/>
              </w:rPr>
            </w:pPr>
            <w:r>
              <w:rPr>
                <w:lang w:val="de-CH"/>
              </w:rPr>
              <w:t xml:space="preserve">1. </w:t>
            </w:r>
            <w:r w:rsidR="0052381C">
              <w:rPr>
                <w:lang w:val="de-CH"/>
              </w:rPr>
              <w:t xml:space="preserve">Use Case </w:t>
            </w:r>
            <w:r w:rsidR="009062AF">
              <w:rPr>
                <w:lang w:val="de-CH"/>
              </w:rPr>
              <w:t>Überblick</w:t>
            </w:r>
            <w:r w:rsidR="001F5607">
              <w:rPr>
                <w:lang w:val="de-CH"/>
              </w:rPr>
              <w:t xml:space="preserve"> </w:t>
            </w:r>
            <w:r w:rsidR="001F5607" w:rsidRPr="001F5607">
              <w:rPr>
                <w:i/>
                <w:sz w:val="16"/>
                <w:szCs w:val="16"/>
                <w:lang w:val="de-CH"/>
              </w:rPr>
              <w:t>(Arbeitspapier)</w:t>
            </w:r>
          </w:p>
        </w:tc>
      </w:tr>
      <w:tr w:rsidR="00395D64" w:rsidRPr="007D24D7" w14:paraId="4995694D" w14:textId="77777777" w:rsidTr="00926E49">
        <w:trPr>
          <w:cantSplit/>
        </w:trPr>
        <w:tc>
          <w:tcPr>
            <w:tcW w:w="10125" w:type="dxa"/>
            <w:gridSpan w:val="7"/>
            <w:tcBorders>
              <w:bottom w:val="single" w:sz="4" w:space="0" w:color="auto"/>
            </w:tcBorders>
            <w:shd w:val="clear" w:color="auto" w:fill="C2D69B"/>
          </w:tcPr>
          <w:p w14:paraId="49956947" w14:textId="77777777" w:rsidR="00395D64" w:rsidRPr="00395D64" w:rsidRDefault="00395D64" w:rsidP="00395D64">
            <w:pPr>
              <w:pStyle w:val="Heading3"/>
              <w:jc w:val="both"/>
              <w:rPr>
                <w:u w:val="single"/>
                <w:lang w:val="de-CH"/>
              </w:rPr>
            </w:pPr>
            <w:r w:rsidRPr="00395D64">
              <w:rPr>
                <w:u w:val="single"/>
                <w:lang w:val="de-CH"/>
              </w:rPr>
              <w:t>Kriterien Use Case</w:t>
            </w:r>
            <w:r>
              <w:rPr>
                <w:u w:val="single"/>
                <w:lang w:val="de-CH"/>
              </w:rPr>
              <w:t xml:space="preserve"> </w:t>
            </w:r>
            <w:r w:rsidRPr="00395D64">
              <w:rPr>
                <w:color w:val="FF0000"/>
                <w:sz w:val="12"/>
                <w:szCs w:val="12"/>
                <w:u w:val="single"/>
                <w:lang w:val="de-CH"/>
              </w:rPr>
              <w:t xml:space="preserve">(diese Zeile kann nach der </w:t>
            </w:r>
            <w:r>
              <w:rPr>
                <w:color w:val="FF0000"/>
                <w:sz w:val="12"/>
                <w:szCs w:val="12"/>
                <w:u w:val="single"/>
                <w:lang w:val="de-CH"/>
              </w:rPr>
              <w:t xml:space="preserve">Erstellung </w:t>
            </w:r>
            <w:r w:rsidRPr="00395D64">
              <w:rPr>
                <w:color w:val="FF0000"/>
                <w:sz w:val="12"/>
                <w:szCs w:val="12"/>
                <w:u w:val="single"/>
                <w:lang w:val="de-CH"/>
              </w:rPr>
              <w:t>gelöscht werden)</w:t>
            </w:r>
          </w:p>
          <w:p w14:paraId="49956948" w14:textId="77777777" w:rsidR="00395D64" w:rsidRPr="00395D64" w:rsidRDefault="00395D64" w:rsidP="00395D64">
            <w:pPr>
              <w:pStyle w:val="Heading3"/>
              <w:jc w:val="both"/>
              <w:rPr>
                <w:b w:val="0"/>
                <w:sz w:val="16"/>
                <w:szCs w:val="16"/>
                <w:lang w:val="de-CH"/>
              </w:rPr>
            </w:pPr>
            <w:r w:rsidRPr="00395D64">
              <w:rPr>
                <w:b w:val="0"/>
                <w:sz w:val="16"/>
                <w:szCs w:val="16"/>
                <w:lang w:val="de-CH"/>
              </w:rPr>
              <w:t>Ein Anwendungsfall spezifiziert Aktionsfolgen (Szenarien) einschliesslich Alternativ- und Ausnahmesequenzen, die ein System oder eine Systemkomponente bei der Interaktion mit externen Objekten ausführt, um einen Mehrwert zu erbringen.</w:t>
            </w:r>
          </w:p>
          <w:p w14:paraId="49956949" w14:textId="77777777" w:rsidR="00395D64" w:rsidRPr="00395D64" w:rsidRDefault="00395D64" w:rsidP="00395D64">
            <w:pPr>
              <w:pStyle w:val="Heading3"/>
              <w:jc w:val="both"/>
              <w:rPr>
                <w:b w:val="0"/>
                <w:sz w:val="16"/>
                <w:szCs w:val="16"/>
                <w:lang w:val="de-CH"/>
              </w:rPr>
            </w:pPr>
            <w:r w:rsidRPr="00395D64">
              <w:rPr>
                <w:sz w:val="16"/>
                <w:szCs w:val="16"/>
                <w:u w:val="single"/>
                <w:lang w:val="de-CH"/>
              </w:rPr>
              <w:t>Use Case beinhaltet:</w:t>
            </w:r>
            <w:r>
              <w:rPr>
                <w:b w:val="0"/>
                <w:sz w:val="16"/>
                <w:szCs w:val="16"/>
                <w:lang w:val="de-CH"/>
              </w:rPr>
              <w:t xml:space="preserve"> </w:t>
            </w:r>
            <w:r w:rsidRPr="00395D64">
              <w:rPr>
                <w:b w:val="0"/>
                <w:sz w:val="16"/>
                <w:szCs w:val="16"/>
                <w:lang w:val="de-CH"/>
              </w:rPr>
              <w:t>- Kontextinformatioenen</w:t>
            </w:r>
            <w:r>
              <w:rPr>
                <w:b w:val="0"/>
                <w:sz w:val="16"/>
                <w:szCs w:val="16"/>
                <w:lang w:val="de-CH"/>
              </w:rPr>
              <w:t xml:space="preserve">, </w:t>
            </w:r>
            <w:r w:rsidRPr="00395D64">
              <w:rPr>
                <w:b w:val="0"/>
                <w:sz w:val="16"/>
                <w:szCs w:val="16"/>
                <w:lang w:val="de-CH"/>
              </w:rPr>
              <w:t>Ziele Vorbedingungen, Nachbedingungen</w:t>
            </w:r>
          </w:p>
          <w:p w14:paraId="4995694A" w14:textId="77777777" w:rsidR="00395D64" w:rsidRPr="00395D64" w:rsidRDefault="00395D64" w:rsidP="00395D64">
            <w:pPr>
              <w:pStyle w:val="Heading3"/>
              <w:jc w:val="both"/>
              <w:rPr>
                <w:b w:val="0"/>
                <w:sz w:val="12"/>
                <w:szCs w:val="12"/>
                <w:lang w:val="de-CH"/>
              </w:rPr>
            </w:pPr>
            <w:r w:rsidRPr="00395D64">
              <w:rPr>
                <w:sz w:val="12"/>
                <w:szCs w:val="12"/>
                <w:u w:val="single"/>
                <w:lang w:val="de-CH"/>
              </w:rPr>
              <w:t>- Hauptszenario</w:t>
            </w:r>
            <w:r w:rsidRPr="00395D64">
              <w:rPr>
                <w:b w:val="0"/>
                <w:sz w:val="12"/>
                <w:szCs w:val="12"/>
                <w:lang w:val="de-CH"/>
              </w:rPr>
              <w:t>; Ein Hauptszenario ist ein Szenario, das die Interaktionsfolge dokumentiert, die normalerweise ausgeführt wird, um eines oder mehrere mit dem Szenario assozierte Ziele zu erfüllen</w:t>
            </w:r>
          </w:p>
          <w:p w14:paraId="4995694B" w14:textId="77777777" w:rsidR="00395D64" w:rsidRPr="00395D64" w:rsidRDefault="00395D64" w:rsidP="00395D64">
            <w:pPr>
              <w:pStyle w:val="Heading3"/>
              <w:jc w:val="both"/>
              <w:rPr>
                <w:b w:val="0"/>
                <w:sz w:val="12"/>
                <w:szCs w:val="12"/>
                <w:lang w:val="de-CH"/>
              </w:rPr>
            </w:pPr>
            <w:r w:rsidRPr="00395D64">
              <w:rPr>
                <w:sz w:val="12"/>
                <w:szCs w:val="12"/>
                <w:u w:val="single"/>
                <w:lang w:val="de-CH"/>
              </w:rPr>
              <w:t>- Alternativszenario</w:t>
            </w:r>
            <w:r>
              <w:rPr>
                <w:b w:val="0"/>
                <w:sz w:val="12"/>
                <w:szCs w:val="12"/>
                <w:lang w:val="de-CH"/>
              </w:rPr>
              <w:t xml:space="preserve">; </w:t>
            </w:r>
            <w:r w:rsidRPr="00395D64">
              <w:rPr>
                <w:b w:val="0"/>
                <w:sz w:val="12"/>
                <w:szCs w:val="12"/>
                <w:lang w:val="de-CH"/>
              </w:rPr>
              <w:t>Ein Alternativszenario ist ein Szenario, das zu einem Hauptszenario eine alternative Interaktionsfolge definiert. Eine Alternativszenario erfüllt die gleiche Ziele wie das zugehörige Hauptszenario</w:t>
            </w:r>
          </w:p>
          <w:p w14:paraId="4995694C" w14:textId="77777777" w:rsidR="00395D64" w:rsidRDefault="00395D64" w:rsidP="00395D64">
            <w:pPr>
              <w:pStyle w:val="Heading3"/>
              <w:jc w:val="both"/>
              <w:rPr>
                <w:lang w:val="de-CH"/>
              </w:rPr>
            </w:pPr>
            <w:r w:rsidRPr="00395D64">
              <w:rPr>
                <w:sz w:val="12"/>
                <w:szCs w:val="12"/>
                <w:u w:val="single"/>
                <w:lang w:val="de-CH"/>
              </w:rPr>
              <w:t>- Ausnahmeszenario</w:t>
            </w:r>
            <w:r>
              <w:rPr>
                <w:sz w:val="12"/>
                <w:szCs w:val="12"/>
                <w:u w:val="single"/>
                <w:lang w:val="de-CH"/>
              </w:rPr>
              <w:t xml:space="preserve"> </w:t>
            </w:r>
            <w:r w:rsidRPr="00395D64">
              <w:rPr>
                <w:b w:val="0"/>
                <w:sz w:val="12"/>
                <w:szCs w:val="12"/>
                <w:lang w:val="de-CH"/>
              </w:rPr>
              <w:t>Ein Ausnahmeszenario ist ein Szenario, das eine Interaktionsfolge definiert, die ausgeführt wird, wenn in einem anderen Szenario (Haupt-, A</w:t>
            </w:r>
            <w:r>
              <w:rPr>
                <w:b w:val="0"/>
                <w:sz w:val="12"/>
                <w:szCs w:val="12"/>
                <w:lang w:val="de-CH"/>
              </w:rPr>
              <w:t>l</w:t>
            </w:r>
            <w:r w:rsidRPr="00395D64">
              <w:rPr>
                <w:b w:val="0"/>
                <w:sz w:val="12"/>
                <w:szCs w:val="12"/>
                <w:lang w:val="de-CH"/>
              </w:rPr>
              <w:t>ternativ- oder anderen Ausnahmeszenario) ein Ereignis eintritt, das die Erfüllung einer oder mehrerer mit dem Szenario assozierter Ziele verhindert</w:t>
            </w:r>
          </w:p>
        </w:tc>
      </w:tr>
      <w:tr w:rsidR="008C6CFF" w:rsidRPr="00217EF9" w14:paraId="49956952" w14:textId="77777777"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14:paraId="4995694E" w14:textId="77777777" w:rsidR="00732694" w:rsidRDefault="00CC470D" w:rsidP="008C6CFF">
            <w:pPr>
              <w:tabs>
                <w:tab w:val="left" w:pos="5220"/>
              </w:tabs>
              <w:rPr>
                <w:b/>
                <w:bCs/>
                <w:lang w:val="de-DE"/>
              </w:rPr>
            </w:pPr>
            <w:r>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tcPr>
          <w:p w14:paraId="4995694F" w14:textId="77777777" w:rsidR="00732694" w:rsidRDefault="00053364" w:rsidP="0095216D">
            <w:pPr>
              <w:tabs>
                <w:tab w:val="left" w:pos="5220"/>
              </w:tabs>
              <w:rPr>
                <w:lang w:val="de-DE"/>
              </w:rPr>
            </w:pPr>
            <w:r w:rsidRPr="00053364">
              <w:rPr>
                <w:lang w:val="de-DE"/>
              </w:rPr>
              <w:t>Ansicht im Listenformat anzeigen</w:t>
            </w:r>
          </w:p>
        </w:tc>
        <w:tc>
          <w:tcPr>
            <w:tcW w:w="2410" w:type="dxa"/>
            <w:gridSpan w:val="2"/>
            <w:tcBorders>
              <w:top w:val="single" w:sz="4" w:space="0" w:color="auto"/>
              <w:left w:val="single" w:sz="4" w:space="0" w:color="auto"/>
              <w:bottom w:val="single" w:sz="4" w:space="0" w:color="auto"/>
              <w:right w:val="single" w:sz="4" w:space="0" w:color="auto"/>
            </w:tcBorders>
          </w:tcPr>
          <w:p w14:paraId="49956950" w14:textId="77777777" w:rsidR="00732694" w:rsidRDefault="004F62C9" w:rsidP="0095216D">
            <w:pPr>
              <w:tabs>
                <w:tab w:val="left" w:pos="5220"/>
              </w:tabs>
              <w:rPr>
                <w:b/>
                <w:bCs/>
                <w:lang w:val="de-DE"/>
              </w:rPr>
            </w:pPr>
            <w:r>
              <w:rPr>
                <w:b/>
                <w:bCs/>
                <w:lang w:val="de-DE"/>
              </w:rPr>
              <w:t>ID</w:t>
            </w:r>
          </w:p>
        </w:tc>
        <w:tc>
          <w:tcPr>
            <w:tcW w:w="1795" w:type="dxa"/>
            <w:tcBorders>
              <w:top w:val="single" w:sz="4" w:space="0" w:color="auto"/>
              <w:left w:val="single" w:sz="4" w:space="0" w:color="auto"/>
              <w:bottom w:val="single" w:sz="4" w:space="0" w:color="auto"/>
              <w:right w:val="single" w:sz="4" w:space="0" w:color="auto"/>
            </w:tcBorders>
          </w:tcPr>
          <w:p w14:paraId="49956951" w14:textId="77777777" w:rsidR="00732694" w:rsidRDefault="00053364" w:rsidP="0095216D">
            <w:pPr>
              <w:tabs>
                <w:tab w:val="left" w:pos="5220"/>
              </w:tabs>
              <w:jc w:val="both"/>
              <w:rPr>
                <w:lang w:val="de-DE"/>
              </w:rPr>
            </w:pPr>
            <w:r>
              <w:rPr>
                <w:lang w:val="de-DE"/>
              </w:rPr>
              <w:t>TF 217.001</w:t>
            </w:r>
          </w:p>
        </w:tc>
      </w:tr>
      <w:tr w:rsidR="006E5D94" w:rsidRPr="00217EF9" w14:paraId="49956957" w14:textId="77777777"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14:paraId="49956953" w14:textId="77777777" w:rsidR="006E5D94" w:rsidRDefault="006E5D94" w:rsidP="008C6CFF">
            <w:pPr>
              <w:tabs>
                <w:tab w:val="left" w:pos="5220"/>
              </w:tabs>
              <w:rPr>
                <w:b/>
                <w:bCs/>
                <w:lang w:val="de-DE"/>
              </w:rPr>
            </w:pPr>
            <w:r>
              <w:rPr>
                <w:b/>
                <w:bCs/>
                <w:lang w:val="de-DE"/>
              </w:rPr>
              <w:t>Owner</w:t>
            </w:r>
          </w:p>
        </w:tc>
        <w:tc>
          <w:tcPr>
            <w:tcW w:w="4961" w:type="dxa"/>
            <w:gridSpan w:val="3"/>
            <w:tcBorders>
              <w:top w:val="single" w:sz="4" w:space="0" w:color="auto"/>
              <w:left w:val="single" w:sz="4" w:space="0" w:color="auto"/>
              <w:bottom w:val="single" w:sz="4" w:space="0" w:color="auto"/>
              <w:right w:val="single" w:sz="4" w:space="0" w:color="auto"/>
            </w:tcBorders>
          </w:tcPr>
          <w:p w14:paraId="49956954" w14:textId="77777777" w:rsidR="006E5D94" w:rsidRDefault="008A1628" w:rsidP="0095216D">
            <w:pPr>
              <w:tabs>
                <w:tab w:val="left" w:pos="5220"/>
              </w:tabs>
              <w:rPr>
                <w:lang w:val="de-DE"/>
              </w:rPr>
            </w:pPr>
            <w:r>
              <w:rPr>
                <w:lang w:val="de-DE"/>
              </w:rPr>
              <w:t>Tim Bänziger</w:t>
            </w:r>
          </w:p>
        </w:tc>
        <w:tc>
          <w:tcPr>
            <w:tcW w:w="2410" w:type="dxa"/>
            <w:gridSpan w:val="2"/>
            <w:tcBorders>
              <w:top w:val="single" w:sz="4" w:space="0" w:color="auto"/>
              <w:left w:val="single" w:sz="4" w:space="0" w:color="auto"/>
              <w:bottom w:val="single" w:sz="4" w:space="0" w:color="auto"/>
              <w:right w:val="single" w:sz="4" w:space="0" w:color="auto"/>
            </w:tcBorders>
          </w:tcPr>
          <w:p w14:paraId="49956955" w14:textId="77777777" w:rsidR="006E5D94" w:rsidRPr="00B21819" w:rsidRDefault="006E5D94" w:rsidP="00B21819">
            <w:pPr>
              <w:tabs>
                <w:tab w:val="left" w:pos="5220"/>
              </w:tabs>
              <w:rPr>
                <w:b/>
                <w:bCs/>
                <w:sz w:val="16"/>
                <w:szCs w:val="16"/>
                <w:lang w:val="en-US"/>
              </w:rPr>
            </w:pPr>
            <w:r w:rsidRPr="00B21819">
              <w:rPr>
                <w:b/>
                <w:bCs/>
                <w:sz w:val="16"/>
                <w:szCs w:val="16"/>
                <w:lang w:val="en-US"/>
              </w:rPr>
              <w:t xml:space="preserve">Rev-Number / </w:t>
            </w:r>
            <w:r w:rsidR="00B21819" w:rsidRPr="00B21819">
              <w:rPr>
                <w:b/>
                <w:bCs/>
                <w:sz w:val="16"/>
                <w:szCs w:val="16"/>
                <w:lang w:val="en-US"/>
              </w:rPr>
              <w:t>Saved Date / Last Saved by</w:t>
            </w:r>
          </w:p>
        </w:tc>
        <w:tc>
          <w:tcPr>
            <w:tcW w:w="1795" w:type="dxa"/>
            <w:tcBorders>
              <w:top w:val="single" w:sz="4" w:space="0" w:color="auto"/>
              <w:left w:val="single" w:sz="4" w:space="0" w:color="auto"/>
              <w:bottom w:val="single" w:sz="4" w:space="0" w:color="auto"/>
              <w:right w:val="single" w:sz="4" w:space="0" w:color="auto"/>
            </w:tcBorders>
          </w:tcPr>
          <w:p w14:paraId="49956956" w14:textId="77777777" w:rsidR="006E5D94" w:rsidRDefault="00053364" w:rsidP="00420EFD">
            <w:pPr>
              <w:tabs>
                <w:tab w:val="left" w:pos="5220"/>
              </w:tabs>
              <w:rPr>
                <w:lang w:val="de-DE"/>
              </w:rPr>
            </w:pPr>
            <w:r>
              <w:t>1.</w:t>
            </w:r>
            <w:del w:id="0" w:author="Tim Bänziger" w:date="2009-05-25T15:06:00Z">
              <w:r w:rsidDel="00420EFD">
                <w:delText>0</w:delText>
              </w:r>
              <w:r w:rsidR="006E5D94" w:rsidDel="00420EFD">
                <w:rPr>
                  <w:lang w:val="de-DE"/>
                </w:rPr>
                <w:delText xml:space="preserve"> </w:delText>
              </w:r>
            </w:del>
            <w:ins w:id="1" w:author="Tim Bänziger" w:date="2009-05-25T15:06:00Z">
              <w:r w:rsidR="00420EFD">
                <w:t>1</w:t>
              </w:r>
              <w:r w:rsidR="00420EFD">
                <w:rPr>
                  <w:lang w:val="de-DE"/>
                </w:rPr>
                <w:t xml:space="preserve"> </w:t>
              </w:r>
            </w:ins>
            <w:r w:rsidR="006E5D94">
              <w:rPr>
                <w:lang w:val="de-DE"/>
              </w:rPr>
              <w:t xml:space="preserve">/ </w:t>
            </w:r>
            <w:fldSimple w:instr=" DOCPROPERTY  LastSavedTime  \* MERGEFORMAT ">
              <w:r>
                <w:t>01.01.1601 02:00</w:t>
              </w:r>
            </w:fldSimple>
            <w:r w:rsidR="00B21819">
              <w:rPr>
                <w:lang w:val="de-DE"/>
              </w:rPr>
              <w:t xml:space="preserve"> / </w:t>
            </w:r>
            <w:r>
              <w:rPr>
                <w:lang w:val="de-DE"/>
              </w:rPr>
              <w:t>tb</w:t>
            </w:r>
            <w:r w:rsidR="004A256C">
              <w:fldChar w:fldCharType="begin"/>
            </w:r>
            <w:r w:rsidR="00D91CC4">
              <w:instrText xml:space="preserve"> DOCPROPERTY  LastSavedBy  \* MERGEFORMAT </w:instrText>
            </w:r>
            <w:r w:rsidR="004A256C">
              <w:fldChar w:fldCharType="end"/>
            </w:r>
          </w:p>
        </w:tc>
      </w:tr>
      <w:tr w:rsidR="00832D17" w:rsidRPr="007D24D7" w14:paraId="4995695A" w14:textId="77777777" w:rsidTr="006E5D94">
        <w:trPr>
          <w:cantSplit/>
        </w:trPr>
        <w:tc>
          <w:tcPr>
            <w:tcW w:w="10125" w:type="dxa"/>
            <w:gridSpan w:val="7"/>
            <w:tcBorders>
              <w:bottom w:val="single" w:sz="4" w:space="0" w:color="auto"/>
            </w:tcBorders>
            <w:shd w:val="clear" w:color="auto" w:fill="C2D69B"/>
          </w:tcPr>
          <w:p w14:paraId="49956958" w14:textId="77777777" w:rsidR="00832D17" w:rsidRDefault="00832D17" w:rsidP="006E5D94">
            <w:pPr>
              <w:pStyle w:val="Heading3"/>
              <w:jc w:val="both"/>
              <w:rPr>
                <w:u w:val="single"/>
                <w:lang w:val="de-CH"/>
              </w:rPr>
            </w:pPr>
            <w:r>
              <w:rPr>
                <w:u w:val="single"/>
                <w:lang w:val="de-CH"/>
              </w:rPr>
              <w:t>Storie / Notizen</w:t>
            </w:r>
          </w:p>
          <w:p w14:paraId="49956959" w14:textId="77777777" w:rsidR="00832D17" w:rsidRPr="00832D17" w:rsidRDefault="00832D17" w:rsidP="00BA575F">
            <w:pPr>
              <w:rPr>
                <w:lang w:val="de-CH"/>
              </w:rPr>
            </w:pPr>
            <w:r>
              <w:rPr>
                <w:lang w:val="de-CH"/>
              </w:rPr>
              <w:t xml:space="preserve">Diese Zeile </w:t>
            </w:r>
            <w:r w:rsidR="00070EBE">
              <w:rPr>
                <w:lang w:val="de-CH"/>
              </w:rPr>
              <w:t>dient dazu, dass Vorarbeiten von den Grob</w:t>
            </w:r>
            <w:r w:rsidR="00BA575F">
              <w:rPr>
                <w:lang w:val="de-CH"/>
              </w:rPr>
              <w:t xml:space="preserve">beschrieben </w:t>
            </w:r>
            <w:r w:rsidR="00070EBE">
              <w:rPr>
                <w:lang w:val="de-CH"/>
              </w:rPr>
              <w:t xml:space="preserve">übernommen werden und </w:t>
            </w:r>
            <w:r w:rsidR="00BA575F">
              <w:rPr>
                <w:lang w:val="de-CH"/>
              </w:rPr>
              <w:t>kann nachträglich gelöscht werden.</w:t>
            </w:r>
          </w:p>
        </w:tc>
      </w:tr>
      <w:tr w:rsidR="00832D17" w:rsidRPr="007D24D7" w14:paraId="4995695D"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5B" w14:textId="77777777" w:rsidR="00832D17" w:rsidRDefault="00832D17" w:rsidP="00395D6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14:paraId="4995695C" w14:textId="77777777" w:rsidR="00832D17" w:rsidRDefault="00832D17" w:rsidP="00432E33">
            <w:pPr>
              <w:tabs>
                <w:tab w:val="left" w:pos="5220"/>
              </w:tabs>
              <w:jc w:val="both"/>
              <w:rPr>
                <w:lang w:val="de-DE"/>
              </w:rPr>
            </w:pPr>
          </w:p>
        </w:tc>
      </w:tr>
      <w:tr w:rsidR="00395D64" w:rsidRPr="00217EF9" w14:paraId="49956960"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5E" w14:textId="77777777" w:rsidR="00395D64" w:rsidRDefault="00395D64" w:rsidP="00395D64">
            <w:pPr>
              <w:tabs>
                <w:tab w:val="left" w:pos="5220"/>
              </w:tabs>
              <w:rPr>
                <w:b/>
                <w:bCs/>
                <w:lang w:val="de-DE"/>
              </w:rPr>
            </w:pPr>
            <w:r>
              <w:rPr>
                <w:b/>
                <w:bCs/>
                <w:lang w:val="de-DE"/>
              </w:rPr>
              <w:t>Aktoren</w:t>
            </w:r>
          </w:p>
        </w:tc>
        <w:tc>
          <w:tcPr>
            <w:tcW w:w="7938" w:type="dxa"/>
            <w:gridSpan w:val="5"/>
            <w:tcBorders>
              <w:top w:val="single" w:sz="4" w:space="0" w:color="auto"/>
              <w:left w:val="single" w:sz="4" w:space="0" w:color="auto"/>
              <w:bottom w:val="single" w:sz="4" w:space="0" w:color="auto"/>
              <w:right w:val="single" w:sz="4" w:space="0" w:color="auto"/>
            </w:tcBorders>
          </w:tcPr>
          <w:p w14:paraId="4995695F" w14:textId="77777777" w:rsidR="00395D64" w:rsidRDefault="00053364" w:rsidP="00432E33">
            <w:pPr>
              <w:tabs>
                <w:tab w:val="left" w:pos="5220"/>
              </w:tabs>
              <w:jc w:val="both"/>
              <w:rPr>
                <w:lang w:val="de-DE"/>
              </w:rPr>
            </w:pPr>
            <w:r>
              <w:rPr>
                <w:lang w:val="de-DE"/>
              </w:rPr>
              <w:t>Alle Benutzer des Systems</w:t>
            </w:r>
          </w:p>
        </w:tc>
      </w:tr>
      <w:tr w:rsidR="00FD2C81" w:rsidRPr="00217EF9" w14:paraId="49956963"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61" w14:textId="77777777" w:rsidR="00FD2C81" w:rsidRDefault="00FD2C81" w:rsidP="008C6CFF">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14:paraId="49956962" w14:textId="77777777" w:rsidR="008A1628" w:rsidRPr="008A1628" w:rsidRDefault="00053364" w:rsidP="008A1628">
            <w:pPr>
              <w:pStyle w:val="ListParagraph"/>
              <w:numPr>
                <w:ilvl w:val="0"/>
                <w:numId w:val="22"/>
              </w:numPr>
              <w:tabs>
                <w:tab w:val="left" w:pos="5220"/>
              </w:tabs>
              <w:jc w:val="both"/>
              <w:rPr>
                <w:lang w:val="de-DE"/>
              </w:rPr>
            </w:pPr>
            <w:r>
              <w:rPr>
                <w:lang w:val="de-DE"/>
              </w:rPr>
              <w:t>Reservationen können gesucht und gefunden werden. Darstellung erfolgt im Listenformat</w:t>
            </w:r>
          </w:p>
        </w:tc>
      </w:tr>
      <w:tr w:rsidR="00395D64" w:rsidRPr="007D24D7" w14:paraId="49956968"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64" w14:textId="77777777" w:rsidR="00395D64" w:rsidRDefault="00395D64" w:rsidP="008C6CFF">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14:paraId="49956965" w14:textId="77777777" w:rsidR="00395D64" w:rsidRDefault="00053364" w:rsidP="00053364">
            <w:pPr>
              <w:pStyle w:val="ListParagraph"/>
              <w:numPr>
                <w:ilvl w:val="0"/>
                <w:numId w:val="34"/>
              </w:numPr>
              <w:tabs>
                <w:tab w:val="left" w:pos="5220"/>
              </w:tabs>
              <w:jc w:val="both"/>
              <w:rPr>
                <w:lang w:val="de-DE"/>
              </w:rPr>
            </w:pPr>
            <w:r w:rsidRPr="00053364">
              <w:rPr>
                <w:lang w:val="de-DE"/>
              </w:rPr>
              <w:t>Entsprechende Funktionsrechte für die Ressourcenarten müssen vorhanden sein.</w:t>
            </w:r>
          </w:p>
          <w:p w14:paraId="49956966" w14:textId="77777777" w:rsidR="00750E9A" w:rsidRDefault="00750E9A" w:rsidP="00053364">
            <w:pPr>
              <w:pStyle w:val="ListParagraph"/>
              <w:numPr>
                <w:ilvl w:val="0"/>
                <w:numId w:val="34"/>
              </w:numPr>
              <w:tabs>
                <w:tab w:val="left" w:pos="5220"/>
              </w:tabs>
              <w:jc w:val="both"/>
              <w:rPr>
                <w:lang w:val="de-DE"/>
              </w:rPr>
            </w:pPr>
            <w:r>
              <w:rPr>
                <w:lang w:val="de-DE"/>
              </w:rPr>
              <w:t>Reservationen sind vorhanden – ansonsten „Ausnahmeszenario“</w:t>
            </w:r>
          </w:p>
          <w:p w14:paraId="49956967" w14:textId="77777777" w:rsidR="00053364" w:rsidRPr="00053364" w:rsidRDefault="00053364" w:rsidP="00053364">
            <w:pPr>
              <w:pStyle w:val="ListParagraph"/>
              <w:numPr>
                <w:ilvl w:val="0"/>
                <w:numId w:val="34"/>
              </w:numPr>
              <w:tabs>
                <w:tab w:val="left" w:pos="5220"/>
              </w:tabs>
              <w:jc w:val="both"/>
              <w:rPr>
                <w:lang w:val="de-DE"/>
              </w:rPr>
            </w:pPr>
            <w:r>
              <w:rPr>
                <w:lang w:val="de-DE"/>
              </w:rPr>
              <w:t>Klick auf Hauptmenü „Listen“ – Panel „Reservation suchen“ öffnet sich automatisch</w:t>
            </w:r>
          </w:p>
        </w:tc>
      </w:tr>
      <w:tr w:rsidR="00395D64" w:rsidRPr="007D24D7" w14:paraId="4995696F"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69" w14:textId="77777777" w:rsidR="00395D64" w:rsidRDefault="00395D64" w:rsidP="008C6CFF">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14:paraId="4995696A" w14:textId="77777777" w:rsidR="00750E9A" w:rsidRDefault="00750E9A" w:rsidP="00750E9A">
            <w:pPr>
              <w:pStyle w:val="ListParagraph"/>
              <w:numPr>
                <w:ilvl w:val="0"/>
                <w:numId w:val="33"/>
              </w:numPr>
              <w:ind w:left="1499" w:hanging="1139"/>
              <w:jc w:val="both"/>
              <w:rPr>
                <w:lang w:val="de-CH"/>
              </w:rPr>
            </w:pPr>
            <w:r>
              <w:rPr>
                <w:lang w:val="de-CH"/>
              </w:rPr>
              <w:t>Favoritenliste wird angezeigt „Meine Liste“</w:t>
            </w:r>
          </w:p>
          <w:p w14:paraId="4995696B" w14:textId="77777777" w:rsidR="00BC0B09" w:rsidRDefault="00750E9A" w:rsidP="00750E9A">
            <w:pPr>
              <w:pStyle w:val="ListParagraph"/>
              <w:numPr>
                <w:ilvl w:val="0"/>
                <w:numId w:val="33"/>
              </w:numPr>
              <w:ind w:left="1499" w:hanging="1139"/>
              <w:jc w:val="both"/>
              <w:rPr>
                <w:lang w:val="de-CH"/>
              </w:rPr>
            </w:pPr>
            <w:r>
              <w:rPr>
                <w:lang w:val="de-CH"/>
              </w:rPr>
              <w:t>Benutzer erfasst Filterkriterien im Sidepanel und klickt auf Suchen ODER</w:t>
            </w:r>
          </w:p>
          <w:p w14:paraId="4995696C" w14:textId="77777777" w:rsidR="00750E9A" w:rsidRDefault="00750E9A" w:rsidP="00750E9A">
            <w:pPr>
              <w:pStyle w:val="ListParagraph"/>
              <w:numPr>
                <w:ilvl w:val="0"/>
                <w:numId w:val="33"/>
              </w:numPr>
              <w:ind w:left="1499" w:hanging="1139"/>
              <w:jc w:val="both"/>
              <w:rPr>
                <w:lang w:val="de-CH"/>
              </w:rPr>
            </w:pPr>
            <w:r>
              <w:rPr>
                <w:lang w:val="de-CH"/>
              </w:rPr>
              <w:t>Benutzer wählt eine vorkonfigurierte Liste aus der Dropdown</w:t>
            </w:r>
          </w:p>
          <w:p w14:paraId="4995696D" w14:textId="77777777" w:rsidR="00750E9A" w:rsidRDefault="00750E9A" w:rsidP="00750E9A">
            <w:pPr>
              <w:pStyle w:val="ListParagraph"/>
              <w:numPr>
                <w:ilvl w:val="0"/>
                <w:numId w:val="33"/>
              </w:numPr>
              <w:ind w:left="1499" w:hanging="1139"/>
              <w:jc w:val="both"/>
              <w:rPr>
                <w:lang w:val="de-CH"/>
              </w:rPr>
            </w:pPr>
            <w:r>
              <w:rPr>
                <w:lang w:val="de-CH"/>
              </w:rPr>
              <w:t>Suchresultat wird im Inhaltsbereich angezeigt</w:t>
            </w:r>
          </w:p>
          <w:p w14:paraId="00DBCEBC" w14:textId="77777777" w:rsidR="00750E9A" w:rsidRDefault="00750E9A" w:rsidP="00750E9A">
            <w:pPr>
              <w:pStyle w:val="ListParagraph"/>
              <w:numPr>
                <w:ilvl w:val="0"/>
                <w:numId w:val="33"/>
              </w:numPr>
              <w:ind w:left="1499" w:hanging="1139"/>
              <w:jc w:val="both"/>
              <w:rPr>
                <w:ins w:id="2" w:author="Tim Bänziger" w:date="2010-04-28T16:43:00Z"/>
                <w:lang w:val="de-CH"/>
              </w:rPr>
            </w:pPr>
            <w:r>
              <w:rPr>
                <w:lang w:val="de-CH"/>
              </w:rPr>
              <w:t>Benutzer kann Filter und Suchresultat als neue Liste oder als Favorit speichern.</w:t>
            </w:r>
          </w:p>
          <w:p w14:paraId="4995696E" w14:textId="0B96A55E" w:rsidR="007D24D7" w:rsidRPr="00BC0B09" w:rsidRDefault="007D24D7" w:rsidP="00750E9A">
            <w:pPr>
              <w:pStyle w:val="ListParagraph"/>
              <w:numPr>
                <w:ilvl w:val="0"/>
                <w:numId w:val="33"/>
              </w:numPr>
              <w:ind w:left="1499" w:hanging="1139"/>
              <w:jc w:val="both"/>
              <w:rPr>
                <w:lang w:val="de-CH"/>
              </w:rPr>
            </w:pPr>
            <w:ins w:id="3" w:author="Tim Bänziger" w:date="2010-04-28T16:43:00Z">
              <w:r>
                <w:rPr>
                  <w:lang w:val="de-CH"/>
                </w:rPr>
                <w:t>Benutzer kann Liste Public oder (mit entsprechenden Rechten) global setzen (Publizieren)</w:t>
              </w:r>
            </w:ins>
          </w:p>
        </w:tc>
      </w:tr>
      <w:tr w:rsidR="00395D64" w:rsidRPr="00395D64" w14:paraId="49956972"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70" w14:textId="77777777" w:rsidR="00395D64" w:rsidRDefault="00395D64" w:rsidP="008C6CFF">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14:paraId="49956971" w14:textId="77777777" w:rsidR="00395D64" w:rsidRDefault="005275B9" w:rsidP="00432E33">
            <w:pPr>
              <w:tabs>
                <w:tab w:val="left" w:pos="5220"/>
              </w:tabs>
              <w:jc w:val="both"/>
              <w:rPr>
                <w:lang w:val="de-DE"/>
              </w:rPr>
            </w:pPr>
            <w:r>
              <w:rPr>
                <w:lang w:val="de-DE"/>
              </w:rPr>
              <w:t>K</w:t>
            </w:r>
            <w:r w:rsidR="008A1628">
              <w:rPr>
                <w:lang w:val="de-DE"/>
              </w:rPr>
              <w:t>eines</w:t>
            </w:r>
          </w:p>
        </w:tc>
      </w:tr>
      <w:tr w:rsidR="00395D64" w:rsidRPr="00395D64" w14:paraId="49956976"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73" w14:textId="77777777" w:rsidR="00395D64" w:rsidRDefault="00395D64" w:rsidP="008C6CFF">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14:paraId="49956974" w14:textId="77777777" w:rsidR="005275B9" w:rsidRDefault="008A1628" w:rsidP="00432E33">
            <w:pPr>
              <w:tabs>
                <w:tab w:val="left" w:pos="5220"/>
              </w:tabs>
              <w:jc w:val="both"/>
              <w:rPr>
                <w:lang w:val="de-DE"/>
              </w:rPr>
            </w:pPr>
            <w:r>
              <w:rPr>
                <w:lang w:val="de-DE"/>
              </w:rPr>
              <w:t>Kein Suchresultat gefunden</w:t>
            </w:r>
          </w:p>
          <w:p w14:paraId="49956975" w14:textId="77777777" w:rsidR="007F63B3" w:rsidRPr="00750E9A" w:rsidRDefault="007F63B3" w:rsidP="00750E9A">
            <w:pPr>
              <w:tabs>
                <w:tab w:val="left" w:pos="5220"/>
              </w:tabs>
              <w:jc w:val="both"/>
              <w:rPr>
                <w:lang w:val="de-DE"/>
              </w:rPr>
            </w:pPr>
          </w:p>
        </w:tc>
      </w:tr>
      <w:tr w:rsidR="00926E49" w:rsidRPr="007D24D7" w14:paraId="49956979"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77" w14:textId="77777777" w:rsidR="00926E49" w:rsidRDefault="00926E49" w:rsidP="008C6CFF">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14:paraId="49956978" w14:textId="77777777" w:rsidR="00926E49" w:rsidRDefault="00750E9A" w:rsidP="00432E33">
            <w:pPr>
              <w:tabs>
                <w:tab w:val="left" w:pos="5220"/>
              </w:tabs>
              <w:jc w:val="both"/>
              <w:rPr>
                <w:lang w:val="de-DE"/>
              </w:rPr>
            </w:pPr>
            <w:r>
              <w:rPr>
                <w:lang w:val="de-DE"/>
              </w:rPr>
              <w:t>Globale Fehlermeldung</w:t>
            </w:r>
            <w:r w:rsidR="004937C2">
              <w:rPr>
                <w:lang w:val="de-DE"/>
              </w:rPr>
              <w:t xml:space="preserve"> „keine Resultate unter Angaben Ihrer Suchkriterien gefunden“</w:t>
            </w:r>
          </w:p>
        </w:tc>
      </w:tr>
      <w:tr w:rsidR="00395D64" w:rsidRPr="007D24D7" w14:paraId="4995697F"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7A" w14:textId="77777777" w:rsidR="00395D64" w:rsidRDefault="00395D64" w:rsidP="008C6CFF">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14:paraId="4995697B" w14:textId="77777777" w:rsidR="00750E9A" w:rsidRDefault="00750E9A" w:rsidP="00750E9A">
            <w:pPr>
              <w:pStyle w:val="ListParagraph"/>
              <w:numPr>
                <w:ilvl w:val="0"/>
                <w:numId w:val="24"/>
              </w:numPr>
              <w:tabs>
                <w:tab w:val="left" w:pos="5220"/>
              </w:tabs>
              <w:jc w:val="both"/>
              <w:rPr>
                <w:lang w:val="de-CH"/>
              </w:rPr>
            </w:pPr>
            <w:r>
              <w:rPr>
                <w:lang w:val="de-CH"/>
              </w:rPr>
              <w:t xml:space="preserve">Bei den Ressourcenarten sind mehrfach Selektionen möglich </w:t>
            </w:r>
          </w:p>
          <w:p w14:paraId="4995697C" w14:textId="77777777" w:rsidR="006643D8" w:rsidRDefault="00750E9A" w:rsidP="00750E9A">
            <w:pPr>
              <w:pStyle w:val="ListParagraph"/>
              <w:numPr>
                <w:ilvl w:val="0"/>
                <w:numId w:val="24"/>
              </w:numPr>
              <w:tabs>
                <w:tab w:val="left" w:pos="5220"/>
              </w:tabs>
              <w:jc w:val="both"/>
              <w:rPr>
                <w:lang w:val="de-CH"/>
              </w:rPr>
            </w:pPr>
            <w:r>
              <w:rPr>
                <w:lang w:val="de-CH"/>
              </w:rPr>
              <w:t>werden nur die Ressourcenarten angezeigt, welche per Funktionsrecht zugänglich sind</w:t>
            </w:r>
          </w:p>
          <w:p w14:paraId="4995697D" w14:textId="77777777" w:rsidR="00FA0170" w:rsidRPr="00FA0170" w:rsidRDefault="00FA0170" w:rsidP="00750E9A">
            <w:pPr>
              <w:pStyle w:val="ListParagraph"/>
              <w:numPr>
                <w:ilvl w:val="0"/>
                <w:numId w:val="24"/>
              </w:numPr>
              <w:tabs>
                <w:tab w:val="left" w:pos="5220"/>
              </w:tabs>
              <w:jc w:val="both"/>
              <w:rPr>
                <w:lang w:val="de-CH"/>
              </w:rPr>
            </w:pPr>
            <w:r>
              <w:rPr>
                <w:b/>
                <w:lang w:val="de-CH"/>
              </w:rPr>
              <w:t>Exakter Listenaufbau und Suchkriterien als EXCEL im Anhang</w:t>
            </w:r>
          </w:p>
          <w:p w14:paraId="4995697E" w14:textId="77777777" w:rsidR="00FA0170" w:rsidRPr="004937C2" w:rsidRDefault="00FA0170" w:rsidP="004937C2">
            <w:pPr>
              <w:tabs>
                <w:tab w:val="left" w:pos="5220"/>
              </w:tabs>
              <w:jc w:val="both"/>
              <w:rPr>
                <w:lang w:val="de-CH"/>
              </w:rPr>
            </w:pPr>
          </w:p>
        </w:tc>
      </w:tr>
      <w:tr w:rsidR="00395D64" w:rsidRPr="00C765BE" w14:paraId="49956982"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80" w14:textId="77777777" w:rsidR="00395D64" w:rsidRDefault="00926E49" w:rsidP="008C6CFF">
            <w:pPr>
              <w:tabs>
                <w:tab w:val="left" w:pos="5220"/>
              </w:tabs>
              <w:rPr>
                <w:b/>
                <w:bCs/>
                <w:lang w:val="de-DE"/>
              </w:rPr>
            </w:pPr>
            <w:r>
              <w:rPr>
                <w:b/>
                <w:bCs/>
                <w:lang w:val="de-DE"/>
              </w:rPr>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14:paraId="49956981" w14:textId="77777777" w:rsidR="00395D64" w:rsidRDefault="00395D64" w:rsidP="00432E33">
            <w:pPr>
              <w:tabs>
                <w:tab w:val="left" w:pos="5220"/>
              </w:tabs>
              <w:jc w:val="both"/>
              <w:rPr>
                <w:lang w:val="de-DE"/>
              </w:rPr>
            </w:pPr>
          </w:p>
        </w:tc>
      </w:tr>
      <w:tr w:rsidR="00395D64" w:rsidRPr="00395D64" w14:paraId="49956987" w14:textId="77777777"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14:paraId="49956983" w14:textId="77777777" w:rsidR="00395D64" w:rsidRDefault="00926E49" w:rsidP="008C6CFF">
            <w:pPr>
              <w:tabs>
                <w:tab w:val="left" w:pos="5220"/>
              </w:tabs>
              <w:rPr>
                <w:b/>
                <w:bCs/>
                <w:lang w:val="de-DE"/>
              </w:rPr>
            </w:pPr>
            <w:r>
              <w:rPr>
                <w:b/>
                <w:bCs/>
                <w:lang w:val="de-DE"/>
              </w:rPr>
              <w:t>Nachbedingung</w:t>
            </w:r>
          </w:p>
        </w:tc>
        <w:tc>
          <w:tcPr>
            <w:tcW w:w="7938" w:type="dxa"/>
            <w:gridSpan w:val="5"/>
            <w:tcBorders>
              <w:top w:val="single" w:sz="4" w:space="0" w:color="auto"/>
              <w:left w:val="single" w:sz="4" w:space="0" w:color="auto"/>
              <w:bottom w:val="single" w:sz="4" w:space="0" w:color="auto"/>
              <w:right w:val="single" w:sz="4" w:space="0" w:color="auto"/>
            </w:tcBorders>
          </w:tcPr>
          <w:p w14:paraId="49956984" w14:textId="77777777" w:rsidR="00DF1779" w:rsidRDefault="00DF1779" w:rsidP="00432E33">
            <w:pPr>
              <w:tabs>
                <w:tab w:val="left" w:pos="5220"/>
              </w:tabs>
              <w:jc w:val="both"/>
              <w:rPr>
                <w:lang w:val="de-DE"/>
              </w:rPr>
            </w:pPr>
            <w:r>
              <w:rPr>
                <w:lang w:val="de-DE"/>
              </w:rPr>
              <w:t>Klick auf Link oder Edit Icon:</w:t>
            </w:r>
          </w:p>
          <w:p w14:paraId="49956985" w14:textId="77777777" w:rsidR="00DF1779" w:rsidRPr="009D20EC" w:rsidRDefault="00DF1779" w:rsidP="00DF1779">
            <w:pPr>
              <w:pStyle w:val="ListParagraph"/>
              <w:numPr>
                <w:ilvl w:val="0"/>
                <w:numId w:val="36"/>
              </w:numPr>
              <w:tabs>
                <w:tab w:val="left" w:pos="5220"/>
              </w:tabs>
              <w:rPr>
                <w:lang w:val="de-DE"/>
              </w:rPr>
            </w:pPr>
            <w:r w:rsidRPr="009D20EC">
              <w:rPr>
                <w:lang w:val="de-DE"/>
              </w:rPr>
              <w:t>Im Fall eines mobile</w:t>
            </w:r>
            <w:r>
              <w:rPr>
                <w:lang w:val="de-DE"/>
              </w:rPr>
              <w:t xml:space="preserve">n Equipments wird </w:t>
            </w:r>
            <w:del w:id="4" w:author="Tim Bänziger" w:date="2009-05-25T14:50:00Z">
              <w:r w:rsidDel="005415DA">
                <w:rPr>
                  <w:lang w:val="de-DE"/>
                </w:rPr>
                <w:delText xml:space="preserve">die </w:delText>
              </w:r>
            </w:del>
            <w:ins w:id="5" w:author="Tim Bänziger" w:date="2009-05-25T14:50:00Z">
              <w:r w:rsidR="005415DA">
                <w:rPr>
                  <w:lang w:val="de-DE"/>
                </w:rPr>
                <w:t>direkt die Reservation</w:t>
              </w:r>
            </w:ins>
            <w:del w:id="6" w:author="Tim Bänziger" w:date="2009-05-25T14:50:00Z">
              <w:r w:rsidDel="005415DA">
                <w:rPr>
                  <w:lang w:val="de-DE"/>
                </w:rPr>
                <w:delText>Ressource</w:delText>
              </w:r>
              <w:r w:rsidRPr="009D20EC" w:rsidDel="005415DA">
                <w:rPr>
                  <w:lang w:val="de-DE"/>
                </w:rPr>
                <w:delText xml:space="preserve"> </w:delText>
              </w:r>
            </w:del>
            <w:r w:rsidRPr="009D20EC">
              <w:rPr>
                <w:lang w:val="de-DE"/>
              </w:rPr>
              <w:t xml:space="preserve">angezeigt. Im Fall eines fixen Equipment wird die Parent </w:t>
            </w:r>
            <w:del w:id="7" w:author="Tim Bänziger" w:date="2009-05-25T14:51:00Z">
              <w:r w:rsidRPr="009D20EC" w:rsidDel="005415DA">
                <w:rPr>
                  <w:lang w:val="de-DE"/>
                </w:rPr>
                <w:delText xml:space="preserve">Ressource </w:delText>
              </w:r>
            </w:del>
            <w:ins w:id="8" w:author="Tim Bänziger" w:date="2009-05-25T14:51:00Z">
              <w:r w:rsidR="005415DA">
                <w:rPr>
                  <w:lang w:val="de-DE"/>
                </w:rPr>
                <w:t>Reservation</w:t>
              </w:r>
              <w:r w:rsidR="005415DA" w:rsidRPr="009D20EC">
                <w:rPr>
                  <w:lang w:val="de-DE"/>
                </w:rPr>
                <w:t xml:space="preserve"> </w:t>
              </w:r>
            </w:ins>
            <w:del w:id="9" w:author="Tim Bänziger" w:date="2009-05-25T14:51:00Z">
              <w:r w:rsidRPr="009D20EC" w:rsidDel="005415DA">
                <w:rPr>
                  <w:lang w:val="de-DE"/>
                </w:rPr>
                <w:delText xml:space="preserve">(also eine Raum-Ressource </w:delText>
              </w:r>
            </w:del>
            <w:r w:rsidRPr="009D20EC">
              <w:rPr>
                <w:lang w:val="de-DE"/>
              </w:rPr>
              <w:t>angezeigt</w:t>
            </w:r>
          </w:p>
          <w:p w14:paraId="49956986" w14:textId="77777777" w:rsidR="00DF1779" w:rsidRDefault="00DF1779" w:rsidP="00432E33">
            <w:pPr>
              <w:tabs>
                <w:tab w:val="left" w:pos="5220"/>
              </w:tabs>
              <w:jc w:val="both"/>
              <w:rPr>
                <w:lang w:val="de-DE"/>
              </w:rPr>
            </w:pPr>
          </w:p>
        </w:tc>
      </w:tr>
      <w:tr w:rsidR="00926E49" w:rsidRPr="00395D64" w14:paraId="4995698C" w14:textId="77777777"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14:paraId="49956988" w14:textId="77777777" w:rsidR="00926E49" w:rsidRDefault="00926E49" w:rsidP="008C6CFF">
            <w:pPr>
              <w:tabs>
                <w:tab w:val="left" w:pos="5220"/>
              </w:tabs>
              <w:rPr>
                <w:b/>
                <w:bCs/>
                <w:lang w:val="de-DE"/>
              </w:rPr>
            </w:pPr>
            <w:r>
              <w:rPr>
                <w:b/>
                <w:bCs/>
                <w:lang w:val="de-DE"/>
              </w:rPr>
              <w:t>Beziehungen</w:t>
            </w:r>
            <w:r w:rsidR="00EF30D3">
              <w:rPr>
                <w:b/>
                <w:bCs/>
                <w:lang w:val="de-DE"/>
              </w:rPr>
              <w:t xml:space="preserve"> (UC)</w:t>
            </w:r>
          </w:p>
        </w:tc>
        <w:tc>
          <w:tcPr>
            <w:tcW w:w="2646" w:type="dxa"/>
            <w:tcBorders>
              <w:top w:val="single" w:sz="4" w:space="0" w:color="auto"/>
              <w:left w:val="single" w:sz="4" w:space="0" w:color="auto"/>
              <w:bottom w:val="single" w:sz="4" w:space="0" w:color="auto"/>
              <w:right w:val="single" w:sz="4" w:space="0" w:color="auto"/>
            </w:tcBorders>
          </w:tcPr>
          <w:p w14:paraId="49956989" w14:textId="77777777" w:rsidR="00926E49" w:rsidRDefault="00926E49" w:rsidP="00432E33">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14:paraId="4995698A" w14:textId="77777777" w:rsidR="00926E49" w:rsidRDefault="00926E49" w:rsidP="00432E33">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14:paraId="4995698B" w14:textId="77777777" w:rsidR="00926E49" w:rsidRDefault="00926E49" w:rsidP="00432E33">
            <w:pPr>
              <w:tabs>
                <w:tab w:val="left" w:pos="5220"/>
              </w:tabs>
              <w:jc w:val="both"/>
              <w:rPr>
                <w:lang w:val="de-DE"/>
              </w:rPr>
            </w:pPr>
            <w:r>
              <w:rPr>
                <w:lang w:val="de-DE"/>
              </w:rPr>
              <w:t>Vererbung</w:t>
            </w:r>
          </w:p>
        </w:tc>
      </w:tr>
      <w:tr w:rsidR="00926E49" w:rsidRPr="00395D64" w14:paraId="49956991" w14:textId="77777777"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14:paraId="4995698D" w14:textId="77777777" w:rsidR="00926E49" w:rsidRDefault="00926E49" w:rsidP="008C6CFF">
            <w:pPr>
              <w:tabs>
                <w:tab w:val="left" w:pos="5220"/>
              </w:tabs>
              <w:rPr>
                <w:b/>
                <w:bCs/>
                <w:lang w:val="de-DE"/>
              </w:rPr>
            </w:pPr>
          </w:p>
        </w:tc>
        <w:tc>
          <w:tcPr>
            <w:tcW w:w="2646" w:type="dxa"/>
            <w:tcBorders>
              <w:top w:val="single" w:sz="4" w:space="0" w:color="auto"/>
              <w:left w:val="single" w:sz="4" w:space="0" w:color="auto"/>
              <w:bottom w:val="single" w:sz="4" w:space="0" w:color="auto"/>
              <w:right w:val="single" w:sz="4" w:space="0" w:color="auto"/>
            </w:tcBorders>
          </w:tcPr>
          <w:p w14:paraId="4995698E" w14:textId="77777777" w:rsidR="005275B9" w:rsidRDefault="005275B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14:paraId="4995698F" w14:textId="77777777" w:rsidR="00926E49" w:rsidRDefault="00B978B4" w:rsidP="00432E33">
            <w:pPr>
              <w:tabs>
                <w:tab w:val="left" w:pos="5220"/>
              </w:tabs>
              <w:jc w:val="both"/>
              <w:rPr>
                <w:lang w:val="de-DE"/>
              </w:rPr>
            </w:pPr>
            <w:r>
              <w:rPr>
                <w:lang w:val="de-DE"/>
              </w:rPr>
              <w:t xml:space="preserve">UC </w:t>
            </w:r>
            <w:r w:rsidR="00840382">
              <w:rPr>
                <w:lang w:val="de-DE"/>
              </w:rPr>
              <w:t>302</w:t>
            </w:r>
            <w:r>
              <w:rPr>
                <w:lang w:val="de-DE"/>
              </w:rPr>
              <w:t>.001</w:t>
            </w:r>
          </w:p>
        </w:tc>
        <w:tc>
          <w:tcPr>
            <w:tcW w:w="2646" w:type="dxa"/>
            <w:gridSpan w:val="2"/>
            <w:tcBorders>
              <w:top w:val="single" w:sz="4" w:space="0" w:color="auto"/>
              <w:left w:val="single" w:sz="4" w:space="0" w:color="auto"/>
              <w:bottom w:val="single" w:sz="4" w:space="0" w:color="auto"/>
              <w:right w:val="single" w:sz="4" w:space="0" w:color="auto"/>
            </w:tcBorders>
          </w:tcPr>
          <w:p w14:paraId="49956990" w14:textId="77777777" w:rsidR="00926E49" w:rsidRDefault="00926E49" w:rsidP="00432E33">
            <w:pPr>
              <w:tabs>
                <w:tab w:val="left" w:pos="5220"/>
              </w:tabs>
              <w:jc w:val="both"/>
              <w:rPr>
                <w:lang w:val="de-DE"/>
              </w:rPr>
            </w:pPr>
          </w:p>
        </w:tc>
      </w:tr>
    </w:tbl>
    <w:p w14:paraId="49956992" w14:textId="77777777" w:rsidR="005862B3" w:rsidRDefault="005862B3" w:rsidP="00DC0ADE">
      <w:pPr>
        <w:pStyle w:val="Heading1"/>
        <w:rPr>
          <w:lang w:val="de-DE"/>
        </w:rPr>
      </w:pPr>
    </w:p>
    <w:p w14:paraId="49956993" w14:textId="77777777" w:rsidR="00DC0ADE" w:rsidRDefault="00DC0ADE" w:rsidP="00DC0ADE">
      <w:pPr>
        <w:pStyle w:val="Heading1"/>
        <w:rPr>
          <w:lang w:val="de-DE"/>
        </w:rPr>
      </w:pPr>
      <w:r>
        <w:rPr>
          <w:lang w:val="de-DE"/>
        </w:rPr>
        <w:t>Use Case Details</w:t>
      </w:r>
    </w:p>
    <w:p w14:paraId="49956994" w14:textId="77777777" w:rsidR="00DC0ADE" w:rsidRPr="00DC0ADE" w:rsidRDefault="00DC0ADE" w:rsidP="00DC0ADE">
      <w:pPr>
        <w:rPr>
          <w:lang w:val="de-DE"/>
        </w:rPr>
      </w:pPr>
    </w:p>
    <w:tbl>
      <w:tblPr>
        <w:tblStyle w:val="TableGrid"/>
        <w:tblW w:w="0" w:type="auto"/>
        <w:tblLayout w:type="fixed"/>
        <w:tblLook w:val="04A0" w:firstRow="1" w:lastRow="0" w:firstColumn="1" w:lastColumn="0" w:noHBand="0" w:noVBand="1"/>
      </w:tblPr>
      <w:tblGrid>
        <w:gridCol w:w="4928"/>
        <w:gridCol w:w="4678"/>
      </w:tblGrid>
      <w:tr w:rsidR="00DC0ADE" w:rsidRPr="007D24D7" w14:paraId="49956996" w14:textId="77777777" w:rsidTr="00DC0ADE">
        <w:tc>
          <w:tcPr>
            <w:tcW w:w="9606" w:type="dxa"/>
            <w:gridSpan w:val="2"/>
          </w:tcPr>
          <w:p w14:paraId="49956995" w14:textId="77777777" w:rsidR="00DC0ADE" w:rsidRDefault="00DC0ADE" w:rsidP="005862B3">
            <w:pPr>
              <w:pStyle w:val="Heading2"/>
              <w:rPr>
                <w:lang w:val="de-DE"/>
              </w:rPr>
            </w:pPr>
            <w:r w:rsidRPr="00264081">
              <w:rPr>
                <w:lang w:val="de-DE"/>
              </w:rPr>
              <w:t xml:space="preserve">Schritt </w:t>
            </w:r>
            <w:r>
              <w:rPr>
                <w:lang w:val="de-DE"/>
              </w:rPr>
              <w:t>1 -</w:t>
            </w:r>
            <w:r w:rsidR="005275B9">
              <w:rPr>
                <w:lang w:val="de-DE"/>
              </w:rPr>
              <w:t xml:space="preserve"> </w:t>
            </w:r>
            <w:r w:rsidR="00750E9A" w:rsidRPr="00750E9A">
              <w:rPr>
                <w:b w:val="0"/>
                <w:sz w:val="20"/>
                <w:lang w:val="de-CH"/>
              </w:rPr>
              <w:t>Favoritenliste wird angezeigt „Meine Liste“</w:t>
            </w:r>
          </w:p>
        </w:tc>
      </w:tr>
      <w:tr w:rsidR="00DC0ADE" w:rsidRPr="00264081" w14:paraId="49956999" w14:textId="77777777" w:rsidTr="00DC0ADE">
        <w:tc>
          <w:tcPr>
            <w:tcW w:w="4928" w:type="dxa"/>
          </w:tcPr>
          <w:p w14:paraId="49956997" w14:textId="77777777" w:rsidR="00DC0ADE" w:rsidRPr="00264081" w:rsidRDefault="00DC0ADE" w:rsidP="00DC0ADE">
            <w:pPr>
              <w:rPr>
                <w:b/>
                <w:lang w:val="de-DE"/>
              </w:rPr>
            </w:pPr>
            <w:r>
              <w:rPr>
                <w:b/>
                <w:lang w:val="de-DE"/>
              </w:rPr>
              <w:t>Controls</w:t>
            </w:r>
          </w:p>
        </w:tc>
        <w:tc>
          <w:tcPr>
            <w:tcW w:w="4678" w:type="dxa"/>
          </w:tcPr>
          <w:p w14:paraId="49956998" w14:textId="77777777" w:rsidR="00DC0ADE" w:rsidRPr="00264081" w:rsidRDefault="00DC0ADE" w:rsidP="00DC0ADE">
            <w:pPr>
              <w:rPr>
                <w:b/>
                <w:lang w:val="de-DE"/>
              </w:rPr>
            </w:pPr>
            <w:r>
              <w:rPr>
                <w:b/>
                <w:lang w:val="de-DE"/>
              </w:rPr>
              <w:t>Regeln</w:t>
            </w:r>
          </w:p>
        </w:tc>
      </w:tr>
      <w:tr w:rsidR="00DC0ADE" w:rsidRPr="007D24D7" w14:paraId="499569AA" w14:textId="77777777" w:rsidTr="00DC0ADE">
        <w:tc>
          <w:tcPr>
            <w:tcW w:w="4928" w:type="dxa"/>
          </w:tcPr>
          <w:p w14:paraId="4995699A" w14:textId="77777777" w:rsidR="00DC0ADE" w:rsidRPr="005D6E72" w:rsidRDefault="00DC0ADE" w:rsidP="00DC0ADE">
            <w:pPr>
              <w:rPr>
                <w:b/>
                <w:lang w:val="de-DE"/>
              </w:rPr>
            </w:pPr>
            <w:r w:rsidRPr="005D6E72">
              <w:rPr>
                <w:b/>
                <w:lang w:val="de-DE"/>
              </w:rPr>
              <w:t>Sidepanel</w:t>
            </w:r>
          </w:p>
          <w:p w14:paraId="4995699B" w14:textId="77777777" w:rsidR="00B978B4" w:rsidRPr="0096448A" w:rsidRDefault="00B978B4" w:rsidP="00DC0ADE">
            <w:pPr>
              <w:pStyle w:val="ListParagraph"/>
              <w:numPr>
                <w:ilvl w:val="0"/>
                <w:numId w:val="18"/>
              </w:numPr>
              <w:tabs>
                <w:tab w:val="left" w:pos="5220"/>
              </w:tabs>
              <w:jc w:val="both"/>
              <w:rPr>
                <w:lang w:val="de-DE"/>
              </w:rPr>
            </w:pPr>
            <w:r w:rsidRPr="0096448A">
              <w:rPr>
                <w:lang w:val="de-DE"/>
              </w:rPr>
              <w:t>Suchkriterien im Sidepanel gemäss Schritt 2 und gespeicherten Filtereinstellungen</w:t>
            </w:r>
            <w:r w:rsidR="0096448A">
              <w:rPr>
                <w:lang w:val="de-DE"/>
              </w:rPr>
              <w:t xml:space="preserve"> </w:t>
            </w:r>
            <w:r w:rsidRPr="0096448A">
              <w:rPr>
                <w:lang w:val="de-DE"/>
              </w:rPr>
              <w:t>Ausnahme: Datum/Zeit entspricht immer dem heutigen Tag</w:t>
            </w:r>
          </w:p>
          <w:p w14:paraId="4995699C" w14:textId="77777777" w:rsidR="00B978B4" w:rsidRDefault="00B978B4" w:rsidP="00B978B4">
            <w:pPr>
              <w:tabs>
                <w:tab w:val="left" w:pos="5220"/>
              </w:tabs>
              <w:jc w:val="both"/>
              <w:rPr>
                <w:lang w:val="de-DE"/>
              </w:rPr>
            </w:pPr>
          </w:p>
          <w:p w14:paraId="4995699D" w14:textId="77777777" w:rsidR="00B978B4" w:rsidRPr="00B978B4" w:rsidRDefault="00B978B4" w:rsidP="00B978B4">
            <w:pPr>
              <w:tabs>
                <w:tab w:val="left" w:pos="5220"/>
              </w:tabs>
              <w:jc w:val="both"/>
              <w:rPr>
                <w:b/>
                <w:lang w:val="de-DE"/>
              </w:rPr>
            </w:pPr>
            <w:r w:rsidRPr="00B978B4">
              <w:rPr>
                <w:b/>
                <w:lang w:val="de-DE"/>
              </w:rPr>
              <w:t>Liste Suchresultat: Meine Listen</w:t>
            </w:r>
          </w:p>
          <w:p w14:paraId="4995699E" w14:textId="77777777" w:rsidR="00B978B4" w:rsidRDefault="00B978B4" w:rsidP="00B978B4">
            <w:pPr>
              <w:pStyle w:val="ListParagraph"/>
              <w:numPr>
                <w:ilvl w:val="0"/>
                <w:numId w:val="18"/>
              </w:numPr>
              <w:tabs>
                <w:tab w:val="left" w:pos="5220"/>
              </w:tabs>
              <w:jc w:val="both"/>
              <w:rPr>
                <w:lang w:val="de-DE"/>
              </w:rPr>
            </w:pPr>
            <w:r>
              <w:rPr>
                <w:lang w:val="de-DE"/>
              </w:rPr>
              <w:t>Spalten gemäss letzer Speicherung</w:t>
            </w:r>
          </w:p>
          <w:p w14:paraId="4995699F" w14:textId="77777777" w:rsidR="00B978B4" w:rsidRPr="00B978B4" w:rsidRDefault="00B978B4" w:rsidP="00B978B4">
            <w:pPr>
              <w:pStyle w:val="ListParagraph"/>
              <w:numPr>
                <w:ilvl w:val="0"/>
                <w:numId w:val="18"/>
              </w:numPr>
              <w:tabs>
                <w:tab w:val="left" w:pos="5220"/>
              </w:tabs>
              <w:jc w:val="both"/>
              <w:rPr>
                <w:lang w:val="de-DE"/>
              </w:rPr>
            </w:pPr>
            <w:r>
              <w:rPr>
                <w:lang w:val="de-DE"/>
              </w:rPr>
              <w:t>Inhalt gemäss Filtereinstellungen</w:t>
            </w:r>
          </w:p>
          <w:p w14:paraId="499569A0" w14:textId="77777777" w:rsidR="00DC0ADE" w:rsidRPr="005D6E72" w:rsidRDefault="00DC0ADE" w:rsidP="00DC0ADE">
            <w:pPr>
              <w:rPr>
                <w:b/>
                <w:lang w:val="de-DE"/>
              </w:rPr>
            </w:pPr>
          </w:p>
          <w:p w14:paraId="499569A1" w14:textId="77777777" w:rsidR="00DC0ADE" w:rsidRPr="005D6E72" w:rsidRDefault="00DC0ADE" w:rsidP="00DC0ADE">
            <w:pPr>
              <w:rPr>
                <w:b/>
                <w:lang w:val="de-DE"/>
              </w:rPr>
            </w:pPr>
          </w:p>
        </w:tc>
        <w:tc>
          <w:tcPr>
            <w:tcW w:w="4678" w:type="dxa"/>
          </w:tcPr>
          <w:p w14:paraId="499569A2" w14:textId="77777777" w:rsidR="00DC0ADE" w:rsidRDefault="00DC0ADE" w:rsidP="005D6E72">
            <w:pPr>
              <w:tabs>
                <w:tab w:val="left" w:pos="5220"/>
              </w:tabs>
              <w:jc w:val="both"/>
              <w:rPr>
                <w:lang w:val="de-DE"/>
              </w:rPr>
            </w:pPr>
          </w:p>
          <w:p w14:paraId="499569A3" w14:textId="77777777" w:rsidR="00B978B4" w:rsidRPr="00B978B4" w:rsidRDefault="00B978B4" w:rsidP="005D6E72">
            <w:pPr>
              <w:tabs>
                <w:tab w:val="left" w:pos="5220"/>
              </w:tabs>
              <w:jc w:val="both"/>
              <w:rPr>
                <w:b/>
                <w:lang w:val="de-DE"/>
              </w:rPr>
            </w:pPr>
            <w:r w:rsidRPr="00B978B4">
              <w:rPr>
                <w:b/>
                <w:lang w:val="de-DE"/>
              </w:rPr>
              <w:t xml:space="preserve">Mögliche </w:t>
            </w:r>
            <w:r>
              <w:rPr>
                <w:b/>
                <w:lang w:val="de-DE"/>
              </w:rPr>
              <w:t>Filter-</w:t>
            </w:r>
            <w:r w:rsidRPr="00B978B4">
              <w:rPr>
                <w:b/>
                <w:lang w:val="de-DE"/>
              </w:rPr>
              <w:t>Felder werden in Schritt 2 und Anhang beschrieben</w:t>
            </w:r>
          </w:p>
          <w:p w14:paraId="499569A4" w14:textId="77777777" w:rsidR="00B978B4" w:rsidRDefault="00B978B4" w:rsidP="005D6E72">
            <w:pPr>
              <w:tabs>
                <w:tab w:val="left" w:pos="5220"/>
              </w:tabs>
              <w:jc w:val="both"/>
              <w:rPr>
                <w:lang w:val="de-DE"/>
              </w:rPr>
            </w:pPr>
          </w:p>
          <w:p w14:paraId="499569A5" w14:textId="77777777" w:rsidR="00B978B4" w:rsidRPr="00B978B4" w:rsidRDefault="00B978B4" w:rsidP="005D6E72">
            <w:pPr>
              <w:tabs>
                <w:tab w:val="left" w:pos="5220"/>
              </w:tabs>
              <w:jc w:val="both"/>
              <w:rPr>
                <w:b/>
                <w:lang w:val="de-DE"/>
              </w:rPr>
            </w:pPr>
            <w:r w:rsidRPr="00B978B4">
              <w:rPr>
                <w:b/>
                <w:lang w:val="de-DE"/>
              </w:rPr>
              <w:t>Feld</w:t>
            </w:r>
            <w:r w:rsidR="0096448A">
              <w:rPr>
                <w:b/>
                <w:lang w:val="de-DE"/>
              </w:rPr>
              <w:t>er</w:t>
            </w:r>
            <w:r w:rsidRPr="00B978B4">
              <w:rPr>
                <w:b/>
                <w:lang w:val="de-DE"/>
              </w:rPr>
              <w:t xml:space="preserve"> „Datum“</w:t>
            </w:r>
          </w:p>
          <w:p w14:paraId="499569A6" w14:textId="77777777" w:rsidR="00B978B4" w:rsidRDefault="0096448A" w:rsidP="005D6E72">
            <w:pPr>
              <w:tabs>
                <w:tab w:val="left" w:pos="5220"/>
              </w:tabs>
              <w:jc w:val="both"/>
              <w:rPr>
                <w:lang w:val="de-DE"/>
              </w:rPr>
            </w:pPr>
            <w:r>
              <w:rPr>
                <w:lang w:val="de-DE"/>
              </w:rPr>
              <w:t>entsprechen</w:t>
            </w:r>
            <w:r w:rsidR="00B978B4">
              <w:rPr>
                <w:lang w:val="de-DE"/>
              </w:rPr>
              <w:t xml:space="preserve"> dem heutigen Datum</w:t>
            </w:r>
          </w:p>
          <w:p w14:paraId="499569A7" w14:textId="77777777" w:rsidR="00B978B4" w:rsidRDefault="00B978B4" w:rsidP="005D6E72">
            <w:pPr>
              <w:tabs>
                <w:tab w:val="left" w:pos="5220"/>
              </w:tabs>
              <w:jc w:val="both"/>
              <w:rPr>
                <w:lang w:val="de-DE"/>
              </w:rPr>
            </w:pPr>
          </w:p>
          <w:p w14:paraId="499569A8" w14:textId="77777777" w:rsidR="00B978B4" w:rsidRPr="00B978B4" w:rsidRDefault="00B978B4" w:rsidP="005D6E72">
            <w:pPr>
              <w:tabs>
                <w:tab w:val="left" w:pos="5220"/>
              </w:tabs>
              <w:jc w:val="both"/>
              <w:rPr>
                <w:b/>
                <w:lang w:val="de-DE"/>
              </w:rPr>
            </w:pPr>
            <w:r w:rsidRPr="00B978B4">
              <w:rPr>
                <w:b/>
                <w:lang w:val="de-DE"/>
              </w:rPr>
              <w:t>Feld</w:t>
            </w:r>
            <w:r w:rsidR="0096448A">
              <w:rPr>
                <w:b/>
                <w:lang w:val="de-DE"/>
              </w:rPr>
              <w:t>er</w:t>
            </w:r>
            <w:r w:rsidRPr="00B978B4">
              <w:rPr>
                <w:b/>
                <w:lang w:val="de-DE"/>
              </w:rPr>
              <w:t xml:space="preserve"> „Zeit“</w:t>
            </w:r>
          </w:p>
          <w:p w14:paraId="499569A9" w14:textId="77777777" w:rsidR="00B978B4" w:rsidRPr="005D6E72" w:rsidRDefault="00B978B4" w:rsidP="005D6E72">
            <w:pPr>
              <w:tabs>
                <w:tab w:val="left" w:pos="5220"/>
              </w:tabs>
              <w:jc w:val="both"/>
              <w:rPr>
                <w:lang w:val="de-DE"/>
              </w:rPr>
            </w:pPr>
            <w:r>
              <w:rPr>
                <w:lang w:val="de-DE"/>
              </w:rPr>
              <w:t xml:space="preserve">Entspricht dem </w:t>
            </w:r>
            <w:r w:rsidR="00840382">
              <w:rPr>
                <w:lang w:val="de-DE"/>
              </w:rPr>
              <w:t>Tageswert (Voreinstellung pro Benutzer im Profil UC 302.002 – Default ist 07:00 bis 18:00)</w:t>
            </w:r>
          </w:p>
        </w:tc>
      </w:tr>
      <w:tr w:rsidR="00DC0ADE" w14:paraId="499569AE" w14:textId="77777777" w:rsidTr="00DC0ADE">
        <w:tc>
          <w:tcPr>
            <w:tcW w:w="9606" w:type="dxa"/>
            <w:gridSpan w:val="2"/>
          </w:tcPr>
          <w:p w14:paraId="499569AB" w14:textId="77777777" w:rsidR="00DC0ADE" w:rsidRDefault="00DC0ADE" w:rsidP="00DC0ADE">
            <w:pPr>
              <w:rPr>
                <w:lang w:val="de-DE"/>
              </w:rPr>
            </w:pPr>
          </w:p>
          <w:p w14:paraId="499569AC" w14:textId="77777777" w:rsidR="00DC0ADE" w:rsidRDefault="00DC0ADE" w:rsidP="00DC0ADE">
            <w:pPr>
              <w:rPr>
                <w:lang w:val="de-DE"/>
              </w:rPr>
            </w:pPr>
            <w:r>
              <w:rPr>
                <w:lang w:val="de-DE"/>
              </w:rPr>
              <w:t>Kein Bild</w:t>
            </w:r>
          </w:p>
          <w:p w14:paraId="499569AD" w14:textId="77777777" w:rsidR="00DC0ADE" w:rsidRDefault="00DC0ADE" w:rsidP="00DC0ADE">
            <w:pPr>
              <w:rPr>
                <w:lang w:val="de-DE"/>
              </w:rPr>
            </w:pPr>
          </w:p>
        </w:tc>
      </w:tr>
    </w:tbl>
    <w:p w14:paraId="499569AF" w14:textId="77777777" w:rsidR="00DC0ADE" w:rsidRDefault="00DC0ADE" w:rsidP="00DC0ADE">
      <w:pPr>
        <w:rPr>
          <w:lang w:val="de-CH"/>
        </w:rPr>
      </w:pPr>
    </w:p>
    <w:p w14:paraId="499569B0" w14:textId="77777777" w:rsidR="00DC0ADE" w:rsidRPr="00DC0ADE" w:rsidRDefault="00DC0ADE" w:rsidP="00DC0ADE">
      <w:pPr>
        <w:rPr>
          <w:lang w:val="de-CH"/>
        </w:rPr>
      </w:pPr>
    </w:p>
    <w:tbl>
      <w:tblPr>
        <w:tblStyle w:val="TableGrid"/>
        <w:tblW w:w="0" w:type="auto"/>
        <w:tblLayout w:type="fixed"/>
        <w:tblLook w:val="04A0" w:firstRow="1" w:lastRow="0" w:firstColumn="1" w:lastColumn="0" w:noHBand="0" w:noVBand="1"/>
      </w:tblPr>
      <w:tblGrid>
        <w:gridCol w:w="4928"/>
        <w:gridCol w:w="4678"/>
      </w:tblGrid>
      <w:tr w:rsidR="00DC0ADE" w:rsidRPr="007D24D7" w14:paraId="499569B2" w14:textId="77777777" w:rsidTr="00DC0ADE">
        <w:tc>
          <w:tcPr>
            <w:tcW w:w="9606" w:type="dxa"/>
            <w:gridSpan w:val="2"/>
          </w:tcPr>
          <w:p w14:paraId="499569B1" w14:textId="77777777" w:rsidR="00DC0ADE" w:rsidRPr="005D6E72" w:rsidRDefault="00DC0ADE" w:rsidP="005862B3">
            <w:pPr>
              <w:tabs>
                <w:tab w:val="left" w:pos="5220"/>
              </w:tabs>
              <w:jc w:val="both"/>
              <w:rPr>
                <w:lang w:val="de-CH"/>
              </w:rPr>
            </w:pPr>
            <w:bookmarkStart w:id="10" w:name="_Ref220409354"/>
            <w:r w:rsidRPr="005D6E72">
              <w:rPr>
                <w:b/>
                <w:bCs/>
                <w:sz w:val="32"/>
                <w:lang w:val="de-DE"/>
              </w:rPr>
              <w:t>Schritt 2 -</w:t>
            </w:r>
            <w:bookmarkEnd w:id="10"/>
            <w:r w:rsidR="005D6E72" w:rsidRPr="005D6E72">
              <w:rPr>
                <w:b/>
                <w:bCs/>
                <w:sz w:val="32"/>
                <w:lang w:val="de-DE"/>
              </w:rPr>
              <w:t xml:space="preserve"> </w:t>
            </w:r>
            <w:r w:rsidR="00750E9A" w:rsidRPr="00750E9A">
              <w:rPr>
                <w:lang w:val="de-CH"/>
              </w:rPr>
              <w:t>Benutzer erfasst Filterkriterien im Sidepanel und klickt auf Suchen</w:t>
            </w:r>
          </w:p>
        </w:tc>
      </w:tr>
      <w:tr w:rsidR="00DC0ADE" w:rsidRPr="00264081" w14:paraId="499569B5" w14:textId="77777777" w:rsidTr="00DC0ADE">
        <w:tc>
          <w:tcPr>
            <w:tcW w:w="4928" w:type="dxa"/>
          </w:tcPr>
          <w:p w14:paraId="499569B3" w14:textId="77777777" w:rsidR="00DC0ADE" w:rsidRPr="005D6E72" w:rsidRDefault="00DC0ADE" w:rsidP="005D6E72">
            <w:pPr>
              <w:tabs>
                <w:tab w:val="left" w:pos="5220"/>
              </w:tabs>
              <w:jc w:val="both"/>
              <w:rPr>
                <w:b/>
                <w:lang w:val="de-DE"/>
              </w:rPr>
            </w:pPr>
            <w:r w:rsidRPr="005D6E72">
              <w:rPr>
                <w:b/>
                <w:lang w:val="de-DE"/>
              </w:rPr>
              <w:t>Controls</w:t>
            </w:r>
            <w:r w:rsidR="005D6E72">
              <w:t xml:space="preserve"> </w:t>
            </w:r>
          </w:p>
        </w:tc>
        <w:tc>
          <w:tcPr>
            <w:tcW w:w="4678" w:type="dxa"/>
          </w:tcPr>
          <w:p w14:paraId="499569B4" w14:textId="77777777" w:rsidR="00DC0ADE" w:rsidRPr="00264081" w:rsidRDefault="00DC0ADE" w:rsidP="00DC0ADE">
            <w:pPr>
              <w:rPr>
                <w:b/>
                <w:lang w:val="de-DE"/>
              </w:rPr>
            </w:pPr>
            <w:r>
              <w:rPr>
                <w:b/>
                <w:lang w:val="de-DE"/>
              </w:rPr>
              <w:t>Regeln</w:t>
            </w:r>
          </w:p>
        </w:tc>
      </w:tr>
      <w:tr w:rsidR="00DC0ADE" w:rsidRPr="007D24D7" w14:paraId="499569FF" w14:textId="77777777" w:rsidTr="00DC0ADE">
        <w:tc>
          <w:tcPr>
            <w:tcW w:w="4928" w:type="dxa"/>
          </w:tcPr>
          <w:p w14:paraId="499569B6" w14:textId="77777777" w:rsidR="00DC0ADE" w:rsidRDefault="00DC0ADE" w:rsidP="005D6E72">
            <w:pPr>
              <w:rPr>
                <w:b/>
                <w:i/>
                <w:lang w:val="de-DE"/>
              </w:rPr>
            </w:pPr>
          </w:p>
          <w:p w14:paraId="499569B7" w14:textId="77777777" w:rsidR="00840382" w:rsidRDefault="00840382" w:rsidP="005D6E72">
            <w:pPr>
              <w:rPr>
                <w:b/>
                <w:lang w:val="de-DE"/>
              </w:rPr>
            </w:pPr>
            <w:r>
              <w:rPr>
                <w:b/>
                <w:lang w:val="de-DE"/>
              </w:rPr>
              <w:t>Sidepanel</w:t>
            </w:r>
          </w:p>
          <w:p w14:paraId="499569B8" w14:textId="77777777" w:rsidR="00840382" w:rsidRDefault="00840382" w:rsidP="005D6E72">
            <w:pPr>
              <w:rPr>
                <w:lang w:val="de-DE"/>
              </w:rPr>
            </w:pPr>
            <w:r>
              <w:rPr>
                <w:lang w:val="de-DE"/>
              </w:rPr>
              <w:t>Folgende Filterkriterien können erfasst werden (Details im Anhang):</w:t>
            </w:r>
          </w:p>
          <w:p w14:paraId="499569B9" w14:textId="77777777" w:rsidR="00840382" w:rsidRPr="003A5FC1" w:rsidRDefault="00840382" w:rsidP="00840382">
            <w:pPr>
              <w:pStyle w:val="ListParagraph"/>
              <w:numPr>
                <w:ilvl w:val="0"/>
                <w:numId w:val="18"/>
              </w:numPr>
              <w:rPr>
                <w:lang w:val="de-DE"/>
              </w:rPr>
            </w:pPr>
            <w:r w:rsidRPr="003A5FC1">
              <w:rPr>
                <w:lang w:val="de-DE"/>
              </w:rPr>
              <w:t>Multiselektfeld „Ressourcenart“</w:t>
            </w:r>
          </w:p>
          <w:p w14:paraId="499569BA" w14:textId="77777777" w:rsidR="00840382" w:rsidRPr="003A5FC1" w:rsidRDefault="00840382" w:rsidP="00840382">
            <w:pPr>
              <w:pStyle w:val="ListParagraph"/>
              <w:numPr>
                <w:ilvl w:val="0"/>
                <w:numId w:val="18"/>
              </w:numPr>
              <w:rPr>
                <w:lang w:val="de-DE"/>
              </w:rPr>
            </w:pPr>
            <w:r w:rsidRPr="003A5FC1">
              <w:rPr>
                <w:lang w:val="de-DE"/>
              </w:rPr>
              <w:t>Datum/Zeit – Picker</w:t>
            </w:r>
          </w:p>
          <w:p w14:paraId="499569BB" w14:textId="599B9B70" w:rsidR="00840382" w:rsidRPr="003A5FC1" w:rsidRDefault="00840382" w:rsidP="00840382">
            <w:pPr>
              <w:pStyle w:val="ListParagraph"/>
              <w:numPr>
                <w:ilvl w:val="0"/>
                <w:numId w:val="18"/>
              </w:numPr>
              <w:rPr>
                <w:lang w:val="de-DE"/>
              </w:rPr>
            </w:pPr>
            <w:del w:id="11" w:author="Tim Bänziger" w:date="2010-04-22T16:26:00Z">
              <w:r w:rsidRPr="003A5FC1" w:rsidDel="009E3066">
                <w:rPr>
                  <w:lang w:val="de-DE"/>
                </w:rPr>
                <w:delText xml:space="preserve">Intelibox </w:delText>
              </w:r>
            </w:del>
            <w:ins w:id="12" w:author="Tim Bänziger" w:date="2010-04-22T16:26:00Z">
              <w:r w:rsidR="009E3066">
                <w:rPr>
                  <w:lang w:val="de-DE"/>
                </w:rPr>
                <w:t>Standortpicker</w:t>
              </w:r>
            </w:ins>
            <w:del w:id="13" w:author="Tim Bänziger" w:date="2010-04-22T16:26:00Z">
              <w:r w:rsidRPr="003A5FC1" w:rsidDel="009E3066">
                <w:rPr>
                  <w:lang w:val="de-DE"/>
                </w:rPr>
                <w:delText>„Standort“</w:delText>
              </w:r>
            </w:del>
          </w:p>
          <w:p w14:paraId="499569BC" w14:textId="77777777" w:rsidR="00840382" w:rsidRPr="003A5FC1" w:rsidRDefault="00840382" w:rsidP="00840382">
            <w:pPr>
              <w:pStyle w:val="ListParagraph"/>
              <w:numPr>
                <w:ilvl w:val="0"/>
                <w:numId w:val="18"/>
              </w:numPr>
              <w:rPr>
                <w:lang w:val="de-DE"/>
              </w:rPr>
            </w:pPr>
            <w:r w:rsidRPr="003A5FC1">
              <w:rPr>
                <w:lang w:val="de-DE"/>
              </w:rPr>
              <w:t>Feld „Ressourcen ID/Bezeichnung“</w:t>
            </w:r>
          </w:p>
          <w:p w14:paraId="499569BD" w14:textId="77777777" w:rsidR="00840382" w:rsidRPr="003A5FC1" w:rsidRDefault="00840382" w:rsidP="00840382">
            <w:pPr>
              <w:pStyle w:val="ListParagraph"/>
              <w:numPr>
                <w:ilvl w:val="0"/>
                <w:numId w:val="18"/>
              </w:numPr>
              <w:rPr>
                <w:lang w:val="de-DE"/>
              </w:rPr>
            </w:pPr>
            <w:r w:rsidRPr="003A5FC1">
              <w:rPr>
                <w:lang w:val="de-DE"/>
              </w:rPr>
              <w:t>Intelibox „</w:t>
            </w:r>
            <w:r w:rsidR="00394298" w:rsidRPr="003A5FC1">
              <w:rPr>
                <w:lang w:val="de-DE"/>
              </w:rPr>
              <w:t xml:space="preserve">Reservation </w:t>
            </w:r>
            <w:r w:rsidRPr="003A5FC1">
              <w:rPr>
                <w:lang w:val="de-DE"/>
              </w:rPr>
              <w:t>Ersteller“</w:t>
            </w:r>
          </w:p>
          <w:p w14:paraId="499569BE" w14:textId="77777777" w:rsidR="00394298" w:rsidRPr="003A5FC1" w:rsidRDefault="00394298" w:rsidP="00840382">
            <w:pPr>
              <w:pStyle w:val="ListParagraph"/>
              <w:numPr>
                <w:ilvl w:val="0"/>
                <w:numId w:val="18"/>
              </w:numPr>
              <w:rPr>
                <w:lang w:val="de-DE"/>
              </w:rPr>
            </w:pPr>
            <w:r w:rsidRPr="003A5FC1">
              <w:rPr>
                <w:lang w:val="de-DE"/>
              </w:rPr>
              <w:t>Intelibox „Reservation Organisator“</w:t>
            </w:r>
          </w:p>
          <w:p w14:paraId="499569BF" w14:textId="77777777" w:rsidR="003A5FC1" w:rsidRPr="003A5FC1" w:rsidRDefault="003A5FC1" w:rsidP="003A5FC1">
            <w:pPr>
              <w:pStyle w:val="ListParagraph"/>
              <w:numPr>
                <w:ilvl w:val="0"/>
                <w:numId w:val="18"/>
              </w:numPr>
              <w:rPr>
                <w:lang w:val="de-DE"/>
              </w:rPr>
            </w:pPr>
            <w:r w:rsidRPr="003A5FC1">
              <w:rPr>
                <w:lang w:val="de-DE"/>
              </w:rPr>
              <w:t>Feld „Reservationsnummer“</w:t>
            </w:r>
          </w:p>
          <w:p w14:paraId="499569C0" w14:textId="77777777" w:rsidR="003A5FC1" w:rsidRPr="003A5FC1" w:rsidRDefault="003A5FC1" w:rsidP="003A5FC1">
            <w:pPr>
              <w:pStyle w:val="ListParagraph"/>
              <w:numPr>
                <w:ilvl w:val="0"/>
                <w:numId w:val="18"/>
              </w:numPr>
              <w:rPr>
                <w:lang w:val="de-DE"/>
              </w:rPr>
            </w:pPr>
            <w:r w:rsidRPr="003A5FC1">
              <w:rPr>
                <w:lang w:val="de-DE"/>
              </w:rPr>
              <w:t>Feld „Reservationstitel“</w:t>
            </w:r>
          </w:p>
          <w:p w14:paraId="499569C1" w14:textId="77777777" w:rsidR="003A5FC1" w:rsidRPr="003A5FC1" w:rsidRDefault="003A5FC1" w:rsidP="003A5FC1">
            <w:pPr>
              <w:pStyle w:val="ListParagraph"/>
              <w:numPr>
                <w:ilvl w:val="0"/>
                <w:numId w:val="18"/>
              </w:numPr>
              <w:rPr>
                <w:lang w:val="de-DE"/>
              </w:rPr>
            </w:pPr>
            <w:r w:rsidRPr="003A5FC1">
              <w:rPr>
                <w:lang w:val="de-DE"/>
              </w:rPr>
              <w:t>Checkbox „Meine Reservationen“</w:t>
            </w:r>
          </w:p>
          <w:p w14:paraId="499569C2" w14:textId="77777777" w:rsidR="003A5FC1" w:rsidRDefault="003A5FC1" w:rsidP="003A5FC1">
            <w:pPr>
              <w:pStyle w:val="ListParagraph"/>
              <w:numPr>
                <w:ilvl w:val="0"/>
                <w:numId w:val="18"/>
              </w:numPr>
              <w:rPr>
                <w:ins w:id="14" w:author="Tim Bänziger" w:date="2010-04-22T16:26:00Z"/>
                <w:lang w:val="de-DE"/>
              </w:rPr>
            </w:pPr>
            <w:r w:rsidRPr="003A5FC1">
              <w:rPr>
                <w:lang w:val="de-DE"/>
              </w:rPr>
              <w:t>Checkbox „Meine Reservationen für Dritte“</w:t>
            </w:r>
          </w:p>
          <w:p w14:paraId="41A6EF5B" w14:textId="456DF3D7" w:rsidR="009E3066" w:rsidRDefault="009E3066" w:rsidP="003A5FC1">
            <w:pPr>
              <w:pStyle w:val="ListParagraph"/>
              <w:numPr>
                <w:ilvl w:val="0"/>
                <w:numId w:val="18"/>
              </w:numPr>
              <w:rPr>
                <w:ins w:id="15" w:author="Tim Bänziger" w:date="2010-04-22T16:27:00Z"/>
                <w:lang w:val="de-DE"/>
              </w:rPr>
            </w:pPr>
            <w:ins w:id="16" w:author="Tim Bänziger" w:date="2010-04-22T16:26:00Z">
              <w:r>
                <w:rPr>
                  <w:lang w:val="de-DE"/>
                </w:rPr>
                <w:t>Checkbox „Reservationen Inaktiver Benutzer</w:t>
              </w:r>
            </w:ins>
            <w:ins w:id="17" w:author="Tim Bänziger" w:date="2010-04-22T16:27:00Z">
              <w:r>
                <w:rPr>
                  <w:lang w:val="de-DE"/>
                </w:rPr>
                <w:t>“</w:t>
              </w:r>
            </w:ins>
          </w:p>
          <w:p w14:paraId="26305FFD" w14:textId="7321E026" w:rsidR="009E3066" w:rsidRDefault="009E3066">
            <w:pPr>
              <w:ind w:left="360"/>
              <w:rPr>
                <w:ins w:id="18" w:author="Tim Bänziger" w:date="2010-04-22T16:28:00Z"/>
                <w:lang w:val="de-DE"/>
              </w:rPr>
              <w:pPrChange w:id="19" w:author="Tim Bänziger" w:date="2010-04-22T16:27:00Z">
                <w:pPr>
                  <w:pStyle w:val="ListParagraph"/>
                  <w:numPr>
                    <w:numId w:val="18"/>
                  </w:numPr>
                  <w:ind w:hanging="360"/>
                </w:pPr>
              </w:pPrChange>
            </w:pPr>
            <w:ins w:id="20" w:author="Tim Bänziger" w:date="2010-04-22T16:27:00Z">
              <w:r>
                <w:rPr>
                  <w:lang w:val="de-DE"/>
                </w:rPr>
                <w:t>Subpanel „Organisatorspezifische Kriterien“</w:t>
              </w:r>
            </w:ins>
          </w:p>
          <w:p w14:paraId="22E4333B" w14:textId="77777777" w:rsidR="009E3066" w:rsidRDefault="009E3066" w:rsidP="009E3066">
            <w:pPr>
              <w:pStyle w:val="ListParagraph"/>
              <w:numPr>
                <w:ilvl w:val="0"/>
                <w:numId w:val="18"/>
              </w:numPr>
              <w:rPr>
                <w:ins w:id="21" w:author="Tim Bänziger" w:date="2010-04-22T16:28:00Z"/>
                <w:lang w:val="de-DE"/>
              </w:rPr>
            </w:pPr>
            <w:ins w:id="22" w:author="Tim Bänziger" w:date="2010-04-22T16:28:00Z">
              <w:r>
                <w:rPr>
                  <w:lang w:val="de-DE"/>
                </w:rPr>
                <w:t>Label „Organisator“</w:t>
              </w:r>
            </w:ins>
          </w:p>
          <w:p w14:paraId="278E3055" w14:textId="77777777" w:rsidR="009E3066" w:rsidRDefault="009E3066" w:rsidP="009E3066">
            <w:pPr>
              <w:pStyle w:val="ListParagraph"/>
              <w:numPr>
                <w:ilvl w:val="0"/>
                <w:numId w:val="18"/>
              </w:numPr>
              <w:rPr>
                <w:ins w:id="23" w:author="Tim Bänziger" w:date="2010-04-22T16:28:00Z"/>
                <w:lang w:val="de-DE"/>
              </w:rPr>
            </w:pPr>
            <w:ins w:id="24" w:author="Tim Bänziger" w:date="2010-04-22T16:28:00Z">
              <w:r>
                <w:rPr>
                  <w:lang w:val="de-DE"/>
                </w:rPr>
                <w:t>Feld „Kostenstelle“</w:t>
              </w:r>
            </w:ins>
          </w:p>
          <w:p w14:paraId="14E0F4D0" w14:textId="77777777" w:rsidR="009E3066" w:rsidRDefault="009E3066" w:rsidP="009E3066">
            <w:pPr>
              <w:pStyle w:val="ListParagraph"/>
              <w:numPr>
                <w:ilvl w:val="0"/>
                <w:numId w:val="18"/>
              </w:numPr>
              <w:rPr>
                <w:ins w:id="25" w:author="Tim Bänziger" w:date="2010-04-22T16:28:00Z"/>
                <w:lang w:val="de-DE"/>
              </w:rPr>
            </w:pPr>
            <w:ins w:id="26" w:author="Tim Bänziger" w:date="2010-04-22T16:28:00Z">
              <w:r>
                <w:rPr>
                  <w:lang w:val="de-DE"/>
                </w:rPr>
                <w:t>Intelibox „Organisationseinheit“</w:t>
              </w:r>
            </w:ins>
          </w:p>
          <w:p w14:paraId="151C916D" w14:textId="77777777" w:rsidR="009E3066" w:rsidRDefault="009E3066" w:rsidP="009E3066">
            <w:pPr>
              <w:pStyle w:val="ListParagraph"/>
              <w:numPr>
                <w:ilvl w:val="0"/>
                <w:numId w:val="18"/>
              </w:numPr>
              <w:rPr>
                <w:ins w:id="27" w:author="Tim Bänziger" w:date="2010-04-22T16:28:00Z"/>
                <w:lang w:val="de-DE"/>
              </w:rPr>
            </w:pPr>
            <w:ins w:id="28" w:author="Tim Bänziger" w:date="2010-04-22T16:28:00Z">
              <w:r>
                <w:rPr>
                  <w:lang w:val="de-DE"/>
                </w:rPr>
                <w:t>Feld „Personalnummer“</w:t>
              </w:r>
            </w:ins>
          </w:p>
          <w:p w14:paraId="0403CF7A" w14:textId="77777777" w:rsidR="009E3066" w:rsidRDefault="009E3066" w:rsidP="009E3066">
            <w:pPr>
              <w:pStyle w:val="ListParagraph"/>
              <w:numPr>
                <w:ilvl w:val="0"/>
                <w:numId w:val="18"/>
              </w:numPr>
              <w:rPr>
                <w:ins w:id="29" w:author="Tim Bänziger" w:date="2010-04-22T16:28:00Z"/>
                <w:lang w:val="de-DE"/>
              </w:rPr>
            </w:pPr>
            <w:ins w:id="30" w:author="Tim Bänziger" w:date="2010-04-22T16:28:00Z">
              <w:r>
                <w:rPr>
                  <w:lang w:val="de-DE"/>
                </w:rPr>
                <w:t>Label „Reservationen“</w:t>
              </w:r>
            </w:ins>
          </w:p>
          <w:p w14:paraId="4FA5B381" w14:textId="213B3CBC" w:rsidR="009E3066" w:rsidRPr="009E3066" w:rsidDel="009E3066" w:rsidRDefault="009E3066">
            <w:pPr>
              <w:ind w:left="360"/>
              <w:rPr>
                <w:del w:id="31" w:author="Tim Bänziger" w:date="2010-04-22T16:28:00Z"/>
                <w:lang w:val="de-DE"/>
              </w:rPr>
              <w:pPrChange w:id="32" w:author="Tim Bänziger" w:date="2010-04-22T16:27:00Z">
                <w:pPr>
                  <w:pStyle w:val="ListParagraph"/>
                  <w:numPr>
                    <w:numId w:val="18"/>
                  </w:numPr>
                  <w:ind w:hanging="360"/>
                </w:pPr>
              </w:pPrChange>
            </w:pPr>
          </w:p>
          <w:p w14:paraId="499569C3" w14:textId="1D6E494A" w:rsidR="003A5FC1" w:rsidRPr="003A5FC1" w:rsidRDefault="003A5FC1" w:rsidP="003A5FC1">
            <w:pPr>
              <w:ind w:left="360"/>
              <w:rPr>
                <w:lang w:val="de-DE"/>
              </w:rPr>
            </w:pPr>
            <w:r w:rsidRPr="003A5FC1">
              <w:rPr>
                <w:lang w:val="de-DE"/>
              </w:rPr>
              <w:t>Subpanel „</w:t>
            </w:r>
            <w:del w:id="33" w:author="Tim Bänziger" w:date="2010-04-22T16:27:00Z">
              <w:r w:rsidRPr="003A5FC1" w:rsidDel="009E3066">
                <w:rPr>
                  <w:lang w:val="de-DE"/>
                </w:rPr>
                <w:delText>Weitere Filter</w:delText>
              </w:r>
            </w:del>
            <w:ins w:id="34" w:author="Tim Bänziger" w:date="2010-04-22T16:27:00Z">
              <w:r w:rsidR="009E3066">
                <w:rPr>
                  <w:lang w:val="de-DE"/>
                </w:rPr>
                <w:t>Erweiterte Kriterien</w:t>
              </w:r>
            </w:ins>
            <w:r w:rsidRPr="003A5FC1">
              <w:rPr>
                <w:lang w:val="de-DE"/>
              </w:rPr>
              <w:t>“</w:t>
            </w:r>
          </w:p>
          <w:p w14:paraId="499569C4" w14:textId="1FE38751" w:rsidR="00F43940" w:rsidDel="009E3066" w:rsidRDefault="00F43940" w:rsidP="00840382">
            <w:pPr>
              <w:pStyle w:val="ListParagraph"/>
              <w:numPr>
                <w:ilvl w:val="0"/>
                <w:numId w:val="18"/>
              </w:numPr>
              <w:rPr>
                <w:del w:id="35" w:author="Tim Bänziger" w:date="2010-04-22T16:28:00Z"/>
                <w:lang w:val="de-DE"/>
              </w:rPr>
            </w:pPr>
            <w:del w:id="36" w:author="Tim Bänziger" w:date="2010-04-22T16:28:00Z">
              <w:r w:rsidDel="009E3066">
                <w:rPr>
                  <w:lang w:val="de-DE"/>
                </w:rPr>
                <w:delText>Label „Organisator“</w:delText>
              </w:r>
            </w:del>
          </w:p>
          <w:p w14:paraId="499569C5" w14:textId="603DAD1B" w:rsidR="00394298" w:rsidDel="009E3066" w:rsidRDefault="00394298" w:rsidP="00840382">
            <w:pPr>
              <w:pStyle w:val="ListParagraph"/>
              <w:numPr>
                <w:ilvl w:val="0"/>
                <w:numId w:val="18"/>
              </w:numPr>
              <w:rPr>
                <w:del w:id="37" w:author="Tim Bänziger" w:date="2010-04-22T16:28:00Z"/>
                <w:lang w:val="de-DE"/>
              </w:rPr>
            </w:pPr>
            <w:del w:id="38" w:author="Tim Bänziger" w:date="2010-04-22T16:28:00Z">
              <w:r w:rsidDel="009E3066">
                <w:rPr>
                  <w:lang w:val="de-DE"/>
                </w:rPr>
                <w:delText>Feld „Kostenstelle“</w:delText>
              </w:r>
            </w:del>
          </w:p>
          <w:p w14:paraId="499569C6" w14:textId="657DB03B" w:rsidR="00394298" w:rsidDel="009E3066" w:rsidRDefault="00394298" w:rsidP="00840382">
            <w:pPr>
              <w:pStyle w:val="ListParagraph"/>
              <w:numPr>
                <w:ilvl w:val="0"/>
                <w:numId w:val="18"/>
              </w:numPr>
              <w:rPr>
                <w:del w:id="39" w:author="Tim Bänziger" w:date="2010-04-22T16:28:00Z"/>
                <w:lang w:val="de-DE"/>
              </w:rPr>
            </w:pPr>
            <w:del w:id="40" w:author="Tim Bänziger" w:date="2010-04-22T16:28:00Z">
              <w:r w:rsidDel="009E3066">
                <w:rPr>
                  <w:lang w:val="de-DE"/>
                </w:rPr>
                <w:delText>Intelibox „</w:delText>
              </w:r>
              <w:r w:rsidR="003A5FC1" w:rsidDel="009E3066">
                <w:rPr>
                  <w:lang w:val="de-DE"/>
                </w:rPr>
                <w:delText>Organis</w:delText>
              </w:r>
              <w:r w:rsidR="00A32173" w:rsidDel="009E3066">
                <w:rPr>
                  <w:lang w:val="de-DE"/>
                </w:rPr>
                <w:delText>ationseinheit“</w:delText>
              </w:r>
            </w:del>
          </w:p>
          <w:p w14:paraId="499569C7" w14:textId="7A8C4AA9" w:rsidR="00A32173" w:rsidDel="009E3066" w:rsidRDefault="00A32173" w:rsidP="00840382">
            <w:pPr>
              <w:pStyle w:val="ListParagraph"/>
              <w:numPr>
                <w:ilvl w:val="0"/>
                <w:numId w:val="18"/>
              </w:numPr>
              <w:rPr>
                <w:del w:id="41" w:author="Tim Bänziger" w:date="2010-04-22T16:28:00Z"/>
                <w:lang w:val="de-DE"/>
              </w:rPr>
            </w:pPr>
            <w:del w:id="42" w:author="Tim Bänziger" w:date="2010-04-22T16:28:00Z">
              <w:r w:rsidDel="009E3066">
                <w:rPr>
                  <w:lang w:val="de-DE"/>
                </w:rPr>
                <w:delText>Feld „Personalnummer“</w:delText>
              </w:r>
            </w:del>
          </w:p>
          <w:p w14:paraId="499569C8" w14:textId="270D98A5" w:rsidR="00F43940" w:rsidDel="009E3066" w:rsidRDefault="00F43940" w:rsidP="00840382">
            <w:pPr>
              <w:pStyle w:val="ListParagraph"/>
              <w:numPr>
                <w:ilvl w:val="0"/>
                <w:numId w:val="18"/>
              </w:numPr>
              <w:rPr>
                <w:del w:id="43" w:author="Tim Bänziger" w:date="2010-04-22T16:28:00Z"/>
                <w:lang w:val="de-DE"/>
              </w:rPr>
            </w:pPr>
            <w:del w:id="44" w:author="Tim Bänziger" w:date="2010-04-22T16:28:00Z">
              <w:r w:rsidDel="009E3066">
                <w:rPr>
                  <w:lang w:val="de-DE"/>
                </w:rPr>
                <w:delText>Label „Reservationen“</w:delText>
              </w:r>
            </w:del>
          </w:p>
          <w:p w14:paraId="499569C9" w14:textId="77777777" w:rsidR="00A32173" w:rsidRDefault="00A32173" w:rsidP="00840382">
            <w:pPr>
              <w:pStyle w:val="ListParagraph"/>
              <w:numPr>
                <w:ilvl w:val="0"/>
                <w:numId w:val="18"/>
              </w:numPr>
              <w:rPr>
                <w:lang w:val="de-DE"/>
              </w:rPr>
            </w:pPr>
            <w:r>
              <w:rPr>
                <w:lang w:val="de-DE"/>
              </w:rPr>
              <w:t>Feld „Reservationskommentar“</w:t>
            </w:r>
          </w:p>
          <w:p w14:paraId="499569CA" w14:textId="439CAE8D" w:rsidR="00A32173" w:rsidRDefault="009E3066" w:rsidP="00840382">
            <w:pPr>
              <w:pStyle w:val="ListParagraph"/>
              <w:numPr>
                <w:ilvl w:val="0"/>
                <w:numId w:val="18"/>
              </w:numPr>
              <w:rPr>
                <w:ins w:id="45" w:author="Tim Bänziger" w:date="2010-04-22T16:28:00Z"/>
                <w:lang w:val="de-DE"/>
              </w:rPr>
            </w:pPr>
            <w:ins w:id="46" w:author="Tim Bänziger" w:date="2010-04-22T16:28:00Z">
              <w:r>
                <w:rPr>
                  <w:lang w:val="de-DE"/>
                </w:rPr>
                <w:t>Dropdown „</w:t>
              </w:r>
            </w:ins>
            <w:del w:id="47" w:author="Tim Bänziger" w:date="2010-04-22T16:28:00Z">
              <w:r w:rsidR="00A32173" w:rsidDel="009E3066">
                <w:rPr>
                  <w:lang w:val="de-DE"/>
                </w:rPr>
                <w:delText xml:space="preserve">Dropdown </w:delText>
              </w:r>
            </w:del>
            <w:ins w:id="48" w:author="Tim Bänziger" w:date="2010-04-22T16:28:00Z">
              <w:r>
                <w:rPr>
                  <w:lang w:val="de-DE"/>
                </w:rPr>
                <w:t>Reservationszeitpunkt</w:t>
              </w:r>
            </w:ins>
            <w:del w:id="49" w:author="Tim Bänziger" w:date="2010-04-22T16:28:00Z">
              <w:r w:rsidR="00A32173" w:rsidDel="009E3066">
                <w:rPr>
                  <w:lang w:val="de-DE"/>
                </w:rPr>
                <w:delText>„Meeting Status</w:delText>
              </w:r>
            </w:del>
            <w:r w:rsidR="00A32173">
              <w:rPr>
                <w:lang w:val="de-DE"/>
              </w:rPr>
              <w:t>“</w:t>
            </w:r>
          </w:p>
          <w:p w14:paraId="7895C1B9" w14:textId="3D8C0027" w:rsidR="009E3066" w:rsidRDefault="009E3066" w:rsidP="00840382">
            <w:pPr>
              <w:pStyle w:val="ListParagraph"/>
              <w:numPr>
                <w:ilvl w:val="0"/>
                <w:numId w:val="18"/>
              </w:numPr>
              <w:rPr>
                <w:lang w:val="de-DE"/>
              </w:rPr>
            </w:pPr>
            <w:ins w:id="50" w:author="Tim Bänziger" w:date="2010-04-22T16:28:00Z">
              <w:r>
                <w:rPr>
                  <w:lang w:val="de-DE"/>
                </w:rPr>
                <w:t>Feld „</w:t>
              </w:r>
            </w:ins>
            <w:ins w:id="51" w:author="Tim Bänziger" w:date="2010-04-22T16:29:00Z">
              <w:r>
                <w:rPr>
                  <w:lang w:val="de-DE"/>
                </w:rPr>
                <w:t>Berücksichtigung in Stunden vorher“</w:t>
              </w:r>
            </w:ins>
          </w:p>
          <w:p w14:paraId="499569CB" w14:textId="77777777" w:rsidR="00A32173" w:rsidRDefault="00A32173" w:rsidP="00840382">
            <w:pPr>
              <w:pStyle w:val="ListParagraph"/>
              <w:numPr>
                <w:ilvl w:val="0"/>
                <w:numId w:val="18"/>
              </w:numPr>
              <w:rPr>
                <w:lang w:val="de-DE"/>
              </w:rPr>
            </w:pPr>
            <w:r>
              <w:rPr>
                <w:lang w:val="de-DE"/>
              </w:rPr>
              <w:t>Dropdown „Workflow Status“</w:t>
            </w:r>
          </w:p>
          <w:p w14:paraId="499569CC" w14:textId="77777777" w:rsidR="003A5FC1" w:rsidRPr="003A5FC1" w:rsidRDefault="003A5FC1" w:rsidP="003A5FC1">
            <w:pPr>
              <w:ind w:left="360"/>
              <w:rPr>
                <w:lang w:val="de-DE"/>
              </w:rPr>
            </w:pPr>
            <w:r>
              <w:rPr>
                <w:lang w:val="de-DE"/>
              </w:rPr>
              <w:t>Subpanel „Resso</w:t>
            </w:r>
            <w:r w:rsidR="0096448A">
              <w:rPr>
                <w:lang w:val="de-DE"/>
              </w:rPr>
              <w:t>u</w:t>
            </w:r>
            <w:r>
              <w:rPr>
                <w:lang w:val="de-DE"/>
              </w:rPr>
              <w:t>rcenspezifische Filter“</w:t>
            </w:r>
          </w:p>
          <w:p w14:paraId="499569CD" w14:textId="77777777" w:rsidR="003A5FC1" w:rsidRPr="003A5FC1" w:rsidRDefault="00A32173" w:rsidP="00840382">
            <w:pPr>
              <w:pStyle w:val="ListParagraph"/>
              <w:numPr>
                <w:ilvl w:val="0"/>
                <w:numId w:val="18"/>
              </w:numPr>
              <w:rPr>
                <w:lang w:val="de-DE"/>
              </w:rPr>
            </w:pPr>
            <w:r w:rsidRPr="003A5FC1">
              <w:rPr>
                <w:lang w:val="de-DE"/>
              </w:rPr>
              <w:t>Dropdown „Equipmenttyp</w:t>
            </w:r>
            <w:r w:rsidR="003A5FC1" w:rsidRPr="003A5FC1">
              <w:rPr>
                <w:lang w:val="de-DE"/>
              </w:rPr>
              <w:t>“</w:t>
            </w:r>
          </w:p>
          <w:p w14:paraId="499569CE" w14:textId="77777777" w:rsidR="00A32173" w:rsidRPr="003A5FC1" w:rsidRDefault="00A32173" w:rsidP="00840382">
            <w:pPr>
              <w:pStyle w:val="ListParagraph"/>
              <w:numPr>
                <w:ilvl w:val="0"/>
                <w:numId w:val="18"/>
              </w:numPr>
              <w:rPr>
                <w:lang w:val="de-DE"/>
              </w:rPr>
            </w:pPr>
            <w:r w:rsidRPr="003A5FC1">
              <w:rPr>
                <w:lang w:val="de-DE"/>
              </w:rPr>
              <w:t>Gliederungen</w:t>
            </w:r>
          </w:p>
          <w:p w14:paraId="499569CF" w14:textId="77777777" w:rsidR="003A5FC1" w:rsidRDefault="003A5FC1" w:rsidP="003A5FC1">
            <w:pPr>
              <w:rPr>
                <w:lang w:val="de-DE"/>
              </w:rPr>
            </w:pPr>
          </w:p>
          <w:p w14:paraId="499569D0" w14:textId="77777777" w:rsidR="003A5FC1" w:rsidRPr="003A5FC1" w:rsidRDefault="003A5FC1" w:rsidP="003A5FC1">
            <w:pPr>
              <w:pStyle w:val="ListParagraph"/>
              <w:numPr>
                <w:ilvl w:val="0"/>
                <w:numId w:val="18"/>
              </w:numPr>
              <w:rPr>
                <w:lang w:val="de-DE"/>
              </w:rPr>
            </w:pPr>
            <w:r>
              <w:rPr>
                <w:lang w:val="de-DE"/>
              </w:rPr>
              <w:t>Button „Suchen“</w:t>
            </w:r>
          </w:p>
        </w:tc>
        <w:tc>
          <w:tcPr>
            <w:tcW w:w="4678" w:type="dxa"/>
          </w:tcPr>
          <w:p w14:paraId="499569D1" w14:textId="77777777" w:rsidR="00DC0ADE" w:rsidRDefault="00DC0ADE" w:rsidP="00840382">
            <w:pPr>
              <w:tabs>
                <w:tab w:val="left" w:pos="5220"/>
              </w:tabs>
              <w:rPr>
                <w:lang w:val="de-DE"/>
              </w:rPr>
            </w:pPr>
          </w:p>
          <w:p w14:paraId="499569D2" w14:textId="77777777" w:rsidR="003A5FC1" w:rsidRPr="003A5FC1" w:rsidRDefault="00840382" w:rsidP="00840382">
            <w:pPr>
              <w:tabs>
                <w:tab w:val="left" w:pos="5220"/>
              </w:tabs>
              <w:rPr>
                <w:b/>
                <w:lang w:val="de-DE"/>
              </w:rPr>
            </w:pPr>
            <w:r w:rsidRPr="00840382">
              <w:rPr>
                <w:b/>
                <w:lang w:val="de-DE"/>
              </w:rPr>
              <w:t>Defaultwerte und MUSS Felder Angaben finden sich im Excel im Anhang</w:t>
            </w:r>
          </w:p>
          <w:p w14:paraId="499569D3" w14:textId="77777777" w:rsidR="003A5FC1" w:rsidRDefault="003A5FC1" w:rsidP="00840382">
            <w:pPr>
              <w:tabs>
                <w:tab w:val="left" w:pos="5220"/>
              </w:tabs>
              <w:rPr>
                <w:lang w:val="de-DE"/>
              </w:rPr>
            </w:pPr>
          </w:p>
          <w:p w14:paraId="499569D4" w14:textId="77777777" w:rsidR="00840382" w:rsidRPr="00A32173" w:rsidRDefault="00840382" w:rsidP="00840382">
            <w:pPr>
              <w:tabs>
                <w:tab w:val="left" w:pos="5220"/>
              </w:tabs>
              <w:rPr>
                <w:b/>
                <w:lang w:val="de-DE"/>
              </w:rPr>
            </w:pPr>
            <w:r w:rsidRPr="00A32173">
              <w:rPr>
                <w:b/>
                <w:lang w:val="de-DE"/>
              </w:rPr>
              <w:t>Ressourcenart</w:t>
            </w:r>
          </w:p>
          <w:p w14:paraId="499569D5" w14:textId="77777777" w:rsidR="00840382" w:rsidRDefault="00840382" w:rsidP="009E3066">
            <w:pPr>
              <w:pStyle w:val="ListParagraph"/>
              <w:numPr>
                <w:ilvl w:val="0"/>
                <w:numId w:val="18"/>
              </w:numPr>
              <w:tabs>
                <w:tab w:val="left" w:pos="5220"/>
              </w:tabs>
              <w:rPr>
                <w:lang w:val="de-DE"/>
              </w:rPr>
            </w:pPr>
            <w:r>
              <w:rPr>
                <w:lang w:val="de-DE"/>
              </w:rPr>
              <w:t>Es werden nur Ressourcenarten bei welchen der Nutzer entsprechende Funktionsrechte hat, angezeigt</w:t>
            </w:r>
          </w:p>
          <w:p w14:paraId="499569D6" w14:textId="77777777" w:rsidR="00840382" w:rsidRDefault="00840382" w:rsidP="009E3066">
            <w:pPr>
              <w:pStyle w:val="ListParagraph"/>
              <w:numPr>
                <w:ilvl w:val="0"/>
                <w:numId w:val="18"/>
              </w:numPr>
              <w:tabs>
                <w:tab w:val="left" w:pos="5220"/>
              </w:tabs>
              <w:rPr>
                <w:lang w:val="de-DE"/>
              </w:rPr>
            </w:pPr>
            <w:r>
              <w:rPr>
                <w:lang w:val="de-DE"/>
              </w:rPr>
              <w:t>Es können mehre Ressourcenarten selektiert werden</w:t>
            </w:r>
          </w:p>
          <w:p w14:paraId="499569D7" w14:textId="77777777" w:rsidR="00F43940" w:rsidRDefault="00F43940" w:rsidP="00840382">
            <w:pPr>
              <w:tabs>
                <w:tab w:val="left" w:pos="5220"/>
              </w:tabs>
              <w:rPr>
                <w:lang w:val="de-DE"/>
              </w:rPr>
            </w:pPr>
          </w:p>
          <w:p w14:paraId="499569D8" w14:textId="77777777" w:rsidR="003A5FC1" w:rsidRPr="003A5FC1" w:rsidRDefault="003A5FC1" w:rsidP="003A5FC1">
            <w:pPr>
              <w:rPr>
                <w:b/>
                <w:lang w:val="de-DE"/>
              </w:rPr>
            </w:pPr>
            <w:r w:rsidRPr="003A5FC1">
              <w:rPr>
                <w:b/>
                <w:lang w:val="de-DE"/>
              </w:rPr>
              <w:t>Datum/Zeit – Picker</w:t>
            </w:r>
          </w:p>
          <w:p w14:paraId="499569D9" w14:textId="77777777" w:rsidR="003A5FC1" w:rsidRDefault="00F43940" w:rsidP="00840382">
            <w:pPr>
              <w:tabs>
                <w:tab w:val="left" w:pos="5220"/>
              </w:tabs>
              <w:rPr>
                <w:lang w:val="de-DE"/>
              </w:rPr>
            </w:pPr>
            <w:r>
              <w:rPr>
                <w:lang w:val="de-DE"/>
              </w:rPr>
              <w:t>Von Datum, Von Zeit, Bis Zeit und (über Picker) bis Datum) steht allen Benutzern zur Verfügung (Funktionsrecht greift hier nicht)</w:t>
            </w:r>
          </w:p>
          <w:p w14:paraId="499569DA" w14:textId="77777777" w:rsidR="002A49CD" w:rsidRDefault="002A49CD" w:rsidP="00840382">
            <w:pPr>
              <w:tabs>
                <w:tab w:val="left" w:pos="5220"/>
              </w:tabs>
              <w:rPr>
                <w:lang w:val="de-DE"/>
              </w:rPr>
            </w:pPr>
          </w:p>
          <w:p w14:paraId="499569DB" w14:textId="77777777" w:rsidR="00F43940" w:rsidRPr="00F43940" w:rsidRDefault="00F43940" w:rsidP="00F43940">
            <w:pPr>
              <w:tabs>
                <w:tab w:val="left" w:pos="5220"/>
              </w:tabs>
              <w:rPr>
                <w:b/>
                <w:lang w:val="de-DE"/>
              </w:rPr>
            </w:pPr>
            <w:r w:rsidRPr="00F43940">
              <w:rPr>
                <w:b/>
                <w:lang w:val="de-DE"/>
              </w:rPr>
              <w:t>Ressourcen ID/Bezeichnung</w:t>
            </w:r>
          </w:p>
          <w:p w14:paraId="499569DC" w14:textId="77777777" w:rsidR="00F43940" w:rsidRDefault="00F43940" w:rsidP="00840382">
            <w:pPr>
              <w:tabs>
                <w:tab w:val="left" w:pos="5220"/>
              </w:tabs>
              <w:rPr>
                <w:lang w:val="de-DE"/>
              </w:rPr>
            </w:pPr>
            <w:r>
              <w:rPr>
                <w:lang w:val="de-DE"/>
              </w:rPr>
              <w:t>Sucht über ID und Bezeichnung in der angemeldeten Sprache des Benutzers</w:t>
            </w:r>
          </w:p>
          <w:p w14:paraId="499569DD" w14:textId="77777777" w:rsidR="00F43940" w:rsidRDefault="00F43940" w:rsidP="00840382">
            <w:pPr>
              <w:tabs>
                <w:tab w:val="left" w:pos="5220"/>
              </w:tabs>
              <w:rPr>
                <w:lang w:val="de-DE"/>
              </w:rPr>
            </w:pPr>
          </w:p>
          <w:p w14:paraId="499569DE" w14:textId="77777777" w:rsidR="002A49CD" w:rsidRPr="002A49CD" w:rsidRDefault="002A49CD" w:rsidP="00840382">
            <w:pPr>
              <w:tabs>
                <w:tab w:val="left" w:pos="5220"/>
              </w:tabs>
              <w:rPr>
                <w:b/>
                <w:lang w:val="de-DE"/>
              </w:rPr>
            </w:pPr>
            <w:r w:rsidRPr="002A49CD">
              <w:rPr>
                <w:b/>
                <w:lang w:val="de-DE"/>
              </w:rPr>
              <w:t>Reservationsnummer</w:t>
            </w:r>
          </w:p>
          <w:p w14:paraId="499569DF" w14:textId="77777777" w:rsidR="002A49CD" w:rsidRDefault="002A49CD" w:rsidP="00840382">
            <w:pPr>
              <w:tabs>
                <w:tab w:val="left" w:pos="5220"/>
              </w:tabs>
              <w:rPr>
                <w:lang w:val="de-DE"/>
              </w:rPr>
            </w:pPr>
            <w:r>
              <w:rPr>
                <w:lang w:val="de-DE"/>
              </w:rPr>
              <w:t>Wird eine Reservationsnummer eingegeben, hat das Datum/Zeit keine Gültigkeit, da es sich um eine eindeutige Suche handelt</w:t>
            </w:r>
          </w:p>
          <w:p w14:paraId="499569E0" w14:textId="77777777" w:rsidR="002A49CD" w:rsidRDefault="002A49CD" w:rsidP="00840382">
            <w:pPr>
              <w:tabs>
                <w:tab w:val="left" w:pos="5220"/>
              </w:tabs>
              <w:rPr>
                <w:lang w:val="de-DE"/>
              </w:rPr>
            </w:pPr>
          </w:p>
          <w:p w14:paraId="499569E1" w14:textId="77777777" w:rsidR="003A5FC1" w:rsidRPr="003A5FC1" w:rsidRDefault="003A5FC1" w:rsidP="00840382">
            <w:pPr>
              <w:tabs>
                <w:tab w:val="left" w:pos="5220"/>
              </w:tabs>
              <w:rPr>
                <w:b/>
                <w:lang w:val="de-DE"/>
              </w:rPr>
            </w:pPr>
            <w:r w:rsidRPr="003A5FC1">
              <w:rPr>
                <w:b/>
                <w:lang w:val="de-DE"/>
              </w:rPr>
              <w:t>Meine Reservationen</w:t>
            </w:r>
          </w:p>
          <w:p w14:paraId="499569E2" w14:textId="77777777" w:rsidR="003A5FC1" w:rsidRDefault="003A5FC1" w:rsidP="00840382">
            <w:pPr>
              <w:tabs>
                <w:tab w:val="left" w:pos="5220"/>
              </w:tabs>
              <w:rPr>
                <w:lang w:val="de-DE"/>
              </w:rPr>
            </w:pPr>
            <w:r>
              <w:rPr>
                <w:lang w:val="de-DE"/>
              </w:rPr>
              <w:t>Füllt automatisch Intelibox „Organisator“ mit angemeldeten Benutzer ab</w:t>
            </w:r>
          </w:p>
          <w:p w14:paraId="499569E3" w14:textId="77777777" w:rsidR="003A5FC1" w:rsidRDefault="003A5FC1" w:rsidP="00840382">
            <w:pPr>
              <w:tabs>
                <w:tab w:val="left" w:pos="5220"/>
              </w:tabs>
              <w:rPr>
                <w:lang w:val="de-DE"/>
              </w:rPr>
            </w:pPr>
          </w:p>
          <w:p w14:paraId="499569E4" w14:textId="77777777" w:rsidR="003A5FC1" w:rsidRPr="003A5FC1" w:rsidRDefault="003A5FC1" w:rsidP="003A5FC1">
            <w:pPr>
              <w:tabs>
                <w:tab w:val="left" w:pos="5220"/>
              </w:tabs>
              <w:rPr>
                <w:b/>
                <w:lang w:val="de-DE"/>
              </w:rPr>
            </w:pPr>
            <w:r w:rsidRPr="003A5FC1">
              <w:rPr>
                <w:b/>
                <w:lang w:val="de-DE"/>
              </w:rPr>
              <w:t>Meine Reservationen</w:t>
            </w:r>
            <w:r>
              <w:rPr>
                <w:b/>
                <w:lang w:val="de-DE"/>
              </w:rPr>
              <w:t xml:space="preserve"> für Dritte</w:t>
            </w:r>
          </w:p>
          <w:p w14:paraId="499569E5" w14:textId="77777777" w:rsidR="003A5FC1" w:rsidRDefault="003A5FC1" w:rsidP="00840382">
            <w:pPr>
              <w:tabs>
                <w:tab w:val="left" w:pos="5220"/>
              </w:tabs>
              <w:rPr>
                <w:lang w:val="de-DE"/>
              </w:rPr>
            </w:pPr>
            <w:r>
              <w:rPr>
                <w:lang w:val="de-DE"/>
              </w:rPr>
              <w:lastRenderedPageBreak/>
              <w:t>Füllt automatisch Intelibox „Ersteller“ mit angemeldeten Benutzer ab. Feld „Organisator“ muss bei Suche &lt;&gt; angemeldeter Benutzer sein</w:t>
            </w:r>
          </w:p>
          <w:p w14:paraId="499569E6" w14:textId="77777777" w:rsidR="003A5FC1" w:rsidRDefault="003A5FC1" w:rsidP="00840382">
            <w:pPr>
              <w:tabs>
                <w:tab w:val="left" w:pos="5220"/>
              </w:tabs>
              <w:rPr>
                <w:lang w:val="de-DE"/>
              </w:rPr>
            </w:pPr>
          </w:p>
          <w:p w14:paraId="499569E7" w14:textId="77777777" w:rsidR="00F43940" w:rsidRPr="002A49CD" w:rsidRDefault="00F43940" w:rsidP="00F43940">
            <w:pPr>
              <w:tabs>
                <w:tab w:val="left" w:pos="5220"/>
              </w:tabs>
              <w:rPr>
                <w:b/>
                <w:lang w:val="de-DE"/>
              </w:rPr>
            </w:pPr>
            <w:r w:rsidRPr="002A49CD">
              <w:rPr>
                <w:b/>
                <w:lang w:val="de-DE"/>
              </w:rPr>
              <w:t>Organisationseinheit</w:t>
            </w:r>
          </w:p>
          <w:p w14:paraId="499569E8" w14:textId="77777777" w:rsidR="00F43940" w:rsidRDefault="00F43940" w:rsidP="00F43940">
            <w:pPr>
              <w:tabs>
                <w:tab w:val="left" w:pos="5220"/>
              </w:tabs>
              <w:rPr>
                <w:lang w:val="de-DE"/>
              </w:rPr>
            </w:pPr>
            <w:r>
              <w:rPr>
                <w:lang w:val="de-DE"/>
              </w:rPr>
              <w:t>Alle erfassten OE/Firmen werden über eine Intelibox zur Verfügung gestellt</w:t>
            </w:r>
          </w:p>
          <w:p w14:paraId="499569E9" w14:textId="77777777" w:rsidR="00F43940" w:rsidRDefault="00F43940" w:rsidP="00840382">
            <w:pPr>
              <w:tabs>
                <w:tab w:val="left" w:pos="5220"/>
              </w:tabs>
              <w:rPr>
                <w:lang w:val="de-DE"/>
              </w:rPr>
            </w:pPr>
          </w:p>
          <w:p w14:paraId="499569EA" w14:textId="5C842A86" w:rsidR="002A49CD" w:rsidRPr="002A49CD" w:rsidRDefault="002A49CD" w:rsidP="00840382">
            <w:pPr>
              <w:tabs>
                <w:tab w:val="left" w:pos="5220"/>
              </w:tabs>
              <w:rPr>
                <w:b/>
                <w:lang w:val="de-DE"/>
              </w:rPr>
            </w:pPr>
            <w:del w:id="52" w:author="Tim Bänziger" w:date="2010-04-22T16:29:00Z">
              <w:r w:rsidRPr="002A49CD" w:rsidDel="009E3066">
                <w:rPr>
                  <w:b/>
                  <w:lang w:val="de-DE"/>
                </w:rPr>
                <w:delText>Meeting Status</w:delText>
              </w:r>
            </w:del>
            <w:ins w:id="53" w:author="Tim Bänziger" w:date="2010-04-22T16:29:00Z">
              <w:r w:rsidR="009E3066">
                <w:rPr>
                  <w:b/>
                  <w:lang w:val="de-DE"/>
                </w:rPr>
                <w:t>Reservationszeitpunkt (Alternativ zu Dat</w:t>
              </w:r>
            </w:ins>
            <w:ins w:id="54" w:author="Tim Bänziger" w:date="2010-04-22T16:30:00Z">
              <w:r w:rsidR="009E3066">
                <w:rPr>
                  <w:b/>
                  <w:lang w:val="de-DE"/>
                </w:rPr>
                <w:t>u</w:t>
              </w:r>
            </w:ins>
            <w:ins w:id="55" w:author="Tim Bänziger" w:date="2010-04-22T16:29:00Z">
              <w:r w:rsidR="009E3066">
                <w:rPr>
                  <w:b/>
                  <w:lang w:val="de-DE"/>
                </w:rPr>
                <w:t>m/Zeit)</w:t>
              </w:r>
            </w:ins>
          </w:p>
          <w:p w14:paraId="499569EB" w14:textId="637145C9" w:rsidR="002A49CD" w:rsidRDefault="003A5FC1" w:rsidP="009E3066">
            <w:pPr>
              <w:pStyle w:val="ListParagraph"/>
              <w:numPr>
                <w:ilvl w:val="0"/>
                <w:numId w:val="18"/>
              </w:numPr>
              <w:tabs>
                <w:tab w:val="left" w:pos="5220"/>
              </w:tabs>
              <w:rPr>
                <w:lang w:val="de-DE"/>
              </w:rPr>
            </w:pPr>
            <w:r>
              <w:rPr>
                <w:lang w:val="de-DE"/>
              </w:rPr>
              <w:t>Laufende</w:t>
            </w:r>
            <w:ins w:id="56" w:author="Tim Bänziger" w:date="2010-04-22T16:30:00Z">
              <w:r w:rsidR="009E3066">
                <w:rPr>
                  <w:lang w:val="de-DE"/>
                </w:rPr>
                <w:t xml:space="preserve"> &amp; k</w:t>
              </w:r>
            </w:ins>
            <w:del w:id="57" w:author="Tim Bänziger" w:date="2010-04-22T16:30:00Z">
              <w:r w:rsidDel="009E3066">
                <w:rPr>
                  <w:lang w:val="de-DE"/>
                </w:rPr>
                <w:delText>/K</w:delText>
              </w:r>
            </w:del>
            <w:r>
              <w:rPr>
                <w:lang w:val="de-DE"/>
              </w:rPr>
              <w:t xml:space="preserve">ünftige </w:t>
            </w:r>
            <w:del w:id="58" w:author="Tim Bänziger" w:date="2010-04-22T16:30:00Z">
              <w:r w:rsidDel="009E3066">
                <w:rPr>
                  <w:lang w:val="de-DE"/>
                </w:rPr>
                <w:delText>Buchungen</w:delText>
              </w:r>
            </w:del>
            <w:ins w:id="59" w:author="Tim Bänziger" w:date="2010-04-22T16:30:00Z">
              <w:r w:rsidR="009E3066">
                <w:rPr>
                  <w:lang w:val="de-DE"/>
                </w:rPr>
                <w:t>Reservationen</w:t>
              </w:r>
            </w:ins>
          </w:p>
          <w:p w14:paraId="499569EC" w14:textId="61D566CD" w:rsidR="003A5FC1" w:rsidRDefault="003A5FC1" w:rsidP="009E3066">
            <w:pPr>
              <w:pStyle w:val="ListParagraph"/>
              <w:numPr>
                <w:ilvl w:val="0"/>
                <w:numId w:val="18"/>
              </w:numPr>
              <w:tabs>
                <w:tab w:val="left" w:pos="5220"/>
              </w:tabs>
              <w:rPr>
                <w:lang w:val="de-DE"/>
              </w:rPr>
            </w:pPr>
            <w:r>
              <w:rPr>
                <w:lang w:val="de-DE"/>
              </w:rPr>
              <w:t xml:space="preserve">Vergangene </w:t>
            </w:r>
            <w:del w:id="60" w:author="Tim Bänziger" w:date="2010-04-22T16:30:00Z">
              <w:r w:rsidDel="009E3066">
                <w:rPr>
                  <w:lang w:val="de-DE"/>
                </w:rPr>
                <w:delText>Buchungen</w:delText>
              </w:r>
            </w:del>
            <w:ins w:id="61" w:author="Tim Bänziger" w:date="2010-04-22T16:30:00Z">
              <w:r w:rsidR="009E3066">
                <w:rPr>
                  <w:lang w:val="de-DE"/>
                </w:rPr>
                <w:t>Reservationen</w:t>
              </w:r>
            </w:ins>
          </w:p>
          <w:p w14:paraId="499569ED" w14:textId="6A5773F7" w:rsidR="003A5FC1" w:rsidRDefault="003A5FC1" w:rsidP="009E3066">
            <w:pPr>
              <w:pStyle w:val="ListParagraph"/>
              <w:numPr>
                <w:ilvl w:val="0"/>
                <w:numId w:val="18"/>
              </w:numPr>
              <w:tabs>
                <w:tab w:val="left" w:pos="5220"/>
              </w:tabs>
              <w:rPr>
                <w:ins w:id="62" w:author="Tim Bänziger" w:date="2010-04-22T16:30:00Z"/>
                <w:lang w:val="de-DE"/>
              </w:rPr>
            </w:pPr>
            <w:r>
              <w:rPr>
                <w:lang w:val="de-DE"/>
              </w:rPr>
              <w:t xml:space="preserve">Alle </w:t>
            </w:r>
            <w:del w:id="63" w:author="Tim Bänziger" w:date="2010-04-22T16:30:00Z">
              <w:r w:rsidDel="009E3066">
                <w:rPr>
                  <w:lang w:val="de-DE"/>
                </w:rPr>
                <w:delText>Buchungen</w:delText>
              </w:r>
            </w:del>
            <w:ins w:id="64" w:author="Tim Bänziger" w:date="2010-04-22T16:30:00Z">
              <w:r w:rsidR="009E3066">
                <w:rPr>
                  <w:lang w:val="de-DE"/>
                </w:rPr>
                <w:t>Reservationen</w:t>
              </w:r>
            </w:ins>
          </w:p>
          <w:p w14:paraId="3808BFFE" w14:textId="33BF2B7B" w:rsidR="009E3066" w:rsidRPr="009E3066" w:rsidRDefault="009E3066">
            <w:pPr>
              <w:tabs>
                <w:tab w:val="left" w:pos="5220"/>
              </w:tabs>
              <w:rPr>
                <w:ins w:id="65" w:author="Tim Bänziger" w:date="2010-04-22T16:29:00Z"/>
                <w:lang w:val="de-DE"/>
              </w:rPr>
              <w:pPrChange w:id="66" w:author="Tim Bänziger" w:date="2010-04-22T16:31:00Z">
                <w:pPr>
                  <w:pStyle w:val="ListParagraph"/>
                  <w:numPr>
                    <w:numId w:val="18"/>
                  </w:numPr>
                  <w:tabs>
                    <w:tab w:val="left" w:pos="5220"/>
                  </w:tabs>
                  <w:ind w:hanging="360"/>
                </w:pPr>
              </w:pPrChange>
            </w:pPr>
            <w:ins w:id="67" w:author="Tim Bänziger" w:date="2010-04-22T16:31:00Z">
              <w:r>
                <w:rPr>
                  <w:lang w:val="de-DE"/>
                </w:rPr>
                <w:t>Bei „Laufende &amp; künftige Reservationen“ wird das Zusatzfeld „Berücksichtigung in Stunden vorher“ eingeblendet. Folgende Regeln gelten:</w:t>
              </w:r>
            </w:ins>
          </w:p>
          <w:p w14:paraId="24AB0A16" w14:textId="20DC18B9" w:rsidR="009E3066" w:rsidRDefault="009E3066" w:rsidP="009E3066">
            <w:pPr>
              <w:pStyle w:val="ListParagraph"/>
              <w:numPr>
                <w:ilvl w:val="0"/>
                <w:numId w:val="18"/>
              </w:numPr>
              <w:rPr>
                <w:ins w:id="68" w:author="Tim Bänziger" w:date="2010-04-22T16:29:00Z"/>
                <w:rFonts w:cs="Arial"/>
                <w:lang w:val="de-CH"/>
              </w:rPr>
            </w:pPr>
            <w:ins w:id="69" w:author="Tim Bänziger" w:date="2010-04-22T16:31:00Z">
              <w:r>
                <w:rPr>
                  <w:rFonts w:cs="Arial"/>
                  <w:lang w:val="de-CH"/>
                </w:rPr>
                <w:t>Das Feld</w:t>
              </w:r>
            </w:ins>
            <w:ins w:id="70" w:author="Tim Bänziger" w:date="2010-04-22T16:29:00Z">
              <w:r>
                <w:rPr>
                  <w:rFonts w:cs="Arial"/>
                  <w:lang w:val="de-CH"/>
                </w:rPr>
                <w:t xml:space="preserve"> </w:t>
              </w:r>
            </w:ins>
            <w:ins w:id="71" w:author="Tim Bänziger" w:date="2010-04-22T16:31:00Z">
              <w:r>
                <w:rPr>
                  <w:rFonts w:cs="Arial"/>
                  <w:lang w:val="de-CH"/>
                </w:rPr>
                <w:t>wird nur</w:t>
              </w:r>
            </w:ins>
            <w:ins w:id="72" w:author="Tim Bänziger" w:date="2010-04-22T16:29:00Z">
              <w:r>
                <w:rPr>
                  <w:rFonts w:cs="Arial"/>
                  <w:lang w:val="de-CH"/>
                </w:rPr>
                <w:t xml:space="preserve"> nur bei „Laufenden und künftigen Reservationen“</w:t>
              </w:r>
            </w:ins>
            <w:ins w:id="73" w:author="Tim Bänziger" w:date="2010-04-22T16:31:00Z">
              <w:r>
                <w:rPr>
                  <w:rFonts w:cs="Arial"/>
                  <w:lang w:val="de-CH"/>
                </w:rPr>
                <w:t xml:space="preserve"> eingeblendet</w:t>
              </w:r>
            </w:ins>
          </w:p>
          <w:p w14:paraId="50AEAE34" w14:textId="350E53B7" w:rsidR="009E3066" w:rsidRDefault="009E3066" w:rsidP="009E3066">
            <w:pPr>
              <w:pStyle w:val="ListParagraph"/>
              <w:numPr>
                <w:ilvl w:val="0"/>
                <w:numId w:val="18"/>
              </w:numPr>
              <w:rPr>
                <w:ins w:id="74" w:author="Tim Bänziger" w:date="2010-04-22T16:29:00Z"/>
                <w:rFonts w:cs="Arial"/>
                <w:lang w:val="de-CH"/>
              </w:rPr>
            </w:pPr>
            <w:ins w:id="75" w:author="Tim Bänziger" w:date="2010-04-22T16:29:00Z">
              <w:r>
                <w:rPr>
                  <w:rFonts w:cs="Arial"/>
                  <w:lang w:val="de-CH"/>
                </w:rPr>
                <w:t>D</w:t>
              </w:r>
            </w:ins>
            <w:ins w:id="76" w:author="Tim Bänziger" w:date="2010-04-22T16:32:00Z">
              <w:r>
                <w:rPr>
                  <w:rFonts w:cs="Arial"/>
                  <w:lang w:val="de-CH"/>
                </w:rPr>
                <w:t xml:space="preserve">as Feld </w:t>
              </w:r>
            </w:ins>
            <w:ins w:id="77" w:author="Tim Bänziger" w:date="2010-04-22T16:29:00Z">
              <w:r>
                <w:rPr>
                  <w:rFonts w:cs="Arial"/>
                  <w:lang w:val="de-CH"/>
                </w:rPr>
                <w:t xml:space="preserve">hat ein Standardwert, </w:t>
              </w:r>
              <w:commentRangeStart w:id="78"/>
              <w:r>
                <w:rPr>
                  <w:rFonts w:cs="Arial"/>
                  <w:lang w:val="de-CH"/>
                </w:rPr>
                <w:t>welcher auf dem Profil des Benutzers gespeichert wird</w:t>
              </w:r>
              <w:commentRangeEnd w:id="78"/>
              <w:r>
                <w:rPr>
                  <w:rStyle w:val="CommentReference"/>
                </w:rPr>
                <w:commentReference w:id="78"/>
              </w:r>
            </w:ins>
          </w:p>
          <w:p w14:paraId="585DF447" w14:textId="19EA0861" w:rsidR="009E3066" w:rsidRDefault="009E3066" w:rsidP="009E3066">
            <w:pPr>
              <w:pStyle w:val="ListParagraph"/>
              <w:numPr>
                <w:ilvl w:val="0"/>
                <w:numId w:val="18"/>
              </w:numPr>
              <w:rPr>
                <w:ins w:id="79" w:author="Tim Bänziger" w:date="2010-04-22T16:29:00Z"/>
                <w:rFonts w:cs="Arial"/>
                <w:lang w:val="de-CH"/>
              </w:rPr>
            </w:pPr>
            <w:ins w:id="80" w:author="Tim Bänziger" w:date="2010-04-22T16:29:00Z">
              <w:r>
                <w:rPr>
                  <w:rFonts w:cs="Arial"/>
                  <w:lang w:val="de-CH"/>
                </w:rPr>
                <w:t xml:space="preserve">Ist kein Standardwert vorhanden bedeutet, dies </w:t>
              </w:r>
            </w:ins>
            <w:ins w:id="81" w:author="Tim Bänziger" w:date="2010-04-22T16:32:00Z">
              <w:r>
                <w:rPr>
                  <w:rFonts w:cs="Arial"/>
                  <w:lang w:val="de-CH"/>
                </w:rPr>
                <w:t>den Wert</w:t>
              </w:r>
            </w:ins>
            <w:ins w:id="82" w:author="Tim Bänziger" w:date="2010-04-22T16:29:00Z">
              <w:r>
                <w:rPr>
                  <w:rFonts w:cs="Arial"/>
                  <w:lang w:val="de-CH"/>
                </w:rPr>
                <w:t xml:space="preserve"> 0</w:t>
              </w:r>
            </w:ins>
          </w:p>
          <w:p w14:paraId="27713D82" w14:textId="77777777" w:rsidR="009E3066" w:rsidRDefault="009E3066" w:rsidP="009E3066">
            <w:pPr>
              <w:pStyle w:val="ListParagraph"/>
              <w:numPr>
                <w:ilvl w:val="0"/>
                <w:numId w:val="18"/>
              </w:numPr>
              <w:rPr>
                <w:ins w:id="83" w:author="Tim Bänziger" w:date="2010-04-22T16:29:00Z"/>
                <w:rFonts w:cs="Arial"/>
                <w:lang w:val="de-CH"/>
              </w:rPr>
            </w:pPr>
            <w:ins w:id="84" w:author="Tim Bänziger" w:date="2010-04-22T16:29:00Z">
              <w:r>
                <w:rPr>
                  <w:rFonts w:cs="Arial"/>
                  <w:lang w:val="de-CH"/>
                </w:rPr>
                <w:t>Der Vorlauf wird auf die Endzeit der Reservation (ohne Nachlaufzeit) berechnet. Beispiel: jetzt ist 14:13 – es werden alle Reservationen des heutigen Tages angezeigt, bei welchen das BIS Datum &gt; 12:13 ist.</w:t>
              </w:r>
            </w:ins>
          </w:p>
          <w:p w14:paraId="3E51656A" w14:textId="77777777" w:rsidR="009E3066" w:rsidRDefault="009E3066" w:rsidP="009E3066">
            <w:pPr>
              <w:pStyle w:val="ListParagraph"/>
              <w:numPr>
                <w:ilvl w:val="0"/>
                <w:numId w:val="18"/>
              </w:numPr>
              <w:rPr>
                <w:ins w:id="85" w:author="Tim Bänziger" w:date="2010-04-22T16:29:00Z"/>
                <w:rFonts w:cs="Arial"/>
                <w:lang w:val="de-CH"/>
              </w:rPr>
            </w:pPr>
            <w:ins w:id="86" w:author="Tim Bänziger" w:date="2010-04-22T16:29:00Z">
              <w:r>
                <w:rPr>
                  <w:rFonts w:cs="Arial"/>
                  <w:lang w:val="de-CH"/>
                </w:rPr>
                <w:t>Die Änderung der Vorlauf wird auch auf die Favoriten übernommen, egal welcher Standardwert vorhanden ist</w:t>
              </w:r>
            </w:ins>
          </w:p>
          <w:p w14:paraId="3EEEBA79" w14:textId="77777777" w:rsidR="009E3066" w:rsidRPr="009E3066" w:rsidRDefault="009E3066">
            <w:pPr>
              <w:tabs>
                <w:tab w:val="left" w:pos="5220"/>
              </w:tabs>
              <w:rPr>
                <w:lang w:val="de-CH"/>
                <w:rPrChange w:id="87" w:author="Tim Bänziger" w:date="2010-04-22T16:29:00Z">
                  <w:rPr>
                    <w:lang w:val="de-DE"/>
                  </w:rPr>
                </w:rPrChange>
              </w:rPr>
              <w:pPrChange w:id="88" w:author="Tim Bänziger" w:date="2010-04-22T16:29:00Z">
                <w:pPr>
                  <w:pStyle w:val="ListParagraph"/>
                  <w:numPr>
                    <w:numId w:val="18"/>
                  </w:numPr>
                  <w:tabs>
                    <w:tab w:val="left" w:pos="5220"/>
                  </w:tabs>
                  <w:ind w:hanging="360"/>
                </w:pPr>
              </w:pPrChange>
            </w:pPr>
          </w:p>
          <w:p w14:paraId="499569EE" w14:textId="77777777" w:rsidR="003A5FC1" w:rsidRDefault="003A5FC1" w:rsidP="003A5FC1">
            <w:pPr>
              <w:tabs>
                <w:tab w:val="left" w:pos="5220"/>
              </w:tabs>
              <w:rPr>
                <w:lang w:val="de-DE"/>
              </w:rPr>
            </w:pPr>
          </w:p>
          <w:p w14:paraId="499569EF" w14:textId="77777777" w:rsidR="003A5FC1" w:rsidRPr="003A5FC1" w:rsidRDefault="003A5FC1" w:rsidP="003A5FC1">
            <w:pPr>
              <w:tabs>
                <w:tab w:val="left" w:pos="5220"/>
              </w:tabs>
              <w:rPr>
                <w:b/>
                <w:lang w:val="de-DE"/>
              </w:rPr>
            </w:pPr>
            <w:r w:rsidRPr="003A5FC1">
              <w:rPr>
                <w:b/>
                <w:lang w:val="de-DE"/>
              </w:rPr>
              <w:t>Workflow Status</w:t>
            </w:r>
          </w:p>
          <w:p w14:paraId="499569F0" w14:textId="77777777" w:rsidR="003A5FC1" w:rsidRDefault="003A5FC1" w:rsidP="003A5FC1">
            <w:pPr>
              <w:tabs>
                <w:tab w:val="left" w:pos="5220"/>
              </w:tabs>
              <w:rPr>
                <w:lang w:val="de-DE"/>
              </w:rPr>
            </w:pPr>
            <w:del w:id="89" w:author="Tim Bänziger" w:date="2009-05-25T15:04:00Z">
              <w:r w:rsidDel="000411CA">
                <w:rPr>
                  <w:lang w:val="de-DE"/>
                </w:rPr>
                <w:delText xml:space="preserve">Nur </w:delText>
              </w:r>
            </w:del>
            <w:ins w:id="90" w:author="Tim Bänziger" w:date="2009-05-25T15:04:00Z">
              <w:r w:rsidR="000411CA">
                <w:rPr>
                  <w:lang w:val="de-DE"/>
                </w:rPr>
                <w:t xml:space="preserve">Die </w:t>
              </w:r>
            </w:ins>
            <w:del w:id="91" w:author="Tim Bänziger" w:date="2009-05-25T15:05:00Z">
              <w:r w:rsidDel="000411CA">
                <w:rPr>
                  <w:lang w:val="de-DE"/>
                </w:rPr>
                <w:delText>Hauptworkflows</w:delText>
              </w:r>
            </w:del>
            <w:ins w:id="92" w:author="Tim Bänziger" w:date="2009-05-25T15:05:00Z">
              <w:r w:rsidR="000411CA">
                <w:rPr>
                  <w:lang w:val="de-DE"/>
                </w:rPr>
                <w:t>Hauptevents</w:t>
              </w:r>
            </w:ins>
            <w:ins w:id="93" w:author="Tim Bänziger" w:date="2009-05-25T15:04:00Z">
              <w:r w:rsidR="000411CA">
                <w:rPr>
                  <w:lang w:val="de-DE"/>
                </w:rPr>
                <w:t>, wie</w:t>
              </w:r>
            </w:ins>
          </w:p>
          <w:p w14:paraId="499569F1" w14:textId="77777777" w:rsidR="003A5FC1" w:rsidRDefault="003A5FC1" w:rsidP="009E3066">
            <w:pPr>
              <w:pStyle w:val="ListParagraph"/>
              <w:numPr>
                <w:ilvl w:val="0"/>
                <w:numId w:val="18"/>
              </w:numPr>
              <w:tabs>
                <w:tab w:val="left" w:pos="5220"/>
              </w:tabs>
              <w:rPr>
                <w:lang w:val="de-DE"/>
              </w:rPr>
            </w:pPr>
            <w:r>
              <w:rPr>
                <w:lang w:val="de-DE"/>
              </w:rPr>
              <w:t>Provisorische Buchungen</w:t>
            </w:r>
          </w:p>
          <w:p w14:paraId="499569F2" w14:textId="77777777" w:rsidR="003A5FC1" w:rsidRDefault="003A5FC1" w:rsidP="009E3066">
            <w:pPr>
              <w:pStyle w:val="ListParagraph"/>
              <w:numPr>
                <w:ilvl w:val="0"/>
                <w:numId w:val="18"/>
              </w:numPr>
              <w:tabs>
                <w:tab w:val="left" w:pos="5220"/>
              </w:tabs>
              <w:rPr>
                <w:lang w:val="de-DE"/>
              </w:rPr>
            </w:pPr>
            <w:r>
              <w:rPr>
                <w:lang w:val="de-DE"/>
              </w:rPr>
              <w:t>Definitive Buchungen</w:t>
            </w:r>
          </w:p>
          <w:p w14:paraId="499569F3" w14:textId="77777777" w:rsidR="003A5FC1" w:rsidRDefault="003A5FC1" w:rsidP="009E3066">
            <w:pPr>
              <w:pStyle w:val="ListParagraph"/>
              <w:numPr>
                <w:ilvl w:val="0"/>
                <w:numId w:val="18"/>
              </w:numPr>
              <w:tabs>
                <w:tab w:val="left" w:pos="5220"/>
              </w:tabs>
              <w:rPr>
                <w:ins w:id="94" w:author="Tim Bänziger" w:date="2009-05-25T15:05:00Z"/>
                <w:lang w:val="de-DE"/>
              </w:rPr>
            </w:pPr>
            <w:r>
              <w:rPr>
                <w:lang w:val="de-DE"/>
              </w:rPr>
              <w:t>Temporäre Buchungen</w:t>
            </w:r>
          </w:p>
          <w:p w14:paraId="499569F4" w14:textId="77777777" w:rsidR="000411CA" w:rsidRDefault="000411CA" w:rsidP="009E3066">
            <w:pPr>
              <w:pStyle w:val="ListParagraph"/>
              <w:numPr>
                <w:ilvl w:val="0"/>
                <w:numId w:val="18"/>
              </w:numPr>
              <w:tabs>
                <w:tab w:val="left" w:pos="5220"/>
              </w:tabs>
              <w:rPr>
                <w:lang w:val="de-DE"/>
              </w:rPr>
            </w:pPr>
            <w:ins w:id="95" w:author="Tim Bänziger" w:date="2009-05-25T15:05:00Z">
              <w:r>
                <w:rPr>
                  <w:lang w:val="de-DE"/>
                </w:rPr>
                <w:t>alle individuellen erstellen Events</w:t>
              </w:r>
            </w:ins>
          </w:p>
          <w:p w14:paraId="499569F5" w14:textId="77777777" w:rsidR="003A5FC1" w:rsidRDefault="003A5FC1" w:rsidP="009E3066">
            <w:pPr>
              <w:pStyle w:val="ListParagraph"/>
              <w:numPr>
                <w:ilvl w:val="0"/>
                <w:numId w:val="18"/>
              </w:numPr>
              <w:tabs>
                <w:tab w:val="left" w:pos="5220"/>
              </w:tabs>
              <w:rPr>
                <w:lang w:val="de-DE"/>
              </w:rPr>
            </w:pPr>
            <w:r>
              <w:rPr>
                <w:lang w:val="de-DE"/>
              </w:rPr>
              <w:t>Alle</w:t>
            </w:r>
          </w:p>
          <w:p w14:paraId="499569F6" w14:textId="77777777" w:rsidR="0096448A" w:rsidRPr="0096448A" w:rsidRDefault="0096448A" w:rsidP="0096448A">
            <w:pPr>
              <w:tabs>
                <w:tab w:val="left" w:pos="5220"/>
              </w:tabs>
              <w:rPr>
                <w:lang w:val="de-DE"/>
              </w:rPr>
            </w:pPr>
          </w:p>
          <w:p w14:paraId="499569F7" w14:textId="77777777" w:rsidR="003A5FC1" w:rsidRPr="003A5FC1" w:rsidRDefault="003A5FC1" w:rsidP="003A5FC1">
            <w:pPr>
              <w:tabs>
                <w:tab w:val="left" w:pos="5220"/>
              </w:tabs>
              <w:rPr>
                <w:b/>
                <w:lang w:val="de-DE"/>
              </w:rPr>
            </w:pPr>
            <w:r w:rsidRPr="003A5FC1">
              <w:rPr>
                <w:b/>
                <w:lang w:val="de-DE"/>
              </w:rPr>
              <w:t>Equipmenttyp</w:t>
            </w:r>
          </w:p>
          <w:p w14:paraId="499569F8" w14:textId="77777777" w:rsidR="003A5FC1" w:rsidRDefault="003A5FC1" w:rsidP="003A5FC1">
            <w:pPr>
              <w:tabs>
                <w:tab w:val="left" w:pos="5220"/>
              </w:tabs>
              <w:rPr>
                <w:lang w:val="de-DE"/>
              </w:rPr>
            </w:pPr>
            <w:r>
              <w:rPr>
                <w:lang w:val="de-DE"/>
              </w:rPr>
              <w:t>Nur bei Ressourcenart Equipment sichtbar</w:t>
            </w:r>
          </w:p>
          <w:p w14:paraId="499569F9" w14:textId="77777777" w:rsidR="003A5FC1" w:rsidRDefault="003A5FC1" w:rsidP="009E3066">
            <w:pPr>
              <w:pStyle w:val="ListParagraph"/>
              <w:numPr>
                <w:ilvl w:val="0"/>
                <w:numId w:val="18"/>
              </w:numPr>
              <w:tabs>
                <w:tab w:val="left" w:pos="5220"/>
              </w:tabs>
              <w:rPr>
                <w:lang w:val="de-DE"/>
              </w:rPr>
            </w:pPr>
            <w:r>
              <w:rPr>
                <w:lang w:val="de-DE"/>
              </w:rPr>
              <w:t>Mobiles</w:t>
            </w:r>
          </w:p>
          <w:p w14:paraId="499569FA" w14:textId="77777777" w:rsidR="003A5FC1" w:rsidRDefault="003A5FC1" w:rsidP="009E3066">
            <w:pPr>
              <w:pStyle w:val="ListParagraph"/>
              <w:numPr>
                <w:ilvl w:val="0"/>
                <w:numId w:val="18"/>
              </w:numPr>
              <w:tabs>
                <w:tab w:val="left" w:pos="5220"/>
              </w:tabs>
              <w:rPr>
                <w:lang w:val="de-DE"/>
              </w:rPr>
            </w:pPr>
            <w:r>
              <w:rPr>
                <w:lang w:val="de-DE"/>
              </w:rPr>
              <w:t>Fix installiertes</w:t>
            </w:r>
          </w:p>
          <w:p w14:paraId="499569FB" w14:textId="77777777" w:rsidR="003A5FC1" w:rsidRDefault="003A5FC1" w:rsidP="009E3066">
            <w:pPr>
              <w:pStyle w:val="ListParagraph"/>
              <w:numPr>
                <w:ilvl w:val="0"/>
                <w:numId w:val="18"/>
              </w:numPr>
              <w:tabs>
                <w:tab w:val="left" w:pos="5220"/>
              </w:tabs>
              <w:rPr>
                <w:lang w:val="de-DE"/>
              </w:rPr>
            </w:pPr>
            <w:r>
              <w:rPr>
                <w:lang w:val="de-DE"/>
              </w:rPr>
              <w:t>Alle</w:t>
            </w:r>
          </w:p>
          <w:p w14:paraId="499569FC" w14:textId="77777777" w:rsidR="003A5FC1" w:rsidRDefault="003A5FC1" w:rsidP="003A5FC1">
            <w:pPr>
              <w:tabs>
                <w:tab w:val="left" w:pos="5220"/>
              </w:tabs>
              <w:rPr>
                <w:lang w:val="de-DE"/>
              </w:rPr>
            </w:pPr>
          </w:p>
          <w:p w14:paraId="499569FD" w14:textId="77777777" w:rsidR="003A5FC1" w:rsidRDefault="003A5FC1" w:rsidP="003A5FC1">
            <w:pPr>
              <w:tabs>
                <w:tab w:val="left" w:pos="5220"/>
              </w:tabs>
              <w:rPr>
                <w:b/>
                <w:lang w:val="de-DE"/>
              </w:rPr>
            </w:pPr>
            <w:r w:rsidRPr="003A5FC1">
              <w:rPr>
                <w:b/>
                <w:lang w:val="de-DE"/>
              </w:rPr>
              <w:t>Gliederungen (ehem. Layer)</w:t>
            </w:r>
          </w:p>
          <w:p w14:paraId="499569FE" w14:textId="77777777" w:rsidR="003A5FC1" w:rsidRPr="003A5FC1" w:rsidRDefault="003A5FC1" w:rsidP="003A5FC1">
            <w:pPr>
              <w:tabs>
                <w:tab w:val="left" w:pos="5220"/>
              </w:tabs>
              <w:rPr>
                <w:lang w:val="de-DE"/>
              </w:rPr>
            </w:pPr>
            <w:r>
              <w:rPr>
                <w:lang w:val="de-DE"/>
              </w:rPr>
              <w:t>Werden in Abhängigkeit der gewählten Ressourcenart angezeigt.</w:t>
            </w:r>
          </w:p>
        </w:tc>
      </w:tr>
      <w:tr w:rsidR="00DC0ADE" w:rsidRPr="009E3066" w14:paraId="49956A03" w14:textId="77777777" w:rsidTr="00DC0ADE">
        <w:tc>
          <w:tcPr>
            <w:tcW w:w="9606" w:type="dxa"/>
            <w:gridSpan w:val="2"/>
          </w:tcPr>
          <w:p w14:paraId="49956A00" w14:textId="42BA5761" w:rsidR="00DC0ADE" w:rsidRPr="002A49CD" w:rsidRDefault="00DC0ADE" w:rsidP="00DC0ADE">
            <w:pPr>
              <w:rPr>
                <w:lang w:val="de-DE"/>
              </w:rPr>
            </w:pPr>
          </w:p>
          <w:p w14:paraId="49956A01" w14:textId="715C7F4D" w:rsidR="002A49CD" w:rsidRPr="002A49CD" w:rsidDel="009E3066" w:rsidRDefault="009E3066" w:rsidP="00DC0ADE">
            <w:pPr>
              <w:rPr>
                <w:del w:id="96" w:author="Tim Bänziger" w:date="2010-04-22T16:25:00Z"/>
                <w:lang w:val="de-DE"/>
              </w:rPr>
            </w:pPr>
            <w:ins w:id="97" w:author="Tim Bänziger" w:date="2010-04-22T16:25:00Z">
              <w:r>
                <w:rPr>
                  <w:noProof/>
                  <w:lang w:val="de-CH" w:eastAsia="de-CH"/>
                </w:rPr>
                <w:lastRenderedPageBreak/>
                <w:drawing>
                  <wp:inline distT="0" distB="0" distL="0" distR="0" wp14:anchorId="048C9C05" wp14:editId="214A26A3">
                    <wp:extent cx="5972810" cy="36436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3643630"/>
                            </a:xfrm>
                            <a:prstGeom prst="rect">
                              <a:avLst/>
                            </a:prstGeom>
                          </pic:spPr>
                        </pic:pic>
                      </a:graphicData>
                    </a:graphic>
                  </wp:inline>
                </w:drawing>
              </w:r>
            </w:ins>
            <w:del w:id="98" w:author="Tim Bänziger" w:date="2010-04-22T16:25:00Z">
              <w:r w:rsidR="0081713A" w:rsidDel="009E3066">
                <w:rPr>
                  <w:lang w:val="de-DE"/>
                </w:rPr>
                <w:delText>Keine Abbildung</w:delText>
              </w:r>
            </w:del>
          </w:p>
          <w:p w14:paraId="49956A02" w14:textId="77777777" w:rsidR="002A49CD" w:rsidRPr="00DC0ADE" w:rsidRDefault="002A49CD">
            <w:pPr>
              <w:rPr>
                <w:color w:val="FF0000"/>
                <w:lang w:val="de-DE"/>
              </w:rPr>
            </w:pPr>
          </w:p>
        </w:tc>
      </w:tr>
    </w:tbl>
    <w:p w14:paraId="49956A04" w14:textId="77777777" w:rsidR="00DC0ADE" w:rsidRDefault="00DC0ADE" w:rsidP="00DC0ADE">
      <w:pPr>
        <w:rPr>
          <w:lang w:val="de-DE"/>
        </w:rPr>
      </w:pPr>
    </w:p>
    <w:p w14:paraId="49956A05" w14:textId="77777777" w:rsidR="00DC0ADE" w:rsidRDefault="00DC0ADE" w:rsidP="00DC0ADE">
      <w:pPr>
        <w:rPr>
          <w:lang w:val="de-DE"/>
        </w:rPr>
      </w:pPr>
    </w:p>
    <w:tbl>
      <w:tblPr>
        <w:tblStyle w:val="TableGrid"/>
        <w:tblW w:w="0" w:type="auto"/>
        <w:tblLayout w:type="fixed"/>
        <w:tblLook w:val="04A0" w:firstRow="1" w:lastRow="0" w:firstColumn="1" w:lastColumn="0" w:noHBand="0" w:noVBand="1"/>
      </w:tblPr>
      <w:tblGrid>
        <w:gridCol w:w="4928"/>
        <w:gridCol w:w="4678"/>
      </w:tblGrid>
      <w:tr w:rsidR="00DC0ADE" w:rsidRPr="007D24D7" w14:paraId="49956A07" w14:textId="77777777" w:rsidTr="00DC0ADE">
        <w:tc>
          <w:tcPr>
            <w:tcW w:w="9606" w:type="dxa"/>
            <w:gridSpan w:val="2"/>
          </w:tcPr>
          <w:p w14:paraId="49956A06" w14:textId="77777777" w:rsidR="00DC0ADE" w:rsidRPr="005C3503" w:rsidRDefault="00DC0ADE" w:rsidP="005862B3">
            <w:pPr>
              <w:tabs>
                <w:tab w:val="left" w:pos="5220"/>
              </w:tabs>
              <w:jc w:val="both"/>
              <w:rPr>
                <w:lang w:val="de-CH"/>
              </w:rPr>
            </w:pPr>
            <w:r w:rsidRPr="005C3503">
              <w:rPr>
                <w:b/>
                <w:bCs/>
                <w:sz w:val="32"/>
                <w:lang w:val="de-DE"/>
              </w:rPr>
              <w:t>Schritt 3 -</w:t>
            </w:r>
            <w:r w:rsidRPr="005C3503">
              <w:rPr>
                <w:lang w:val="de-DE"/>
              </w:rPr>
              <w:t xml:space="preserve"> </w:t>
            </w:r>
            <w:r w:rsidR="00750E9A">
              <w:rPr>
                <w:lang w:val="de-CH"/>
              </w:rPr>
              <w:t>Benutzer wählt eine vorkonfigurierte Liste aus der Dropdown</w:t>
            </w:r>
          </w:p>
        </w:tc>
      </w:tr>
      <w:tr w:rsidR="00DC0ADE" w:rsidRPr="00264081" w14:paraId="49956A0A" w14:textId="77777777" w:rsidTr="00DC0ADE">
        <w:tc>
          <w:tcPr>
            <w:tcW w:w="4928" w:type="dxa"/>
          </w:tcPr>
          <w:p w14:paraId="49956A08" w14:textId="77777777" w:rsidR="00DC0ADE" w:rsidRPr="00264081" w:rsidRDefault="00DC0ADE" w:rsidP="00DC0ADE">
            <w:pPr>
              <w:rPr>
                <w:b/>
                <w:lang w:val="de-DE"/>
              </w:rPr>
            </w:pPr>
            <w:r>
              <w:rPr>
                <w:b/>
                <w:lang w:val="de-DE"/>
              </w:rPr>
              <w:t>Controls</w:t>
            </w:r>
          </w:p>
        </w:tc>
        <w:tc>
          <w:tcPr>
            <w:tcW w:w="4678" w:type="dxa"/>
          </w:tcPr>
          <w:p w14:paraId="49956A09" w14:textId="77777777" w:rsidR="00DC0ADE" w:rsidRPr="00264081" w:rsidRDefault="00DC0ADE" w:rsidP="00DC0ADE">
            <w:pPr>
              <w:rPr>
                <w:b/>
                <w:lang w:val="de-DE"/>
              </w:rPr>
            </w:pPr>
            <w:r>
              <w:rPr>
                <w:b/>
                <w:lang w:val="de-DE"/>
              </w:rPr>
              <w:t>Regeln</w:t>
            </w:r>
          </w:p>
        </w:tc>
      </w:tr>
      <w:tr w:rsidR="00DC0ADE" w:rsidRPr="007D24D7" w14:paraId="49956A1E" w14:textId="77777777" w:rsidTr="00DC0ADE">
        <w:tc>
          <w:tcPr>
            <w:tcW w:w="4928" w:type="dxa"/>
          </w:tcPr>
          <w:p w14:paraId="49956A0B" w14:textId="77777777" w:rsidR="006F5E8D" w:rsidRPr="005C3503" w:rsidRDefault="0081713A" w:rsidP="005C3503">
            <w:pPr>
              <w:pStyle w:val="ListParagraph"/>
              <w:numPr>
                <w:ilvl w:val="0"/>
                <w:numId w:val="18"/>
              </w:numPr>
              <w:tabs>
                <w:tab w:val="left" w:pos="5220"/>
              </w:tabs>
              <w:jc w:val="both"/>
              <w:rPr>
                <w:b/>
                <w:lang w:val="de-DE"/>
              </w:rPr>
            </w:pPr>
            <w:r>
              <w:rPr>
                <w:b/>
                <w:lang w:val="de-DE"/>
              </w:rPr>
              <w:t>Dropdown „Gespeicherte Listen“</w:t>
            </w:r>
            <w:ins w:id="99" w:author="Tim Bänziger" w:date="2009-05-25T14:54:00Z">
              <w:r w:rsidR="005415DA">
                <w:rPr>
                  <w:b/>
                  <w:lang w:val="de-DE"/>
                </w:rPr>
                <w:t xml:space="preserve"> (ganz oben in Sidepanel)</w:t>
              </w:r>
            </w:ins>
          </w:p>
        </w:tc>
        <w:tc>
          <w:tcPr>
            <w:tcW w:w="4678" w:type="dxa"/>
          </w:tcPr>
          <w:p w14:paraId="49956A0C" w14:textId="77777777" w:rsidR="006F5E8D" w:rsidRDefault="0081713A" w:rsidP="00DC0ADE">
            <w:pPr>
              <w:tabs>
                <w:tab w:val="left" w:pos="5220"/>
              </w:tabs>
              <w:rPr>
                <w:lang w:val="de-DE"/>
              </w:rPr>
            </w:pPr>
            <w:r>
              <w:rPr>
                <w:lang w:val="de-DE"/>
              </w:rPr>
              <w:t>Alternativ zur Eingabe der Suchkriterien kann ein vordefinierter Report geladen werden.</w:t>
            </w:r>
          </w:p>
          <w:p w14:paraId="49956A0D" w14:textId="77777777" w:rsidR="0081713A" w:rsidRDefault="0081713A" w:rsidP="00DC0ADE">
            <w:pPr>
              <w:tabs>
                <w:tab w:val="left" w:pos="5220"/>
              </w:tabs>
              <w:rPr>
                <w:lang w:val="de-DE"/>
              </w:rPr>
            </w:pPr>
          </w:p>
          <w:p w14:paraId="49956A0E" w14:textId="77777777" w:rsidR="0081713A" w:rsidRPr="0096448A" w:rsidRDefault="0081713A" w:rsidP="00DC0ADE">
            <w:pPr>
              <w:tabs>
                <w:tab w:val="left" w:pos="5220"/>
              </w:tabs>
              <w:rPr>
                <w:b/>
                <w:lang w:val="de-DE"/>
              </w:rPr>
            </w:pPr>
            <w:r w:rsidRPr="0096448A">
              <w:rPr>
                <w:b/>
                <w:lang w:val="de-DE"/>
              </w:rPr>
              <w:t>Folgende Listen werden vorkonfiguriert:</w:t>
            </w:r>
          </w:p>
          <w:p w14:paraId="49956A0F" w14:textId="77777777" w:rsidR="0081713A" w:rsidRDefault="0081713A" w:rsidP="00DC0ADE">
            <w:pPr>
              <w:tabs>
                <w:tab w:val="left" w:pos="5220"/>
              </w:tabs>
              <w:rPr>
                <w:lang w:val="de-DE"/>
              </w:rPr>
            </w:pPr>
            <w:r>
              <w:rPr>
                <w:lang w:val="de-DE"/>
              </w:rPr>
              <w:t>(welche Suchkriterien zum Tragen kommen und welche Spalten angezeigt werden, ist im Excel im Anhang definiert worden)</w:t>
            </w:r>
          </w:p>
          <w:p w14:paraId="49956A10" w14:textId="77777777" w:rsidR="0081713A" w:rsidRDefault="0081713A" w:rsidP="0081713A">
            <w:pPr>
              <w:pStyle w:val="ListParagraph"/>
              <w:numPr>
                <w:ilvl w:val="0"/>
                <w:numId w:val="18"/>
              </w:numPr>
              <w:tabs>
                <w:tab w:val="left" w:pos="5220"/>
              </w:tabs>
              <w:rPr>
                <w:lang w:val="de-DE"/>
              </w:rPr>
            </w:pPr>
            <w:r>
              <w:rPr>
                <w:lang w:val="de-DE"/>
              </w:rPr>
              <w:t>Übersicht Technik</w:t>
            </w:r>
          </w:p>
          <w:p w14:paraId="49956A11" w14:textId="77777777" w:rsidR="0081713A" w:rsidRDefault="0081713A" w:rsidP="0081713A">
            <w:pPr>
              <w:pStyle w:val="ListParagraph"/>
              <w:numPr>
                <w:ilvl w:val="0"/>
                <w:numId w:val="18"/>
              </w:numPr>
              <w:tabs>
                <w:tab w:val="left" w:pos="5220"/>
              </w:tabs>
              <w:rPr>
                <w:lang w:val="de-DE"/>
              </w:rPr>
            </w:pPr>
            <w:r>
              <w:rPr>
                <w:lang w:val="de-DE"/>
              </w:rPr>
              <w:t>Dienstleisterübersicht</w:t>
            </w:r>
          </w:p>
          <w:p w14:paraId="49956A12" w14:textId="77777777" w:rsidR="0081713A" w:rsidRDefault="0081713A" w:rsidP="0081713A">
            <w:pPr>
              <w:pStyle w:val="ListParagraph"/>
              <w:numPr>
                <w:ilvl w:val="0"/>
                <w:numId w:val="18"/>
              </w:numPr>
              <w:tabs>
                <w:tab w:val="left" w:pos="5220"/>
              </w:tabs>
              <w:rPr>
                <w:lang w:val="de-DE"/>
              </w:rPr>
            </w:pPr>
            <w:r>
              <w:rPr>
                <w:lang w:val="de-DE"/>
              </w:rPr>
              <w:t>Meine Reservationen</w:t>
            </w:r>
          </w:p>
          <w:p w14:paraId="49956A13" w14:textId="77777777" w:rsidR="0081713A" w:rsidRDefault="0081713A" w:rsidP="0081713A">
            <w:pPr>
              <w:pStyle w:val="ListParagraph"/>
              <w:numPr>
                <w:ilvl w:val="0"/>
                <w:numId w:val="18"/>
              </w:numPr>
              <w:tabs>
                <w:tab w:val="left" w:pos="5220"/>
              </w:tabs>
              <w:rPr>
                <w:lang w:val="de-DE"/>
              </w:rPr>
            </w:pPr>
            <w:r>
              <w:rPr>
                <w:lang w:val="de-DE"/>
              </w:rPr>
              <w:t>Temporäre Buchungen</w:t>
            </w:r>
          </w:p>
          <w:p w14:paraId="49956A14" w14:textId="77777777" w:rsidR="0081713A" w:rsidRDefault="0081713A" w:rsidP="0081713A">
            <w:pPr>
              <w:pStyle w:val="ListParagraph"/>
              <w:numPr>
                <w:ilvl w:val="0"/>
                <w:numId w:val="18"/>
              </w:numPr>
              <w:tabs>
                <w:tab w:val="left" w:pos="5220"/>
              </w:tabs>
              <w:rPr>
                <w:lang w:val="de-DE"/>
              </w:rPr>
            </w:pPr>
            <w:r>
              <w:rPr>
                <w:lang w:val="de-DE"/>
              </w:rPr>
              <w:t>Provisorische Buchungen</w:t>
            </w:r>
          </w:p>
          <w:p w14:paraId="49956A15" w14:textId="77777777" w:rsidR="0081713A" w:rsidRDefault="0081713A" w:rsidP="0081713A">
            <w:pPr>
              <w:pStyle w:val="ListParagraph"/>
              <w:numPr>
                <w:ilvl w:val="0"/>
                <w:numId w:val="18"/>
              </w:numPr>
              <w:tabs>
                <w:tab w:val="left" w:pos="5220"/>
              </w:tabs>
              <w:rPr>
                <w:lang w:val="de-DE"/>
              </w:rPr>
            </w:pPr>
            <w:r>
              <w:rPr>
                <w:lang w:val="de-DE"/>
              </w:rPr>
              <w:t>Tagesübersicht</w:t>
            </w:r>
          </w:p>
          <w:p w14:paraId="49956A16" w14:textId="77777777" w:rsidR="0081713A" w:rsidRDefault="0081713A" w:rsidP="0081713A">
            <w:pPr>
              <w:pStyle w:val="ListParagraph"/>
              <w:numPr>
                <w:ilvl w:val="0"/>
                <w:numId w:val="18"/>
              </w:numPr>
              <w:tabs>
                <w:tab w:val="left" w:pos="5220"/>
              </w:tabs>
              <w:rPr>
                <w:lang w:val="de-DE"/>
              </w:rPr>
            </w:pPr>
            <w:r>
              <w:rPr>
                <w:lang w:val="de-DE"/>
              </w:rPr>
              <w:t>Empfangsübersicht</w:t>
            </w:r>
          </w:p>
          <w:p w14:paraId="49956A17" w14:textId="77777777" w:rsidR="0081713A" w:rsidRDefault="0081713A" w:rsidP="0081713A">
            <w:pPr>
              <w:pStyle w:val="ListParagraph"/>
              <w:numPr>
                <w:ilvl w:val="0"/>
                <w:numId w:val="18"/>
              </w:numPr>
              <w:tabs>
                <w:tab w:val="left" w:pos="5220"/>
              </w:tabs>
              <w:rPr>
                <w:lang w:val="de-DE"/>
              </w:rPr>
            </w:pPr>
            <w:r>
              <w:rPr>
                <w:lang w:val="de-DE"/>
              </w:rPr>
              <w:t>Equipmentliste</w:t>
            </w:r>
          </w:p>
          <w:p w14:paraId="49956A18" w14:textId="77777777" w:rsidR="0096448A" w:rsidRPr="0096448A" w:rsidRDefault="0096448A" w:rsidP="0096448A">
            <w:pPr>
              <w:tabs>
                <w:tab w:val="left" w:pos="5220"/>
              </w:tabs>
              <w:rPr>
                <w:lang w:val="de-DE"/>
              </w:rPr>
            </w:pPr>
          </w:p>
          <w:p w14:paraId="49956A19" w14:textId="77777777" w:rsidR="0081713A" w:rsidRDefault="0081713A" w:rsidP="0081713A">
            <w:pPr>
              <w:tabs>
                <w:tab w:val="left" w:pos="5220"/>
              </w:tabs>
              <w:rPr>
                <w:lang w:val="de-DE"/>
              </w:rPr>
            </w:pPr>
            <w:r>
              <w:rPr>
                <w:lang w:val="de-DE"/>
              </w:rPr>
              <w:t>Dropdown ist alphabetisch sortiert</w:t>
            </w:r>
          </w:p>
          <w:p w14:paraId="49956A1A" w14:textId="77777777" w:rsidR="0081713A" w:rsidRDefault="0081713A" w:rsidP="0081713A">
            <w:pPr>
              <w:tabs>
                <w:tab w:val="left" w:pos="5220"/>
              </w:tabs>
              <w:rPr>
                <w:lang w:val="de-DE"/>
              </w:rPr>
            </w:pPr>
          </w:p>
          <w:p w14:paraId="49956A1B" w14:textId="77777777" w:rsidR="0081713A" w:rsidRDefault="0081713A" w:rsidP="0081713A">
            <w:pPr>
              <w:tabs>
                <w:tab w:val="left" w:pos="5220"/>
              </w:tabs>
              <w:rPr>
                <w:lang w:val="de-DE"/>
              </w:rPr>
            </w:pPr>
            <w:r>
              <w:rPr>
                <w:lang w:val="de-DE"/>
              </w:rPr>
              <w:t>Vordefinierte Listen müssen durch das PM oder den Dev einmal konfiguriert werden und gehören dann zum ausgelieferten Produktumfang.</w:t>
            </w:r>
          </w:p>
          <w:p w14:paraId="49956A1C" w14:textId="77777777" w:rsidR="0081713A" w:rsidRDefault="0081713A" w:rsidP="0081713A">
            <w:pPr>
              <w:tabs>
                <w:tab w:val="left" w:pos="5220"/>
              </w:tabs>
              <w:rPr>
                <w:lang w:val="de-DE"/>
              </w:rPr>
            </w:pPr>
          </w:p>
          <w:p w14:paraId="49956A1D" w14:textId="77777777" w:rsidR="0081713A" w:rsidRPr="0081713A" w:rsidRDefault="0096448A" w:rsidP="0081713A">
            <w:pPr>
              <w:tabs>
                <w:tab w:val="left" w:pos="5220"/>
              </w:tabs>
              <w:rPr>
                <w:lang w:val="de-DE"/>
              </w:rPr>
            </w:pPr>
            <w:r>
              <w:rPr>
                <w:lang w:val="de-DE"/>
              </w:rPr>
              <w:t xml:space="preserve">Vordefinierte Listenbezeichnungen </w:t>
            </w:r>
            <w:r w:rsidR="0081713A">
              <w:rPr>
                <w:lang w:val="de-DE"/>
              </w:rPr>
              <w:t>müssen übersetzt werden können.</w:t>
            </w:r>
          </w:p>
        </w:tc>
      </w:tr>
      <w:tr w:rsidR="00DC0ADE" w14:paraId="49956A21" w14:textId="77777777" w:rsidTr="00DC0ADE">
        <w:tc>
          <w:tcPr>
            <w:tcW w:w="9606" w:type="dxa"/>
            <w:gridSpan w:val="2"/>
          </w:tcPr>
          <w:p w14:paraId="49956A1F" w14:textId="77777777" w:rsidR="00DC0ADE" w:rsidRDefault="00DC0ADE" w:rsidP="00DC0ADE">
            <w:pPr>
              <w:rPr>
                <w:lang w:val="de-DE"/>
              </w:rPr>
            </w:pPr>
          </w:p>
          <w:p w14:paraId="49956A20" w14:textId="77777777" w:rsidR="00DC0ADE" w:rsidRDefault="009E3066" w:rsidP="009F53D7">
            <w:pPr>
              <w:rPr>
                <w:lang w:val="de-DE"/>
              </w:rPr>
            </w:pPr>
            <w:ins w:id="100" w:author="Tim Bänziger" w:date="2009-05-26T10:00:00Z">
              <w:r>
                <w:rPr>
                  <w:noProof/>
                  <w:lang w:val="de-CH" w:eastAsia="de-CH"/>
                </w:rPr>
                <w:lastRenderedPageBreak/>
                <w:drawing>
                  <wp:inline distT="0" distB="0" distL="0" distR="0" wp14:anchorId="49956AF1" wp14:editId="49956AF2">
                    <wp:extent cx="5962650" cy="4785995"/>
                    <wp:effectExtent l="19050" t="0" r="0" b="0"/>
                    <wp:docPr id="3" name="Picture 2" descr="List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n1.jpg"/>
                            <pic:cNvPicPr/>
                          </pic:nvPicPr>
                          <pic:blipFill>
                            <a:blip r:embed="rId15" cstate="print"/>
                            <a:stretch>
                              <a:fillRect/>
                            </a:stretch>
                          </pic:blipFill>
                          <pic:spPr>
                            <a:xfrm>
                              <a:off x="0" y="0"/>
                              <a:ext cx="5962650" cy="4785995"/>
                            </a:xfrm>
                            <a:prstGeom prst="rect">
                              <a:avLst/>
                            </a:prstGeom>
                          </pic:spPr>
                        </pic:pic>
                      </a:graphicData>
                    </a:graphic>
                  </wp:inline>
                </w:drawing>
              </w:r>
            </w:ins>
          </w:p>
        </w:tc>
      </w:tr>
    </w:tbl>
    <w:p w14:paraId="49956A22" w14:textId="77777777" w:rsidR="00DC0ADE" w:rsidRDefault="00DC0ADE" w:rsidP="00DC0ADE">
      <w:pPr>
        <w:rPr>
          <w:lang w:val="de-DE"/>
        </w:rPr>
      </w:pPr>
    </w:p>
    <w:p w14:paraId="49956A23" w14:textId="77777777" w:rsidR="00DC0ADE" w:rsidRDefault="00DC0ADE" w:rsidP="00DC0ADE">
      <w:pPr>
        <w:rPr>
          <w:lang w:val="de-DE"/>
        </w:rPr>
      </w:pPr>
    </w:p>
    <w:tbl>
      <w:tblPr>
        <w:tblStyle w:val="TableGrid"/>
        <w:tblW w:w="0" w:type="auto"/>
        <w:tblLayout w:type="fixed"/>
        <w:tblLook w:val="04A0" w:firstRow="1" w:lastRow="0" w:firstColumn="1" w:lastColumn="0" w:noHBand="0" w:noVBand="1"/>
      </w:tblPr>
      <w:tblGrid>
        <w:gridCol w:w="4928"/>
        <w:gridCol w:w="4678"/>
      </w:tblGrid>
      <w:tr w:rsidR="00DC0ADE" w:rsidRPr="007D24D7" w14:paraId="49956A25" w14:textId="77777777" w:rsidTr="00DC0ADE">
        <w:tc>
          <w:tcPr>
            <w:tcW w:w="9606" w:type="dxa"/>
            <w:gridSpan w:val="2"/>
          </w:tcPr>
          <w:p w14:paraId="49956A24" w14:textId="77777777" w:rsidR="00DC0ADE" w:rsidRDefault="00DC0ADE" w:rsidP="005862B3">
            <w:pPr>
              <w:pStyle w:val="Heading2"/>
              <w:rPr>
                <w:lang w:val="de-DE"/>
              </w:rPr>
            </w:pPr>
            <w:r w:rsidRPr="00264081">
              <w:rPr>
                <w:lang w:val="de-DE"/>
              </w:rPr>
              <w:t xml:space="preserve">Schritt </w:t>
            </w:r>
            <w:r>
              <w:rPr>
                <w:lang w:val="de-DE"/>
              </w:rPr>
              <w:t xml:space="preserve">4 </w:t>
            </w:r>
            <w:r w:rsidRPr="00FA0170">
              <w:rPr>
                <w:b w:val="0"/>
                <w:sz w:val="20"/>
                <w:lang w:val="de-DE"/>
              </w:rPr>
              <w:t xml:space="preserve">- </w:t>
            </w:r>
            <w:r w:rsidR="00FA0170" w:rsidRPr="00FA0170">
              <w:rPr>
                <w:b w:val="0"/>
                <w:sz w:val="20"/>
                <w:lang w:val="de-CH"/>
              </w:rPr>
              <w:t>Suchresultat wird im Inhaltsbereich angezeigt</w:t>
            </w:r>
          </w:p>
        </w:tc>
      </w:tr>
      <w:tr w:rsidR="00DC0ADE" w:rsidRPr="00264081" w14:paraId="49956A28" w14:textId="77777777" w:rsidTr="00DC0ADE">
        <w:tc>
          <w:tcPr>
            <w:tcW w:w="4928" w:type="dxa"/>
          </w:tcPr>
          <w:p w14:paraId="49956A26" w14:textId="77777777" w:rsidR="00DC0ADE" w:rsidRPr="00264081" w:rsidRDefault="00DC0ADE" w:rsidP="00DC0ADE">
            <w:pPr>
              <w:rPr>
                <w:b/>
                <w:lang w:val="de-DE"/>
              </w:rPr>
            </w:pPr>
            <w:r>
              <w:rPr>
                <w:b/>
                <w:lang w:val="de-DE"/>
              </w:rPr>
              <w:t>Controls</w:t>
            </w:r>
          </w:p>
        </w:tc>
        <w:tc>
          <w:tcPr>
            <w:tcW w:w="4678" w:type="dxa"/>
          </w:tcPr>
          <w:p w14:paraId="49956A27" w14:textId="77777777" w:rsidR="00DC0ADE" w:rsidRPr="00264081" w:rsidRDefault="00DC0ADE" w:rsidP="00DC0ADE">
            <w:pPr>
              <w:rPr>
                <w:b/>
                <w:lang w:val="de-DE"/>
              </w:rPr>
            </w:pPr>
            <w:r>
              <w:rPr>
                <w:b/>
                <w:lang w:val="de-DE"/>
              </w:rPr>
              <w:t>Regeln</w:t>
            </w:r>
          </w:p>
        </w:tc>
      </w:tr>
      <w:tr w:rsidR="00DC0ADE" w:rsidRPr="007D24D7" w14:paraId="49956A8A" w14:textId="77777777" w:rsidTr="00DC0ADE">
        <w:tc>
          <w:tcPr>
            <w:tcW w:w="4928" w:type="dxa"/>
          </w:tcPr>
          <w:p w14:paraId="49956A29" w14:textId="77777777" w:rsidR="00DC0ADE" w:rsidRDefault="00DC0ADE" w:rsidP="00DC0ADE">
            <w:pPr>
              <w:rPr>
                <w:b/>
                <w:lang w:val="de-DE"/>
              </w:rPr>
            </w:pPr>
          </w:p>
          <w:p w14:paraId="49956A2A" w14:textId="77777777" w:rsidR="0081713A" w:rsidRDefault="0081713A" w:rsidP="00DC0ADE">
            <w:pPr>
              <w:rPr>
                <w:b/>
                <w:lang w:val="de-DE"/>
              </w:rPr>
            </w:pPr>
            <w:r>
              <w:rPr>
                <w:b/>
                <w:lang w:val="de-DE"/>
              </w:rPr>
              <w:t>Inhaltsbereich</w:t>
            </w:r>
          </w:p>
          <w:p w14:paraId="49956A2B" w14:textId="77777777" w:rsidR="0081713A" w:rsidRPr="0081713A" w:rsidRDefault="0081713A" w:rsidP="00DC0ADE">
            <w:pPr>
              <w:rPr>
                <w:lang w:val="de-DE"/>
              </w:rPr>
            </w:pPr>
            <w:r w:rsidRPr="0081713A">
              <w:rPr>
                <w:lang w:val="de-DE"/>
              </w:rPr>
              <w:t>Standardspalten</w:t>
            </w:r>
            <w:r>
              <w:rPr>
                <w:lang w:val="de-DE"/>
              </w:rPr>
              <w:t>:</w:t>
            </w:r>
          </w:p>
          <w:p w14:paraId="49956A2C" w14:textId="77777777" w:rsidR="0081713A" w:rsidRPr="0081713A" w:rsidRDefault="0081713A" w:rsidP="0081713A">
            <w:pPr>
              <w:pStyle w:val="ListParagraph"/>
              <w:numPr>
                <w:ilvl w:val="0"/>
                <w:numId w:val="18"/>
              </w:numPr>
              <w:rPr>
                <w:b/>
                <w:lang w:val="de-DE"/>
              </w:rPr>
            </w:pPr>
            <w:r>
              <w:rPr>
                <w:lang w:val="de-DE"/>
              </w:rPr>
              <w:t>Ressourcenbezeichnung</w:t>
            </w:r>
          </w:p>
          <w:p w14:paraId="49956A2D" w14:textId="77777777" w:rsidR="0081713A" w:rsidRPr="0081713A" w:rsidRDefault="0081713A" w:rsidP="0081713A">
            <w:pPr>
              <w:pStyle w:val="ListParagraph"/>
              <w:numPr>
                <w:ilvl w:val="0"/>
                <w:numId w:val="18"/>
              </w:numPr>
              <w:rPr>
                <w:b/>
                <w:lang w:val="de-DE"/>
              </w:rPr>
            </w:pPr>
            <w:r>
              <w:rPr>
                <w:lang w:val="de-DE"/>
              </w:rPr>
              <w:t>Reservationsnummer</w:t>
            </w:r>
          </w:p>
          <w:p w14:paraId="49956A2E" w14:textId="77777777" w:rsidR="0081713A" w:rsidRPr="0081713A" w:rsidRDefault="0081713A" w:rsidP="0081713A">
            <w:pPr>
              <w:pStyle w:val="ListParagraph"/>
              <w:numPr>
                <w:ilvl w:val="0"/>
                <w:numId w:val="18"/>
              </w:numPr>
              <w:rPr>
                <w:b/>
                <w:lang w:val="de-DE"/>
              </w:rPr>
            </w:pPr>
            <w:r>
              <w:rPr>
                <w:lang w:val="de-DE"/>
              </w:rPr>
              <w:t>Reservationstitel</w:t>
            </w:r>
          </w:p>
          <w:p w14:paraId="49956A2F" w14:textId="77777777" w:rsidR="0081713A" w:rsidRPr="0081713A" w:rsidRDefault="0081713A" w:rsidP="0081713A">
            <w:pPr>
              <w:pStyle w:val="ListParagraph"/>
              <w:numPr>
                <w:ilvl w:val="0"/>
                <w:numId w:val="18"/>
              </w:numPr>
              <w:rPr>
                <w:b/>
                <w:lang w:val="de-DE"/>
              </w:rPr>
            </w:pPr>
            <w:r>
              <w:rPr>
                <w:lang w:val="de-DE"/>
              </w:rPr>
              <w:t>Organisator Vorname/Name</w:t>
            </w:r>
          </w:p>
          <w:p w14:paraId="49956A30" w14:textId="77777777" w:rsidR="0081713A" w:rsidRPr="0081713A" w:rsidRDefault="0081713A" w:rsidP="0081713A">
            <w:pPr>
              <w:pStyle w:val="ListParagraph"/>
              <w:numPr>
                <w:ilvl w:val="0"/>
                <w:numId w:val="18"/>
              </w:numPr>
              <w:rPr>
                <w:b/>
                <w:lang w:val="de-DE"/>
              </w:rPr>
            </w:pPr>
            <w:r>
              <w:rPr>
                <w:lang w:val="de-DE"/>
              </w:rPr>
              <w:t>Datum/Zeit von</w:t>
            </w:r>
          </w:p>
          <w:p w14:paraId="49956A31" w14:textId="77777777" w:rsidR="0081713A" w:rsidRPr="009D20EC" w:rsidRDefault="0081713A" w:rsidP="0081713A">
            <w:pPr>
              <w:pStyle w:val="ListParagraph"/>
              <w:numPr>
                <w:ilvl w:val="0"/>
                <w:numId w:val="18"/>
              </w:numPr>
              <w:rPr>
                <w:b/>
                <w:lang w:val="de-DE"/>
              </w:rPr>
            </w:pPr>
            <w:r>
              <w:rPr>
                <w:lang w:val="de-DE"/>
              </w:rPr>
              <w:t>Datum/Zeit bis</w:t>
            </w:r>
          </w:p>
          <w:p w14:paraId="49956A32" w14:textId="77777777" w:rsidR="009D20EC" w:rsidRPr="009D20EC" w:rsidRDefault="009D20EC" w:rsidP="009D20EC">
            <w:pPr>
              <w:pStyle w:val="ListParagraph"/>
              <w:numPr>
                <w:ilvl w:val="0"/>
                <w:numId w:val="18"/>
              </w:numPr>
              <w:rPr>
                <w:b/>
                <w:lang w:val="de-DE"/>
              </w:rPr>
            </w:pPr>
            <w:r>
              <w:rPr>
                <w:lang w:val="de-DE"/>
              </w:rPr>
              <w:t>Icon Workflow-Status</w:t>
            </w:r>
          </w:p>
          <w:p w14:paraId="49956A33" w14:textId="77777777" w:rsidR="009D20EC" w:rsidRPr="009D20EC" w:rsidRDefault="009D20EC" w:rsidP="0081713A">
            <w:pPr>
              <w:pStyle w:val="ListParagraph"/>
              <w:numPr>
                <w:ilvl w:val="0"/>
                <w:numId w:val="18"/>
              </w:numPr>
              <w:rPr>
                <w:b/>
                <w:lang w:val="de-DE"/>
              </w:rPr>
            </w:pPr>
            <w:r>
              <w:rPr>
                <w:lang w:val="de-DE"/>
              </w:rPr>
              <w:t>Icon Serieninformationen</w:t>
            </w:r>
          </w:p>
          <w:p w14:paraId="49956A34" w14:textId="77777777" w:rsidR="009D20EC" w:rsidRPr="009D20EC" w:rsidRDefault="009D20EC" w:rsidP="0081713A">
            <w:pPr>
              <w:pStyle w:val="ListParagraph"/>
              <w:numPr>
                <w:ilvl w:val="0"/>
                <w:numId w:val="18"/>
              </w:numPr>
              <w:rPr>
                <w:b/>
                <w:lang w:val="de-DE"/>
              </w:rPr>
            </w:pPr>
            <w:r>
              <w:rPr>
                <w:lang w:val="de-DE"/>
              </w:rPr>
              <w:t>Icon Plan</w:t>
            </w:r>
          </w:p>
          <w:p w14:paraId="49956A35" w14:textId="77777777" w:rsidR="009D20EC" w:rsidRPr="009D20EC" w:rsidRDefault="009D20EC" w:rsidP="0081713A">
            <w:pPr>
              <w:pStyle w:val="ListParagraph"/>
              <w:numPr>
                <w:ilvl w:val="0"/>
                <w:numId w:val="18"/>
              </w:numPr>
              <w:rPr>
                <w:lang w:val="de-DE"/>
              </w:rPr>
            </w:pPr>
            <w:r>
              <w:rPr>
                <w:lang w:val="de-DE"/>
              </w:rPr>
              <w:t>Icon Ressourcen Info</w:t>
            </w:r>
          </w:p>
          <w:p w14:paraId="49956A36" w14:textId="77777777" w:rsidR="009D20EC" w:rsidRPr="009D20EC" w:rsidRDefault="009D20EC" w:rsidP="009D20EC">
            <w:pPr>
              <w:rPr>
                <w:lang w:val="de-DE"/>
              </w:rPr>
            </w:pPr>
            <w:r w:rsidRPr="009D20EC">
              <w:rPr>
                <w:lang w:val="de-DE"/>
              </w:rPr>
              <w:t>Zusätzliche Spalten</w:t>
            </w:r>
            <w:r>
              <w:rPr>
                <w:lang w:val="de-DE"/>
              </w:rPr>
              <w:t>:</w:t>
            </w:r>
          </w:p>
          <w:p w14:paraId="49956A37" w14:textId="77777777" w:rsidR="009D20EC" w:rsidRPr="009D20EC" w:rsidRDefault="009D20EC" w:rsidP="009D20EC">
            <w:pPr>
              <w:pStyle w:val="ListParagraph"/>
              <w:numPr>
                <w:ilvl w:val="0"/>
                <w:numId w:val="18"/>
              </w:numPr>
              <w:rPr>
                <w:b/>
                <w:lang w:val="de-DE"/>
              </w:rPr>
            </w:pPr>
            <w:r>
              <w:rPr>
                <w:lang w:val="de-DE"/>
              </w:rPr>
              <w:t>Ressourcen ID</w:t>
            </w:r>
          </w:p>
          <w:p w14:paraId="49956A38" w14:textId="77777777" w:rsidR="009D20EC" w:rsidRPr="009D20EC" w:rsidRDefault="009D20EC" w:rsidP="009D20EC">
            <w:pPr>
              <w:pStyle w:val="ListParagraph"/>
              <w:numPr>
                <w:ilvl w:val="0"/>
                <w:numId w:val="18"/>
              </w:numPr>
              <w:rPr>
                <w:b/>
                <w:lang w:val="de-DE"/>
              </w:rPr>
            </w:pPr>
            <w:r>
              <w:rPr>
                <w:lang w:val="de-DE"/>
              </w:rPr>
              <w:t>Organisator Kürzel</w:t>
            </w:r>
          </w:p>
          <w:p w14:paraId="49956A39" w14:textId="77777777" w:rsidR="009D20EC" w:rsidRPr="009D20EC" w:rsidRDefault="009D20EC" w:rsidP="009D20EC">
            <w:pPr>
              <w:pStyle w:val="ListParagraph"/>
              <w:numPr>
                <w:ilvl w:val="0"/>
                <w:numId w:val="18"/>
              </w:numPr>
              <w:rPr>
                <w:b/>
                <w:lang w:val="de-DE"/>
              </w:rPr>
            </w:pPr>
            <w:r>
              <w:rPr>
                <w:lang w:val="de-DE"/>
              </w:rPr>
              <w:t>Organisator Telefon</w:t>
            </w:r>
          </w:p>
          <w:p w14:paraId="49956A3A" w14:textId="77777777" w:rsidR="009D20EC" w:rsidRPr="009D20EC" w:rsidRDefault="009D20EC" w:rsidP="009D20EC">
            <w:pPr>
              <w:pStyle w:val="ListParagraph"/>
              <w:numPr>
                <w:ilvl w:val="0"/>
                <w:numId w:val="18"/>
              </w:numPr>
              <w:rPr>
                <w:b/>
                <w:lang w:val="de-DE"/>
              </w:rPr>
            </w:pPr>
            <w:r>
              <w:rPr>
                <w:lang w:val="de-DE"/>
              </w:rPr>
              <w:t>Zeit von</w:t>
            </w:r>
          </w:p>
          <w:p w14:paraId="49956A3B" w14:textId="77777777" w:rsidR="009D20EC" w:rsidRPr="00C9503A" w:rsidRDefault="009D20EC" w:rsidP="009D20EC">
            <w:pPr>
              <w:pStyle w:val="ListParagraph"/>
              <w:numPr>
                <w:ilvl w:val="0"/>
                <w:numId w:val="18"/>
              </w:numPr>
              <w:rPr>
                <w:b/>
                <w:lang w:val="de-DE"/>
              </w:rPr>
            </w:pPr>
            <w:r>
              <w:rPr>
                <w:lang w:val="de-DE"/>
              </w:rPr>
              <w:t>Zeit bis</w:t>
            </w:r>
          </w:p>
          <w:p w14:paraId="49956A3C" w14:textId="77777777" w:rsidR="00C9503A" w:rsidRPr="009D20EC" w:rsidRDefault="00C9503A" w:rsidP="009D20EC">
            <w:pPr>
              <w:pStyle w:val="ListParagraph"/>
              <w:numPr>
                <w:ilvl w:val="0"/>
                <w:numId w:val="18"/>
              </w:numPr>
              <w:rPr>
                <w:b/>
                <w:lang w:val="de-DE"/>
              </w:rPr>
            </w:pPr>
            <w:r>
              <w:rPr>
                <w:lang w:val="de-DE"/>
              </w:rPr>
              <w:t>Anzahl Personen</w:t>
            </w:r>
          </w:p>
          <w:p w14:paraId="49956A3D" w14:textId="77777777" w:rsidR="009D20EC" w:rsidRPr="009D20EC" w:rsidRDefault="009D20EC" w:rsidP="009D20EC">
            <w:pPr>
              <w:pStyle w:val="ListParagraph"/>
              <w:numPr>
                <w:ilvl w:val="0"/>
                <w:numId w:val="18"/>
              </w:numPr>
              <w:rPr>
                <w:b/>
                <w:lang w:val="de-DE"/>
              </w:rPr>
            </w:pPr>
            <w:r>
              <w:rPr>
                <w:lang w:val="de-DE"/>
              </w:rPr>
              <w:lastRenderedPageBreak/>
              <w:t>Ersteller Vorname/Name</w:t>
            </w:r>
          </w:p>
          <w:p w14:paraId="49956A3E" w14:textId="77777777" w:rsidR="009D20EC" w:rsidRPr="00C9503A" w:rsidRDefault="00C9503A" w:rsidP="009D20EC">
            <w:pPr>
              <w:pStyle w:val="ListParagraph"/>
              <w:numPr>
                <w:ilvl w:val="0"/>
                <w:numId w:val="18"/>
              </w:numPr>
              <w:rPr>
                <w:b/>
                <w:lang w:val="de-DE"/>
              </w:rPr>
            </w:pPr>
            <w:r>
              <w:rPr>
                <w:lang w:val="de-DE"/>
              </w:rPr>
              <w:t>Reserviertes Equipment</w:t>
            </w:r>
          </w:p>
          <w:p w14:paraId="49956A3F" w14:textId="77777777" w:rsidR="00C9503A" w:rsidRPr="009D20EC" w:rsidRDefault="00C9503A" w:rsidP="009D20EC">
            <w:pPr>
              <w:pStyle w:val="ListParagraph"/>
              <w:numPr>
                <w:ilvl w:val="0"/>
                <w:numId w:val="18"/>
              </w:numPr>
              <w:rPr>
                <w:b/>
                <w:lang w:val="de-DE"/>
              </w:rPr>
            </w:pPr>
            <w:r>
              <w:rPr>
                <w:lang w:val="de-DE"/>
              </w:rPr>
              <w:t>Mitreservierte Ressourcen</w:t>
            </w:r>
          </w:p>
          <w:p w14:paraId="49956A40" w14:textId="77777777" w:rsidR="009D20EC" w:rsidRPr="009D20EC" w:rsidRDefault="009D20EC" w:rsidP="009D20EC">
            <w:pPr>
              <w:pStyle w:val="ListParagraph"/>
              <w:numPr>
                <w:ilvl w:val="0"/>
                <w:numId w:val="18"/>
              </w:numPr>
              <w:rPr>
                <w:b/>
                <w:lang w:val="de-DE"/>
              </w:rPr>
            </w:pPr>
            <w:r>
              <w:rPr>
                <w:lang w:val="de-DE"/>
              </w:rPr>
              <w:t>Reservierte Dienstleistungen</w:t>
            </w:r>
          </w:p>
          <w:p w14:paraId="49956A41" w14:textId="77777777" w:rsidR="009D20EC" w:rsidRPr="009D20EC" w:rsidRDefault="009D20EC" w:rsidP="009D20EC">
            <w:pPr>
              <w:pStyle w:val="ListParagraph"/>
              <w:numPr>
                <w:ilvl w:val="0"/>
                <w:numId w:val="18"/>
              </w:numPr>
              <w:rPr>
                <w:b/>
                <w:lang w:val="de-DE"/>
              </w:rPr>
            </w:pPr>
            <w:r>
              <w:rPr>
                <w:lang w:val="de-DE"/>
              </w:rPr>
              <w:t>Gewählte Bestuhlung</w:t>
            </w:r>
          </w:p>
          <w:p w14:paraId="49956A42" w14:textId="77777777" w:rsidR="009D20EC" w:rsidRPr="009D20EC" w:rsidRDefault="009D20EC" w:rsidP="009D20EC">
            <w:pPr>
              <w:pStyle w:val="ListParagraph"/>
              <w:numPr>
                <w:ilvl w:val="0"/>
                <w:numId w:val="18"/>
              </w:numPr>
              <w:rPr>
                <w:b/>
                <w:lang w:val="de-DE"/>
              </w:rPr>
            </w:pPr>
            <w:r>
              <w:rPr>
                <w:lang w:val="de-DE"/>
              </w:rPr>
              <w:t>Standort der Ressource</w:t>
            </w:r>
          </w:p>
          <w:p w14:paraId="49956A43" w14:textId="77777777" w:rsidR="009D20EC" w:rsidRPr="009D20EC" w:rsidRDefault="009D20EC" w:rsidP="009D20EC">
            <w:pPr>
              <w:pStyle w:val="ListParagraph"/>
              <w:numPr>
                <w:ilvl w:val="0"/>
                <w:numId w:val="18"/>
              </w:numPr>
              <w:rPr>
                <w:b/>
                <w:lang w:val="de-DE"/>
              </w:rPr>
            </w:pPr>
            <w:r>
              <w:rPr>
                <w:lang w:val="de-DE"/>
              </w:rPr>
              <w:t>Ressourcenart</w:t>
            </w:r>
          </w:p>
          <w:p w14:paraId="49956A44" w14:textId="77777777" w:rsidR="009D20EC" w:rsidRPr="00F40362" w:rsidRDefault="009D20EC" w:rsidP="009D20EC">
            <w:pPr>
              <w:pStyle w:val="ListParagraph"/>
              <w:numPr>
                <w:ilvl w:val="0"/>
                <w:numId w:val="18"/>
              </w:numPr>
              <w:rPr>
                <w:ins w:id="101" w:author="Remo Herren" w:date="2009-05-27T09:32:00Z"/>
                <w:b/>
                <w:lang w:val="de-DE"/>
                <w:rPrChange w:id="102" w:author="Remo Herren" w:date="2009-05-27T09:32:00Z">
                  <w:rPr>
                    <w:ins w:id="103" w:author="Remo Herren" w:date="2009-05-27T09:32:00Z"/>
                    <w:lang w:val="de-DE"/>
                  </w:rPr>
                </w:rPrChange>
              </w:rPr>
            </w:pPr>
            <w:r>
              <w:rPr>
                <w:lang w:val="de-DE"/>
              </w:rPr>
              <w:t>Icon Bemerkungen</w:t>
            </w:r>
          </w:p>
          <w:p w14:paraId="49956A45" w14:textId="77777777" w:rsidR="00F40362" w:rsidRPr="00F40362" w:rsidRDefault="00F40362" w:rsidP="009D20EC">
            <w:pPr>
              <w:pStyle w:val="ListParagraph"/>
              <w:numPr>
                <w:ilvl w:val="0"/>
                <w:numId w:val="18"/>
              </w:numPr>
              <w:rPr>
                <w:ins w:id="104" w:author="Remo Herren" w:date="2009-05-27T09:32:00Z"/>
                <w:b/>
                <w:lang w:val="de-DE"/>
                <w:rPrChange w:id="105" w:author="Remo Herren" w:date="2009-05-27T09:33:00Z">
                  <w:rPr>
                    <w:ins w:id="106" w:author="Remo Herren" w:date="2009-05-27T09:32:00Z"/>
                    <w:lang w:val="de-DE"/>
                  </w:rPr>
                </w:rPrChange>
              </w:rPr>
            </w:pPr>
            <w:ins w:id="107" w:author="Remo Herren" w:date="2009-05-27T09:32:00Z">
              <w:r>
                <w:rPr>
                  <w:lang w:val="de-DE"/>
                </w:rPr>
                <w:t>Überfälligkeit des Organisators/Kundenberaters (in Minuten)</w:t>
              </w:r>
            </w:ins>
          </w:p>
          <w:p w14:paraId="49956A46" w14:textId="77777777" w:rsidR="00F40362" w:rsidRPr="0096448A" w:rsidRDefault="00F40362" w:rsidP="009D20EC">
            <w:pPr>
              <w:pStyle w:val="ListParagraph"/>
              <w:numPr>
                <w:ilvl w:val="0"/>
                <w:numId w:val="18"/>
              </w:numPr>
              <w:rPr>
                <w:b/>
                <w:lang w:val="de-DE"/>
              </w:rPr>
            </w:pPr>
            <w:ins w:id="108" w:author="Remo Herren" w:date="2009-05-27T09:33:00Z">
              <w:r>
                <w:rPr>
                  <w:lang w:val="de-DE"/>
                </w:rPr>
                <w:t>Folgebuchung folgt in (in Minuten)</w:t>
              </w:r>
            </w:ins>
          </w:p>
          <w:p w14:paraId="49956A47" w14:textId="77777777" w:rsidR="0096448A" w:rsidRPr="0096448A" w:rsidRDefault="0096448A" w:rsidP="009D20EC">
            <w:pPr>
              <w:pStyle w:val="ListParagraph"/>
              <w:numPr>
                <w:ilvl w:val="0"/>
                <w:numId w:val="18"/>
              </w:numPr>
              <w:rPr>
                <w:b/>
                <w:highlight w:val="yellow"/>
                <w:lang w:val="de-DE"/>
              </w:rPr>
            </w:pPr>
            <w:r w:rsidRPr="0096448A">
              <w:rPr>
                <w:highlight w:val="yellow"/>
                <w:lang w:val="de-DE"/>
              </w:rPr>
              <w:t>Teilnehmer</w:t>
            </w:r>
          </w:p>
          <w:p w14:paraId="49956A48" w14:textId="77777777" w:rsidR="009D20EC" w:rsidRPr="00A24412" w:rsidRDefault="009D20EC" w:rsidP="009D20EC">
            <w:pPr>
              <w:pStyle w:val="ListParagraph"/>
              <w:numPr>
                <w:ilvl w:val="0"/>
                <w:numId w:val="18"/>
              </w:numPr>
              <w:rPr>
                <w:b/>
                <w:highlight w:val="yellow"/>
                <w:lang w:val="de-DE"/>
              </w:rPr>
            </w:pPr>
            <w:r w:rsidRPr="00A24412">
              <w:rPr>
                <w:highlight w:val="yellow"/>
                <w:lang w:val="de-DE"/>
              </w:rPr>
              <w:t>Icon Met/Not Met</w:t>
            </w:r>
          </w:p>
          <w:p w14:paraId="49956A49" w14:textId="77777777" w:rsidR="009D20EC" w:rsidRPr="00A24412" w:rsidRDefault="009D20EC" w:rsidP="009D20EC">
            <w:pPr>
              <w:pStyle w:val="ListParagraph"/>
              <w:numPr>
                <w:ilvl w:val="0"/>
                <w:numId w:val="18"/>
              </w:numPr>
              <w:rPr>
                <w:b/>
                <w:highlight w:val="yellow"/>
                <w:lang w:val="de-DE"/>
              </w:rPr>
            </w:pPr>
            <w:r w:rsidRPr="00A24412">
              <w:rPr>
                <w:highlight w:val="yellow"/>
                <w:lang w:val="de-DE"/>
              </w:rPr>
              <w:t>Icon Notes</w:t>
            </w:r>
          </w:p>
          <w:p w14:paraId="49956A4A" w14:textId="77777777" w:rsidR="009D20EC" w:rsidRDefault="009D20EC" w:rsidP="009D20EC">
            <w:pPr>
              <w:rPr>
                <w:b/>
                <w:lang w:val="de-DE"/>
              </w:rPr>
            </w:pPr>
          </w:p>
          <w:p w14:paraId="49956A4B" w14:textId="77777777" w:rsidR="009D20EC" w:rsidRPr="009D20EC" w:rsidRDefault="009D20EC" w:rsidP="009D20EC">
            <w:pPr>
              <w:rPr>
                <w:lang w:val="de-DE"/>
              </w:rPr>
            </w:pPr>
          </w:p>
          <w:p w14:paraId="49956A4C" w14:textId="77777777" w:rsidR="009D20EC" w:rsidRPr="009D20EC" w:rsidRDefault="009D20EC" w:rsidP="009D20EC">
            <w:pPr>
              <w:rPr>
                <w:lang w:val="de-DE"/>
              </w:rPr>
            </w:pPr>
            <w:r w:rsidRPr="009D20EC">
              <w:rPr>
                <w:lang w:val="de-DE"/>
              </w:rPr>
              <w:t>Buttons</w:t>
            </w:r>
          </w:p>
          <w:p w14:paraId="49956A4D" w14:textId="77777777" w:rsidR="009D20EC" w:rsidRPr="009D20EC" w:rsidRDefault="009D20EC" w:rsidP="009D20EC">
            <w:pPr>
              <w:pStyle w:val="ListParagraph"/>
              <w:numPr>
                <w:ilvl w:val="0"/>
                <w:numId w:val="18"/>
              </w:numPr>
              <w:rPr>
                <w:lang w:val="de-DE"/>
              </w:rPr>
            </w:pPr>
            <w:r w:rsidRPr="009D20EC">
              <w:rPr>
                <w:lang w:val="de-DE"/>
              </w:rPr>
              <w:t xml:space="preserve">Checkout </w:t>
            </w:r>
          </w:p>
          <w:p w14:paraId="49956A4E" w14:textId="77777777" w:rsidR="009D20EC" w:rsidRPr="009D20EC" w:rsidRDefault="009D20EC" w:rsidP="009D20EC">
            <w:pPr>
              <w:pStyle w:val="ListParagraph"/>
              <w:numPr>
                <w:ilvl w:val="0"/>
                <w:numId w:val="18"/>
              </w:numPr>
              <w:rPr>
                <w:lang w:val="de-DE"/>
              </w:rPr>
            </w:pPr>
            <w:r w:rsidRPr="009D20EC">
              <w:rPr>
                <w:lang w:val="de-DE"/>
              </w:rPr>
              <w:t>Annullieren</w:t>
            </w:r>
          </w:p>
          <w:p w14:paraId="49956A4F" w14:textId="77777777" w:rsidR="009D20EC" w:rsidRPr="009D20EC" w:rsidRDefault="009D20EC" w:rsidP="009D20EC">
            <w:pPr>
              <w:pStyle w:val="ListParagraph"/>
              <w:numPr>
                <w:ilvl w:val="0"/>
                <w:numId w:val="18"/>
              </w:numPr>
              <w:rPr>
                <w:lang w:val="de-DE"/>
              </w:rPr>
            </w:pPr>
            <w:r w:rsidRPr="009D20EC">
              <w:rPr>
                <w:lang w:val="de-DE"/>
              </w:rPr>
              <w:t>Löschen</w:t>
            </w:r>
          </w:p>
          <w:p w14:paraId="49956A50" w14:textId="77777777" w:rsidR="009D20EC" w:rsidRPr="009D20EC" w:rsidRDefault="009D20EC" w:rsidP="009D20EC">
            <w:pPr>
              <w:ind w:left="360"/>
              <w:rPr>
                <w:b/>
                <w:lang w:val="de-DE"/>
              </w:rPr>
            </w:pPr>
          </w:p>
        </w:tc>
        <w:tc>
          <w:tcPr>
            <w:tcW w:w="4678" w:type="dxa"/>
          </w:tcPr>
          <w:p w14:paraId="49956A51" w14:textId="77777777" w:rsidR="006F5E8D" w:rsidRDefault="006F5E8D" w:rsidP="00A21793">
            <w:pPr>
              <w:tabs>
                <w:tab w:val="left" w:pos="5220"/>
              </w:tabs>
              <w:rPr>
                <w:lang w:val="de-DE"/>
              </w:rPr>
            </w:pPr>
          </w:p>
          <w:p w14:paraId="49956A52" w14:textId="77777777" w:rsidR="009D20EC" w:rsidRDefault="009D20EC" w:rsidP="00A21793">
            <w:pPr>
              <w:tabs>
                <w:tab w:val="left" w:pos="5220"/>
              </w:tabs>
              <w:rPr>
                <w:lang w:val="de-DE"/>
              </w:rPr>
            </w:pPr>
            <w:r>
              <w:rPr>
                <w:lang w:val="de-DE"/>
              </w:rPr>
              <w:t>Gilt nur bei einer Suche nach Schritt 2 (Listen von Schritt 3 haben andere Inhalte)</w:t>
            </w:r>
          </w:p>
          <w:p w14:paraId="49956A53" w14:textId="77777777" w:rsidR="009D20EC" w:rsidRDefault="009D20EC" w:rsidP="00A21793">
            <w:pPr>
              <w:tabs>
                <w:tab w:val="left" w:pos="5220"/>
              </w:tabs>
              <w:rPr>
                <w:lang w:val="de-DE"/>
              </w:rPr>
            </w:pPr>
          </w:p>
          <w:p w14:paraId="49956A54" w14:textId="77777777" w:rsidR="009D20EC" w:rsidRDefault="009D20EC" w:rsidP="00A21793">
            <w:pPr>
              <w:tabs>
                <w:tab w:val="left" w:pos="5220"/>
              </w:tabs>
              <w:rPr>
                <w:lang w:val="de-DE"/>
              </w:rPr>
            </w:pPr>
            <w:r>
              <w:rPr>
                <w:lang w:val="de-DE"/>
              </w:rPr>
              <w:t>Details können dem Excel im Anhang entnommen werden.</w:t>
            </w:r>
          </w:p>
          <w:p w14:paraId="49956A55" w14:textId="77777777" w:rsidR="009D20EC" w:rsidRDefault="009D20EC" w:rsidP="00A21793">
            <w:pPr>
              <w:tabs>
                <w:tab w:val="left" w:pos="5220"/>
              </w:tabs>
              <w:rPr>
                <w:lang w:val="de-DE"/>
              </w:rPr>
            </w:pPr>
          </w:p>
          <w:p w14:paraId="49956A56" w14:textId="77777777" w:rsidR="009D20EC" w:rsidRPr="009D20EC" w:rsidRDefault="009D20EC" w:rsidP="00A21793">
            <w:pPr>
              <w:tabs>
                <w:tab w:val="left" w:pos="5220"/>
              </w:tabs>
              <w:rPr>
                <w:b/>
                <w:lang w:val="de-DE"/>
              </w:rPr>
            </w:pPr>
            <w:r w:rsidRPr="009D20EC">
              <w:rPr>
                <w:b/>
                <w:lang w:val="de-DE"/>
              </w:rPr>
              <w:t xml:space="preserve">Ressourcenbezeichnung </w:t>
            </w:r>
          </w:p>
          <w:p w14:paraId="49956A57" w14:textId="77777777" w:rsidR="009D20EC" w:rsidRPr="009D20EC" w:rsidRDefault="009D20EC" w:rsidP="009D20EC">
            <w:pPr>
              <w:pStyle w:val="ListParagraph"/>
              <w:numPr>
                <w:ilvl w:val="0"/>
                <w:numId w:val="36"/>
              </w:numPr>
              <w:tabs>
                <w:tab w:val="left" w:pos="5220"/>
              </w:tabs>
              <w:rPr>
                <w:lang w:val="de-DE"/>
              </w:rPr>
            </w:pPr>
            <w:r w:rsidRPr="009D20EC">
              <w:rPr>
                <w:lang w:val="de-DE"/>
              </w:rPr>
              <w:t>Enthält Link für in den View Modus einer Ressource</w:t>
            </w:r>
          </w:p>
          <w:p w14:paraId="49956A58" w14:textId="77777777" w:rsidR="009D20EC" w:rsidRPr="009D20EC" w:rsidRDefault="009D20EC" w:rsidP="009D20EC">
            <w:pPr>
              <w:pStyle w:val="ListParagraph"/>
              <w:numPr>
                <w:ilvl w:val="0"/>
                <w:numId w:val="36"/>
              </w:numPr>
              <w:tabs>
                <w:tab w:val="left" w:pos="5220"/>
              </w:tabs>
              <w:rPr>
                <w:lang w:val="de-DE"/>
              </w:rPr>
            </w:pPr>
            <w:r w:rsidRPr="009D20EC">
              <w:rPr>
                <w:lang w:val="de-DE"/>
              </w:rPr>
              <w:t xml:space="preserve">Im Fall eines mobilen Equipments wird </w:t>
            </w:r>
            <w:ins w:id="109" w:author="Tim Bänziger" w:date="2009-05-25T14:51:00Z">
              <w:r w:rsidR="005415DA">
                <w:rPr>
                  <w:lang w:val="de-DE"/>
                </w:rPr>
                <w:t xml:space="preserve">direkt </w:t>
              </w:r>
            </w:ins>
            <w:r w:rsidRPr="009D20EC">
              <w:rPr>
                <w:lang w:val="de-DE"/>
              </w:rPr>
              <w:t xml:space="preserve">die </w:t>
            </w:r>
            <w:del w:id="110" w:author="Tim Bänziger" w:date="2009-05-25T14:51:00Z">
              <w:r w:rsidRPr="009D20EC" w:rsidDel="005415DA">
                <w:rPr>
                  <w:lang w:val="de-DE"/>
                </w:rPr>
                <w:delText xml:space="preserve">Ressourcen </w:delText>
              </w:r>
            </w:del>
            <w:ins w:id="111" w:author="Tim Bänziger" w:date="2009-05-25T14:51:00Z">
              <w:r w:rsidR="005415DA">
                <w:rPr>
                  <w:lang w:val="de-DE"/>
                </w:rPr>
                <w:t>Reservation</w:t>
              </w:r>
              <w:r w:rsidR="005415DA" w:rsidRPr="009D20EC">
                <w:rPr>
                  <w:lang w:val="de-DE"/>
                </w:rPr>
                <w:t xml:space="preserve"> </w:t>
              </w:r>
            </w:ins>
            <w:r w:rsidRPr="009D20EC">
              <w:rPr>
                <w:lang w:val="de-DE"/>
              </w:rPr>
              <w:t xml:space="preserve">angezeigt. Im Fall eines fixen Equipment wird die Parent </w:t>
            </w:r>
            <w:del w:id="112" w:author="Tim Bänziger" w:date="2009-05-25T14:51:00Z">
              <w:r w:rsidRPr="009D20EC" w:rsidDel="005415DA">
                <w:rPr>
                  <w:lang w:val="de-DE"/>
                </w:rPr>
                <w:delText xml:space="preserve">Ressource </w:delText>
              </w:r>
            </w:del>
            <w:ins w:id="113" w:author="Tim Bänziger" w:date="2009-05-25T14:51:00Z">
              <w:r w:rsidR="005415DA">
                <w:rPr>
                  <w:lang w:val="de-DE"/>
                </w:rPr>
                <w:t>Reservation</w:t>
              </w:r>
            </w:ins>
            <w:del w:id="114" w:author="Tim Bänziger" w:date="2009-05-25T14:52:00Z">
              <w:r w:rsidRPr="009D20EC" w:rsidDel="005415DA">
                <w:rPr>
                  <w:lang w:val="de-DE"/>
                </w:rPr>
                <w:delText>(also eine Raum-Ressource</w:delText>
              </w:r>
            </w:del>
            <w:r w:rsidRPr="009D20EC">
              <w:rPr>
                <w:lang w:val="de-DE"/>
              </w:rPr>
              <w:t xml:space="preserve"> angezeigt</w:t>
            </w:r>
          </w:p>
          <w:p w14:paraId="49956A59" w14:textId="77777777" w:rsidR="009D20EC" w:rsidRDefault="009D20EC" w:rsidP="00A21793">
            <w:pPr>
              <w:tabs>
                <w:tab w:val="left" w:pos="5220"/>
              </w:tabs>
              <w:rPr>
                <w:lang w:val="de-DE"/>
              </w:rPr>
            </w:pPr>
          </w:p>
          <w:p w14:paraId="49956A5A" w14:textId="77777777" w:rsidR="009D20EC" w:rsidRPr="009D20EC" w:rsidRDefault="009D20EC" w:rsidP="00A21793">
            <w:pPr>
              <w:tabs>
                <w:tab w:val="left" w:pos="5220"/>
              </w:tabs>
              <w:rPr>
                <w:b/>
                <w:lang w:val="de-DE"/>
              </w:rPr>
            </w:pPr>
            <w:r w:rsidRPr="009D20EC">
              <w:rPr>
                <w:b/>
                <w:lang w:val="de-DE"/>
              </w:rPr>
              <w:t>Workflow Status</w:t>
            </w:r>
          </w:p>
          <w:p w14:paraId="49956A5B" w14:textId="77777777" w:rsidR="009D20EC" w:rsidRDefault="009D20EC" w:rsidP="00A21793">
            <w:pPr>
              <w:tabs>
                <w:tab w:val="left" w:pos="5220"/>
              </w:tabs>
              <w:rPr>
                <w:lang w:val="de-DE"/>
              </w:rPr>
            </w:pPr>
            <w:r>
              <w:rPr>
                <w:lang w:val="de-DE"/>
              </w:rPr>
              <w:t>Zeigt im Tooltip den aktuellen Status der Reservation (z.B. temporär). Als Icon wird das Status Icon verwendet</w:t>
            </w:r>
          </w:p>
          <w:p w14:paraId="49956A5C" w14:textId="77777777" w:rsidR="009D20EC" w:rsidRDefault="009D20EC" w:rsidP="00A21793">
            <w:pPr>
              <w:tabs>
                <w:tab w:val="left" w:pos="5220"/>
              </w:tabs>
              <w:rPr>
                <w:lang w:val="de-DE"/>
              </w:rPr>
            </w:pPr>
          </w:p>
          <w:p w14:paraId="49956A5D" w14:textId="77777777" w:rsidR="009D20EC" w:rsidRPr="009D20EC" w:rsidRDefault="009D20EC" w:rsidP="00A21793">
            <w:pPr>
              <w:tabs>
                <w:tab w:val="left" w:pos="5220"/>
              </w:tabs>
              <w:rPr>
                <w:b/>
                <w:lang w:val="de-DE"/>
              </w:rPr>
            </w:pPr>
            <w:r w:rsidRPr="009D20EC">
              <w:rPr>
                <w:b/>
                <w:lang w:val="de-DE"/>
              </w:rPr>
              <w:lastRenderedPageBreak/>
              <w:t>Serieninformation</w:t>
            </w:r>
          </w:p>
          <w:p w14:paraId="49956A5E" w14:textId="77777777" w:rsidR="009D20EC" w:rsidRDefault="009D20EC" w:rsidP="00A21793">
            <w:pPr>
              <w:tabs>
                <w:tab w:val="left" w:pos="5220"/>
              </w:tabs>
              <w:rPr>
                <w:lang w:val="de-DE"/>
              </w:rPr>
            </w:pPr>
            <w:r>
              <w:rPr>
                <w:lang w:val="de-DE"/>
              </w:rPr>
              <w:t>Zeigt im Tooltip die konfigurierte Serieninformation der Reservation. Als Referenz gilt ROOMS 3.8</w:t>
            </w:r>
          </w:p>
          <w:p w14:paraId="49956A5F" w14:textId="77777777" w:rsidR="009D20EC" w:rsidRDefault="009D20EC" w:rsidP="00A21793">
            <w:pPr>
              <w:tabs>
                <w:tab w:val="left" w:pos="5220"/>
              </w:tabs>
              <w:rPr>
                <w:lang w:val="de-DE"/>
              </w:rPr>
            </w:pPr>
            <w:r>
              <w:rPr>
                <w:noProof/>
                <w:lang w:val="de-CH" w:eastAsia="de-CH"/>
              </w:rPr>
              <w:drawing>
                <wp:inline distT="0" distB="0" distL="0" distR="0" wp14:anchorId="49956AF3" wp14:editId="49956AF4">
                  <wp:extent cx="2252925" cy="90147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254600" cy="902143"/>
                          </a:xfrm>
                          <a:prstGeom prst="rect">
                            <a:avLst/>
                          </a:prstGeom>
                          <a:noFill/>
                          <a:ln w="9525">
                            <a:noFill/>
                            <a:miter lim="800000"/>
                            <a:headEnd/>
                            <a:tailEnd/>
                          </a:ln>
                        </pic:spPr>
                      </pic:pic>
                    </a:graphicData>
                  </a:graphic>
                </wp:inline>
              </w:drawing>
            </w:r>
          </w:p>
          <w:p w14:paraId="49956A60" w14:textId="77777777" w:rsidR="009D20EC" w:rsidRDefault="009D20EC" w:rsidP="00A21793">
            <w:pPr>
              <w:tabs>
                <w:tab w:val="left" w:pos="5220"/>
              </w:tabs>
              <w:rPr>
                <w:lang w:val="de-DE"/>
              </w:rPr>
            </w:pPr>
          </w:p>
          <w:p w14:paraId="49956A61" w14:textId="77777777" w:rsidR="009D20EC" w:rsidRPr="00C9503A" w:rsidRDefault="00C9503A" w:rsidP="00A21793">
            <w:pPr>
              <w:tabs>
                <w:tab w:val="left" w:pos="5220"/>
              </w:tabs>
              <w:rPr>
                <w:b/>
                <w:lang w:val="de-DE"/>
              </w:rPr>
            </w:pPr>
            <w:r w:rsidRPr="00C9503A">
              <w:rPr>
                <w:b/>
                <w:lang w:val="de-DE"/>
              </w:rPr>
              <w:t>Plan</w:t>
            </w:r>
          </w:p>
          <w:p w14:paraId="49956A62" w14:textId="77777777" w:rsidR="00C9503A" w:rsidRDefault="00C9503A" w:rsidP="00A21793">
            <w:pPr>
              <w:tabs>
                <w:tab w:val="left" w:pos="5220"/>
              </w:tabs>
              <w:rPr>
                <w:lang w:val="de-DE"/>
              </w:rPr>
            </w:pPr>
            <w:r>
              <w:rPr>
                <w:lang w:val="de-DE"/>
              </w:rPr>
              <w:t>Absprung in die Planansicht möglich (durch Klick)</w:t>
            </w:r>
          </w:p>
          <w:p w14:paraId="49956A63" w14:textId="77777777" w:rsidR="00C9503A" w:rsidRDefault="00C9503A" w:rsidP="00A21793">
            <w:pPr>
              <w:tabs>
                <w:tab w:val="left" w:pos="5220"/>
              </w:tabs>
              <w:rPr>
                <w:lang w:val="de-DE"/>
              </w:rPr>
            </w:pPr>
          </w:p>
          <w:p w14:paraId="49956A64" w14:textId="77777777" w:rsidR="00C9503A" w:rsidRPr="00C9503A" w:rsidRDefault="00C9503A" w:rsidP="00A21793">
            <w:pPr>
              <w:tabs>
                <w:tab w:val="left" w:pos="5220"/>
              </w:tabs>
              <w:rPr>
                <w:b/>
                <w:lang w:val="de-DE"/>
              </w:rPr>
            </w:pPr>
            <w:r w:rsidRPr="00C9503A">
              <w:rPr>
                <w:b/>
                <w:lang w:val="de-DE"/>
              </w:rPr>
              <w:t>Ressourcen Info</w:t>
            </w:r>
          </w:p>
          <w:p w14:paraId="49956A65" w14:textId="77777777" w:rsidR="00C9503A" w:rsidRDefault="00C9503A" w:rsidP="00A21793">
            <w:pPr>
              <w:tabs>
                <w:tab w:val="left" w:pos="5220"/>
              </w:tabs>
              <w:rPr>
                <w:lang w:val="de-DE"/>
              </w:rPr>
            </w:pPr>
            <w:r>
              <w:rPr>
                <w:lang w:val="de-DE"/>
              </w:rPr>
              <w:t>Viewmodus einer Ressource wird als Popup geladen</w:t>
            </w:r>
          </w:p>
          <w:p w14:paraId="49956A66" w14:textId="77777777" w:rsidR="00C9503A" w:rsidRDefault="00C9503A" w:rsidP="00A21793">
            <w:pPr>
              <w:tabs>
                <w:tab w:val="left" w:pos="5220"/>
              </w:tabs>
              <w:rPr>
                <w:lang w:val="de-DE"/>
              </w:rPr>
            </w:pPr>
          </w:p>
          <w:p w14:paraId="49956A67" w14:textId="77777777" w:rsidR="00C9503A" w:rsidRPr="00C9503A" w:rsidRDefault="00C9503A" w:rsidP="00A21793">
            <w:pPr>
              <w:tabs>
                <w:tab w:val="left" w:pos="5220"/>
              </w:tabs>
              <w:rPr>
                <w:b/>
                <w:lang w:val="de-DE"/>
              </w:rPr>
            </w:pPr>
            <w:r w:rsidRPr="00C9503A">
              <w:rPr>
                <w:b/>
                <w:lang w:val="de-DE"/>
              </w:rPr>
              <w:t>Reserviertes Equipment</w:t>
            </w:r>
          </w:p>
          <w:p w14:paraId="49956A68" w14:textId="77777777" w:rsidR="00C9503A" w:rsidRPr="00C9503A" w:rsidRDefault="00C9503A" w:rsidP="00C9503A">
            <w:pPr>
              <w:pStyle w:val="ListParagraph"/>
              <w:numPr>
                <w:ilvl w:val="0"/>
                <w:numId w:val="37"/>
              </w:numPr>
              <w:tabs>
                <w:tab w:val="left" w:pos="5220"/>
              </w:tabs>
              <w:rPr>
                <w:lang w:val="de-DE"/>
              </w:rPr>
            </w:pPr>
            <w:r w:rsidRPr="00C9503A">
              <w:rPr>
                <w:lang w:val="de-DE"/>
              </w:rPr>
              <w:t>Reserviertes Equipment wird kommasepariert aufgelistet.</w:t>
            </w:r>
          </w:p>
          <w:p w14:paraId="49956A69" w14:textId="77777777" w:rsidR="00C9503A" w:rsidRPr="00C9503A" w:rsidRDefault="00C9503A" w:rsidP="00C9503A">
            <w:pPr>
              <w:pStyle w:val="ListParagraph"/>
              <w:numPr>
                <w:ilvl w:val="0"/>
                <w:numId w:val="37"/>
              </w:numPr>
              <w:tabs>
                <w:tab w:val="left" w:pos="5220"/>
              </w:tabs>
              <w:rPr>
                <w:lang w:val="de-DE"/>
              </w:rPr>
            </w:pPr>
            <w:r w:rsidRPr="00C9503A">
              <w:rPr>
                <w:lang w:val="de-DE"/>
              </w:rPr>
              <w:t>Nur Ressourcenart „Equipment“</w:t>
            </w:r>
          </w:p>
          <w:p w14:paraId="49956A6A" w14:textId="77777777" w:rsidR="00C9503A" w:rsidRDefault="00C9503A" w:rsidP="00A21793">
            <w:pPr>
              <w:tabs>
                <w:tab w:val="left" w:pos="5220"/>
              </w:tabs>
              <w:rPr>
                <w:lang w:val="de-DE"/>
              </w:rPr>
            </w:pPr>
          </w:p>
          <w:p w14:paraId="49956A6B" w14:textId="77777777" w:rsidR="00C9503A" w:rsidRPr="00C9503A" w:rsidRDefault="00C9503A" w:rsidP="00A21793">
            <w:pPr>
              <w:tabs>
                <w:tab w:val="left" w:pos="5220"/>
              </w:tabs>
              <w:rPr>
                <w:b/>
                <w:lang w:val="de-DE"/>
              </w:rPr>
            </w:pPr>
            <w:r w:rsidRPr="00C9503A">
              <w:rPr>
                <w:b/>
                <w:lang w:val="de-DE"/>
              </w:rPr>
              <w:t>Mitreservierte Ressourcen</w:t>
            </w:r>
          </w:p>
          <w:p w14:paraId="49956A6C" w14:textId="77777777" w:rsidR="00C9503A" w:rsidRDefault="00C9503A" w:rsidP="00A21793">
            <w:pPr>
              <w:tabs>
                <w:tab w:val="left" w:pos="5220"/>
              </w:tabs>
              <w:rPr>
                <w:lang w:val="de-DE"/>
              </w:rPr>
            </w:pPr>
            <w:r>
              <w:rPr>
                <w:lang w:val="de-DE"/>
              </w:rPr>
              <w:t>Andere Mitreservierten Ressourcen werden kommasepariert aufgelistet (kein Equipment)</w:t>
            </w:r>
          </w:p>
          <w:p w14:paraId="49956A6D" w14:textId="77777777" w:rsidR="00C9503A" w:rsidRDefault="00C9503A" w:rsidP="00A21793">
            <w:pPr>
              <w:tabs>
                <w:tab w:val="left" w:pos="5220"/>
              </w:tabs>
              <w:rPr>
                <w:lang w:val="de-DE"/>
              </w:rPr>
            </w:pPr>
          </w:p>
          <w:p w14:paraId="49956A6E" w14:textId="77777777" w:rsidR="00C9503A" w:rsidRPr="00C9503A" w:rsidRDefault="00C9503A" w:rsidP="00A21793">
            <w:pPr>
              <w:tabs>
                <w:tab w:val="left" w:pos="5220"/>
              </w:tabs>
              <w:rPr>
                <w:b/>
                <w:lang w:val="de-DE"/>
              </w:rPr>
            </w:pPr>
            <w:r w:rsidRPr="00C9503A">
              <w:rPr>
                <w:b/>
                <w:lang w:val="de-DE"/>
              </w:rPr>
              <w:t>Reservierte Dienstleistungen</w:t>
            </w:r>
          </w:p>
          <w:p w14:paraId="49956A6F" w14:textId="77777777" w:rsidR="00C9503A" w:rsidRDefault="00C9503A" w:rsidP="00A21793">
            <w:pPr>
              <w:tabs>
                <w:tab w:val="left" w:pos="5220"/>
              </w:tabs>
              <w:rPr>
                <w:lang w:val="de-DE"/>
              </w:rPr>
            </w:pPr>
            <w:r>
              <w:rPr>
                <w:lang w:val="de-DE"/>
              </w:rPr>
              <w:t>Anzahl und Dienstleistungsbezeichnung und in Klammer die Artikelnummer werden semikolonsepariert angezeigt</w:t>
            </w:r>
          </w:p>
          <w:p w14:paraId="49956A70" w14:textId="77777777" w:rsidR="00C9503A" w:rsidRDefault="00C9503A" w:rsidP="00A21793">
            <w:pPr>
              <w:tabs>
                <w:tab w:val="left" w:pos="5220"/>
              </w:tabs>
              <w:rPr>
                <w:lang w:val="de-DE"/>
              </w:rPr>
            </w:pPr>
            <w:r>
              <w:rPr>
                <w:lang w:val="de-DE"/>
              </w:rPr>
              <w:t>Beispiel 24 Buttergipfeli (2345); 31 Mineral (99)</w:t>
            </w:r>
          </w:p>
          <w:p w14:paraId="49956A71" w14:textId="77777777" w:rsidR="00C9503A" w:rsidRDefault="00C9503A" w:rsidP="00A21793">
            <w:pPr>
              <w:tabs>
                <w:tab w:val="left" w:pos="5220"/>
              </w:tabs>
              <w:rPr>
                <w:lang w:val="de-DE"/>
              </w:rPr>
            </w:pPr>
          </w:p>
          <w:p w14:paraId="49956A72" w14:textId="77777777" w:rsidR="00C9503A" w:rsidRPr="00C9503A" w:rsidRDefault="00C9503A" w:rsidP="00A21793">
            <w:pPr>
              <w:tabs>
                <w:tab w:val="left" w:pos="5220"/>
              </w:tabs>
              <w:rPr>
                <w:b/>
                <w:lang w:val="de-DE"/>
              </w:rPr>
            </w:pPr>
            <w:r w:rsidRPr="00C9503A">
              <w:rPr>
                <w:b/>
                <w:lang w:val="de-DE"/>
              </w:rPr>
              <w:t>Gewählte Bestuhlung</w:t>
            </w:r>
          </w:p>
          <w:p w14:paraId="49956A73" w14:textId="77777777" w:rsidR="00C9503A" w:rsidRDefault="00C9503A" w:rsidP="00A21793">
            <w:pPr>
              <w:tabs>
                <w:tab w:val="left" w:pos="5220"/>
              </w:tabs>
              <w:rPr>
                <w:lang w:val="de-DE"/>
              </w:rPr>
            </w:pPr>
            <w:r>
              <w:rPr>
                <w:lang w:val="de-DE"/>
              </w:rPr>
              <w:t>Kapazität und Bezeichnung werden angezeigt – Beispiel: Blockbestuhlung (25)</w:t>
            </w:r>
          </w:p>
          <w:p w14:paraId="49956A74" w14:textId="77777777" w:rsidR="00C9503A" w:rsidRDefault="00C9503A" w:rsidP="00A21793">
            <w:pPr>
              <w:tabs>
                <w:tab w:val="left" w:pos="5220"/>
              </w:tabs>
              <w:rPr>
                <w:lang w:val="de-DE"/>
              </w:rPr>
            </w:pPr>
          </w:p>
          <w:p w14:paraId="49956A75" w14:textId="77777777" w:rsidR="00C9503A" w:rsidRDefault="00C9503A" w:rsidP="00A21793">
            <w:pPr>
              <w:tabs>
                <w:tab w:val="left" w:pos="5220"/>
              </w:tabs>
              <w:rPr>
                <w:lang w:val="de-DE"/>
              </w:rPr>
            </w:pPr>
            <w:r w:rsidRPr="00C9503A">
              <w:rPr>
                <w:b/>
                <w:lang w:val="de-DE"/>
              </w:rPr>
              <w:t>Bemerkungen</w:t>
            </w:r>
            <w:r>
              <w:rPr>
                <w:lang w:val="de-DE"/>
              </w:rPr>
              <w:t xml:space="preserve"> </w:t>
            </w:r>
          </w:p>
          <w:p w14:paraId="49956A76" w14:textId="77777777" w:rsidR="00C9503A" w:rsidRDefault="00C9503A" w:rsidP="00A21793">
            <w:pPr>
              <w:tabs>
                <w:tab w:val="left" w:pos="5220"/>
              </w:tabs>
              <w:rPr>
                <w:lang w:val="de-DE"/>
              </w:rPr>
            </w:pPr>
            <w:r>
              <w:rPr>
                <w:lang w:val="de-DE"/>
              </w:rPr>
              <w:t>Reservationskommentar wird als Tooltip angezeigt</w:t>
            </w:r>
          </w:p>
          <w:p w14:paraId="49956A77" w14:textId="77777777" w:rsidR="00C9503A" w:rsidRDefault="00C9503A" w:rsidP="00A21793">
            <w:pPr>
              <w:tabs>
                <w:tab w:val="left" w:pos="5220"/>
              </w:tabs>
              <w:rPr>
                <w:lang w:val="de-DE"/>
              </w:rPr>
            </w:pPr>
          </w:p>
          <w:p w14:paraId="49956A78" w14:textId="77777777" w:rsidR="00C9503A" w:rsidRDefault="00A24412" w:rsidP="00A21793">
            <w:pPr>
              <w:tabs>
                <w:tab w:val="left" w:pos="5220"/>
              </w:tabs>
              <w:rPr>
                <w:lang w:val="de-DE"/>
              </w:rPr>
            </w:pPr>
            <w:r>
              <w:rPr>
                <w:lang w:val="de-DE"/>
              </w:rPr>
              <w:t>Button „Checkout“</w:t>
            </w:r>
          </w:p>
          <w:p w14:paraId="49956A79" w14:textId="77777777" w:rsidR="00A24412" w:rsidRDefault="00A24412" w:rsidP="00A21793">
            <w:pPr>
              <w:tabs>
                <w:tab w:val="left" w:pos="5220"/>
              </w:tabs>
              <w:rPr>
                <w:lang w:val="de-DE"/>
              </w:rPr>
            </w:pPr>
            <w:r>
              <w:rPr>
                <w:lang w:val="de-DE"/>
              </w:rPr>
              <w:t>Nur wenn es sich um eine laufende Reservation handelt und entsprechende Funktionsrechte vorhanden sind</w:t>
            </w:r>
          </w:p>
          <w:p w14:paraId="49956A7A" w14:textId="77777777" w:rsidR="00A24412" w:rsidRDefault="00A24412" w:rsidP="00A21793">
            <w:pPr>
              <w:tabs>
                <w:tab w:val="left" w:pos="5220"/>
              </w:tabs>
              <w:rPr>
                <w:lang w:val="de-DE"/>
              </w:rPr>
            </w:pPr>
          </w:p>
          <w:p w14:paraId="49956A7B" w14:textId="77777777" w:rsidR="00A24412" w:rsidRPr="00A24412" w:rsidRDefault="00A24412" w:rsidP="00A21793">
            <w:pPr>
              <w:tabs>
                <w:tab w:val="left" w:pos="5220"/>
              </w:tabs>
              <w:rPr>
                <w:b/>
                <w:lang w:val="de-DE"/>
              </w:rPr>
            </w:pPr>
            <w:r w:rsidRPr="00A24412">
              <w:rPr>
                <w:b/>
                <w:lang w:val="de-DE"/>
              </w:rPr>
              <w:t>Button „Annullieren“</w:t>
            </w:r>
          </w:p>
          <w:p w14:paraId="49956A7C" w14:textId="77777777" w:rsidR="00A24412" w:rsidRDefault="00A24412" w:rsidP="00A21793">
            <w:pPr>
              <w:tabs>
                <w:tab w:val="left" w:pos="5220"/>
              </w:tabs>
              <w:rPr>
                <w:lang w:val="de-DE"/>
              </w:rPr>
            </w:pPr>
            <w:r>
              <w:rPr>
                <w:lang w:val="de-DE"/>
              </w:rPr>
              <w:t>Nur wenn entsprechende Funktionsrecht vorhanden sind oder der Benutzer dem Ersteller oder dem Organisator entspricht.</w:t>
            </w:r>
          </w:p>
          <w:p w14:paraId="49956A7D" w14:textId="77777777" w:rsidR="00A24412" w:rsidRDefault="00A24412" w:rsidP="00A21793">
            <w:pPr>
              <w:tabs>
                <w:tab w:val="left" w:pos="5220"/>
              </w:tabs>
              <w:rPr>
                <w:lang w:val="de-DE"/>
              </w:rPr>
            </w:pPr>
          </w:p>
          <w:p w14:paraId="49956A7E" w14:textId="77777777" w:rsidR="00C9503A" w:rsidRPr="00A24412" w:rsidRDefault="00A24412" w:rsidP="00A21793">
            <w:pPr>
              <w:tabs>
                <w:tab w:val="left" w:pos="5220"/>
              </w:tabs>
              <w:rPr>
                <w:b/>
                <w:lang w:val="de-DE"/>
              </w:rPr>
            </w:pPr>
            <w:r w:rsidRPr="00A24412">
              <w:rPr>
                <w:b/>
                <w:lang w:val="de-DE"/>
              </w:rPr>
              <w:t>Button „Löschen“</w:t>
            </w:r>
          </w:p>
          <w:p w14:paraId="49956A7F" w14:textId="77777777" w:rsidR="00A24412" w:rsidRDefault="00A24412" w:rsidP="00A21793">
            <w:pPr>
              <w:tabs>
                <w:tab w:val="left" w:pos="5220"/>
              </w:tabs>
              <w:rPr>
                <w:lang w:val="de-DE"/>
              </w:rPr>
            </w:pPr>
            <w:r>
              <w:rPr>
                <w:lang w:val="de-DE"/>
              </w:rPr>
              <w:t>Nur wenn entsprechendes Funktion</w:t>
            </w:r>
            <w:ins w:id="115" w:author="Tim Bänziger" w:date="2009-05-25T14:53:00Z">
              <w:r w:rsidR="005415DA">
                <w:rPr>
                  <w:lang w:val="de-DE"/>
                </w:rPr>
                <w:t>s</w:t>
              </w:r>
            </w:ins>
            <w:r>
              <w:rPr>
                <w:lang w:val="de-DE"/>
              </w:rPr>
              <w:t>recht vorhanden ist</w:t>
            </w:r>
          </w:p>
          <w:p w14:paraId="49956A80" w14:textId="77777777" w:rsidR="00A24412" w:rsidRDefault="00A24412" w:rsidP="00A21793">
            <w:pPr>
              <w:tabs>
                <w:tab w:val="left" w:pos="5220"/>
              </w:tabs>
              <w:rPr>
                <w:ins w:id="116" w:author="Remo Herren" w:date="2009-05-27T10:01:00Z"/>
                <w:lang w:val="de-DE"/>
              </w:rPr>
            </w:pPr>
          </w:p>
          <w:p w14:paraId="49956A81" w14:textId="77777777" w:rsidR="00A57CAA" w:rsidRDefault="00A57CAA" w:rsidP="00A21793">
            <w:pPr>
              <w:tabs>
                <w:tab w:val="left" w:pos="5220"/>
              </w:tabs>
              <w:rPr>
                <w:ins w:id="117" w:author="Remo Herren" w:date="2009-05-27T10:01:00Z"/>
                <w:lang w:val="de-DE"/>
              </w:rPr>
            </w:pPr>
          </w:p>
          <w:p w14:paraId="49956A82" w14:textId="77777777" w:rsidR="00A57CAA" w:rsidRPr="00A57CAA" w:rsidRDefault="00A57CAA">
            <w:pPr>
              <w:pStyle w:val="ListParagraph"/>
              <w:numPr>
                <w:ilvl w:val="0"/>
                <w:numId w:val="41"/>
              </w:numPr>
              <w:rPr>
                <w:ins w:id="118" w:author="Remo Herren" w:date="2009-05-27T10:02:00Z"/>
                <w:b/>
                <w:lang w:val="de-DE"/>
                <w:rPrChange w:id="119" w:author="Remo Herren" w:date="2009-05-27T10:02:00Z">
                  <w:rPr>
                    <w:ins w:id="120" w:author="Remo Herren" w:date="2009-05-27T10:02:00Z"/>
                    <w:lang w:val="de-DE"/>
                  </w:rPr>
                </w:rPrChange>
              </w:rPr>
              <w:pPrChange w:id="121" w:author="Remo Herren" w:date="2009-05-27T10:01:00Z">
                <w:pPr>
                  <w:pStyle w:val="ListParagraph"/>
                  <w:numPr>
                    <w:numId w:val="18"/>
                  </w:numPr>
                  <w:ind w:hanging="360"/>
                </w:pPr>
              </w:pPrChange>
            </w:pPr>
            <w:ins w:id="122" w:author="Remo Herren" w:date="2009-05-27T10:01:00Z">
              <w:r>
                <w:rPr>
                  <w:lang w:val="de-DE"/>
                </w:rPr>
                <w:t xml:space="preserve">Überfälligkeit des </w:t>
              </w:r>
              <w:r>
                <w:rPr>
                  <w:lang w:val="de-DE"/>
                </w:rPr>
                <w:lastRenderedPageBreak/>
                <w:t>Organisators/Kundenberaters (in Minuten)</w:t>
              </w:r>
            </w:ins>
          </w:p>
          <w:p w14:paraId="49956A83" w14:textId="77777777" w:rsidR="00A57CAA" w:rsidRPr="00F40362" w:rsidRDefault="00A57CAA">
            <w:pPr>
              <w:pStyle w:val="ListParagraph"/>
              <w:numPr>
                <w:ilvl w:val="1"/>
                <w:numId w:val="41"/>
              </w:numPr>
              <w:rPr>
                <w:ins w:id="123" w:author="Remo Herren" w:date="2009-05-27T10:01:00Z"/>
                <w:b/>
                <w:lang w:val="de-DE"/>
              </w:rPr>
              <w:pPrChange w:id="124" w:author="Remo Herren" w:date="2009-05-27T10:02:00Z">
                <w:pPr>
                  <w:pStyle w:val="ListParagraph"/>
                  <w:numPr>
                    <w:numId w:val="18"/>
                  </w:numPr>
                  <w:ind w:hanging="360"/>
                </w:pPr>
              </w:pPrChange>
            </w:pPr>
            <w:ins w:id="125" w:author="Remo Herren" w:date="2009-05-27T10:02:00Z">
              <w:r>
                <w:rPr>
                  <w:lang w:val="de-DE"/>
                </w:rPr>
                <w:t xml:space="preserve">die Minuten </w:t>
              </w:r>
            </w:ins>
            <w:ins w:id="126" w:author="Remo Herren" w:date="2009-05-27T10:03:00Z">
              <w:r>
                <w:rPr>
                  <w:lang w:val="de-DE"/>
                </w:rPr>
                <w:t>der Überfälligkeit werden angezeigt, d.h. hier wird der Wert immer höher</w:t>
              </w:r>
            </w:ins>
          </w:p>
          <w:p w14:paraId="49956A84" w14:textId="77777777" w:rsidR="00A57CAA" w:rsidRPr="00A57CAA" w:rsidRDefault="00A57CAA">
            <w:pPr>
              <w:pStyle w:val="ListParagraph"/>
              <w:numPr>
                <w:ilvl w:val="0"/>
                <w:numId w:val="41"/>
              </w:numPr>
              <w:rPr>
                <w:ins w:id="127" w:author="Remo Herren" w:date="2009-05-27T10:03:00Z"/>
                <w:b/>
                <w:lang w:val="de-DE"/>
                <w:rPrChange w:id="128" w:author="Remo Herren" w:date="2009-05-27T10:03:00Z">
                  <w:rPr>
                    <w:ins w:id="129" w:author="Remo Herren" w:date="2009-05-27T10:03:00Z"/>
                    <w:lang w:val="de-DE"/>
                  </w:rPr>
                </w:rPrChange>
              </w:rPr>
              <w:pPrChange w:id="130" w:author="Remo Herren" w:date="2009-05-27T10:01:00Z">
                <w:pPr>
                  <w:pStyle w:val="ListParagraph"/>
                  <w:numPr>
                    <w:numId w:val="18"/>
                  </w:numPr>
                  <w:ind w:hanging="360"/>
                </w:pPr>
              </w:pPrChange>
            </w:pPr>
            <w:ins w:id="131" w:author="Remo Herren" w:date="2009-05-27T10:01:00Z">
              <w:r>
                <w:rPr>
                  <w:lang w:val="de-DE"/>
                </w:rPr>
                <w:t>Folgebuchung folgt in (in Minuten)</w:t>
              </w:r>
            </w:ins>
          </w:p>
          <w:p w14:paraId="49956A85" w14:textId="77777777" w:rsidR="00A57CAA" w:rsidRPr="00A57CAA" w:rsidRDefault="00A57CAA" w:rsidP="00A57CAA">
            <w:pPr>
              <w:pStyle w:val="ListParagraph"/>
              <w:numPr>
                <w:ilvl w:val="1"/>
                <w:numId w:val="41"/>
              </w:numPr>
              <w:rPr>
                <w:ins w:id="132" w:author="Remo Herren" w:date="2009-05-27T10:03:00Z"/>
                <w:b/>
                <w:lang w:val="de-DE"/>
                <w:rPrChange w:id="133" w:author="Remo Herren" w:date="2009-05-27T10:04:00Z">
                  <w:rPr>
                    <w:ins w:id="134" w:author="Remo Herren" w:date="2009-05-27T10:03:00Z"/>
                    <w:lang w:val="de-DE"/>
                  </w:rPr>
                </w:rPrChange>
              </w:rPr>
            </w:pPr>
            <w:ins w:id="135" w:author="Remo Herren" w:date="2009-05-27T10:03:00Z">
              <w:r>
                <w:rPr>
                  <w:lang w:val="de-DE"/>
                </w:rPr>
                <w:t>die Minuten bis zur Folgebuchung werden angezeigt, d.h. hier wird der Wert immer kleiner</w:t>
              </w:r>
            </w:ins>
          </w:p>
          <w:p w14:paraId="49956A86" w14:textId="77777777" w:rsidR="00A57CAA" w:rsidRPr="00F40362" w:rsidRDefault="00A57CAA" w:rsidP="00A57CAA">
            <w:pPr>
              <w:pStyle w:val="ListParagraph"/>
              <w:numPr>
                <w:ilvl w:val="1"/>
                <w:numId w:val="41"/>
              </w:numPr>
              <w:rPr>
                <w:ins w:id="136" w:author="Remo Herren" w:date="2009-05-27T10:03:00Z"/>
                <w:b/>
                <w:lang w:val="de-DE"/>
              </w:rPr>
            </w:pPr>
            <w:ins w:id="137" w:author="Remo Herren" w:date="2009-05-27T10:04:00Z">
              <w:r>
                <w:rPr>
                  <w:lang w:val="de-DE"/>
                </w:rPr>
                <w:t>sind 0Minuten erreicht, wird gemäss ROOMS PRO-Standard die aktuelle Buchung beendet und die Folgebuchung beginnt</w:t>
              </w:r>
            </w:ins>
          </w:p>
          <w:p w14:paraId="49956A87" w14:textId="77777777" w:rsidR="00A57CAA" w:rsidRPr="0096448A" w:rsidRDefault="00A57CAA">
            <w:pPr>
              <w:pStyle w:val="ListParagraph"/>
              <w:rPr>
                <w:ins w:id="138" w:author="Remo Herren" w:date="2009-05-27T10:01:00Z"/>
                <w:b/>
                <w:lang w:val="de-DE"/>
              </w:rPr>
              <w:pPrChange w:id="139" w:author="Remo Herren" w:date="2009-05-27T10:03:00Z">
                <w:pPr>
                  <w:pStyle w:val="ListParagraph"/>
                  <w:numPr>
                    <w:numId w:val="18"/>
                  </w:numPr>
                  <w:ind w:hanging="360"/>
                </w:pPr>
              </w:pPrChange>
            </w:pPr>
          </w:p>
          <w:p w14:paraId="49956A88" w14:textId="77777777" w:rsidR="00A57CAA" w:rsidRDefault="00A57CAA" w:rsidP="00A21793">
            <w:pPr>
              <w:tabs>
                <w:tab w:val="left" w:pos="5220"/>
              </w:tabs>
              <w:rPr>
                <w:lang w:val="de-DE"/>
              </w:rPr>
            </w:pPr>
          </w:p>
          <w:p w14:paraId="49956A89" w14:textId="77777777" w:rsidR="009D20EC" w:rsidRPr="00A21793" w:rsidRDefault="009D20EC" w:rsidP="00A21793">
            <w:pPr>
              <w:tabs>
                <w:tab w:val="left" w:pos="5220"/>
              </w:tabs>
              <w:rPr>
                <w:lang w:val="de-DE"/>
              </w:rPr>
            </w:pPr>
          </w:p>
        </w:tc>
      </w:tr>
      <w:tr w:rsidR="00DC0ADE" w:rsidRPr="00A21793" w14:paraId="49956A8E" w14:textId="77777777" w:rsidTr="00DC0ADE">
        <w:tc>
          <w:tcPr>
            <w:tcW w:w="9606" w:type="dxa"/>
            <w:gridSpan w:val="2"/>
          </w:tcPr>
          <w:p w14:paraId="49956A8B" w14:textId="77777777" w:rsidR="00DC0ADE" w:rsidRPr="00A21793" w:rsidRDefault="00DC0ADE" w:rsidP="00DC0ADE">
            <w:pPr>
              <w:rPr>
                <w:lang w:val="de-DE"/>
              </w:rPr>
            </w:pPr>
          </w:p>
          <w:p w14:paraId="49956A8C" w14:textId="77777777" w:rsidR="00DC0ADE" w:rsidRPr="00A21793" w:rsidRDefault="009E3066" w:rsidP="00DC0ADE">
            <w:pPr>
              <w:rPr>
                <w:lang w:val="de-DE"/>
              </w:rPr>
            </w:pPr>
            <w:ins w:id="140" w:author="Tim Bänziger" w:date="2009-05-26T10:01:00Z">
              <w:r>
                <w:rPr>
                  <w:noProof/>
                  <w:lang w:val="de-CH" w:eastAsia="de-CH"/>
                </w:rPr>
                <w:drawing>
                  <wp:inline distT="0" distB="0" distL="0" distR="0" wp14:anchorId="49956AF5" wp14:editId="49956AF6">
                    <wp:extent cx="5962650" cy="4785995"/>
                    <wp:effectExtent l="19050" t="0" r="0" b="0"/>
                    <wp:docPr id="4" name="Picture 3" descr="List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n1.jpg"/>
                            <pic:cNvPicPr/>
                          </pic:nvPicPr>
                          <pic:blipFill>
                            <a:blip r:embed="rId15" cstate="print"/>
                            <a:stretch>
                              <a:fillRect/>
                            </a:stretch>
                          </pic:blipFill>
                          <pic:spPr>
                            <a:xfrm>
                              <a:off x="0" y="0"/>
                              <a:ext cx="5962650" cy="4785995"/>
                            </a:xfrm>
                            <a:prstGeom prst="rect">
                              <a:avLst/>
                            </a:prstGeom>
                          </pic:spPr>
                        </pic:pic>
                      </a:graphicData>
                    </a:graphic>
                  </wp:inline>
                </w:drawing>
              </w:r>
            </w:ins>
          </w:p>
          <w:p w14:paraId="49956A8D" w14:textId="77777777" w:rsidR="00DC0ADE" w:rsidRPr="00A21793" w:rsidRDefault="00DC0ADE" w:rsidP="00DC0ADE">
            <w:pPr>
              <w:rPr>
                <w:lang w:val="de-DE"/>
              </w:rPr>
            </w:pPr>
          </w:p>
        </w:tc>
      </w:tr>
    </w:tbl>
    <w:p w14:paraId="49956A8F" w14:textId="77777777" w:rsidR="00DC0ADE" w:rsidRDefault="00DC0ADE" w:rsidP="00DC0ADE">
      <w:pPr>
        <w:rPr>
          <w:lang w:val="de-DE"/>
        </w:rPr>
      </w:pPr>
    </w:p>
    <w:p w14:paraId="49956A90" w14:textId="77777777" w:rsidR="00DC0ADE" w:rsidRDefault="00DC0ADE" w:rsidP="00DC0ADE">
      <w:pPr>
        <w:rPr>
          <w:lang w:val="de-DE"/>
        </w:rPr>
      </w:pPr>
    </w:p>
    <w:tbl>
      <w:tblPr>
        <w:tblStyle w:val="TableGrid"/>
        <w:tblW w:w="0" w:type="auto"/>
        <w:tblLayout w:type="fixed"/>
        <w:tblLook w:val="04A0" w:firstRow="1" w:lastRow="0" w:firstColumn="1" w:lastColumn="0" w:noHBand="0" w:noVBand="1"/>
      </w:tblPr>
      <w:tblGrid>
        <w:gridCol w:w="4928"/>
        <w:gridCol w:w="4678"/>
      </w:tblGrid>
      <w:tr w:rsidR="00DC0ADE" w:rsidRPr="007D24D7" w14:paraId="49956A92" w14:textId="77777777" w:rsidTr="00DC0ADE">
        <w:tc>
          <w:tcPr>
            <w:tcW w:w="9606" w:type="dxa"/>
            <w:gridSpan w:val="2"/>
          </w:tcPr>
          <w:p w14:paraId="49956A91" w14:textId="77777777" w:rsidR="00DC0ADE" w:rsidRDefault="00DC0ADE" w:rsidP="005862B3">
            <w:pPr>
              <w:pStyle w:val="Heading2"/>
              <w:rPr>
                <w:lang w:val="de-DE"/>
              </w:rPr>
            </w:pPr>
            <w:r w:rsidRPr="00264081">
              <w:rPr>
                <w:lang w:val="de-DE"/>
              </w:rPr>
              <w:t xml:space="preserve">Schritt </w:t>
            </w:r>
            <w:r w:rsidR="005C3503">
              <w:rPr>
                <w:lang w:val="de-DE"/>
              </w:rPr>
              <w:t>5</w:t>
            </w:r>
            <w:r>
              <w:rPr>
                <w:lang w:val="de-DE"/>
              </w:rPr>
              <w:t xml:space="preserve"> - </w:t>
            </w:r>
            <w:r w:rsidR="00FA0170" w:rsidRPr="00FA0170">
              <w:rPr>
                <w:b w:val="0"/>
                <w:sz w:val="20"/>
                <w:lang w:val="de-CH"/>
              </w:rPr>
              <w:t>Benutzer kann Filter und Suchresultat als neue Liste oder als Favorit speichern</w:t>
            </w:r>
          </w:p>
        </w:tc>
      </w:tr>
      <w:tr w:rsidR="00DC0ADE" w:rsidRPr="00264081" w14:paraId="49956A95" w14:textId="77777777" w:rsidTr="00DC0ADE">
        <w:tc>
          <w:tcPr>
            <w:tcW w:w="4928" w:type="dxa"/>
          </w:tcPr>
          <w:p w14:paraId="49956A93" w14:textId="77777777" w:rsidR="00DC0ADE" w:rsidRPr="00264081" w:rsidRDefault="00DC0ADE" w:rsidP="00DC0ADE">
            <w:pPr>
              <w:rPr>
                <w:b/>
                <w:lang w:val="de-DE"/>
              </w:rPr>
            </w:pPr>
            <w:r>
              <w:rPr>
                <w:b/>
                <w:lang w:val="de-DE"/>
              </w:rPr>
              <w:t>Controls</w:t>
            </w:r>
          </w:p>
        </w:tc>
        <w:tc>
          <w:tcPr>
            <w:tcW w:w="4678" w:type="dxa"/>
          </w:tcPr>
          <w:p w14:paraId="49956A94" w14:textId="77777777" w:rsidR="00DC0ADE" w:rsidRPr="00264081" w:rsidRDefault="00DC0ADE" w:rsidP="00DC0ADE">
            <w:pPr>
              <w:rPr>
                <w:b/>
                <w:lang w:val="de-DE"/>
              </w:rPr>
            </w:pPr>
            <w:r>
              <w:rPr>
                <w:b/>
                <w:lang w:val="de-DE"/>
              </w:rPr>
              <w:t>Regeln</w:t>
            </w:r>
          </w:p>
        </w:tc>
      </w:tr>
      <w:tr w:rsidR="00DC0ADE" w:rsidRPr="007D24D7" w14:paraId="49956ABC" w14:textId="77777777" w:rsidTr="00DC0ADE">
        <w:tc>
          <w:tcPr>
            <w:tcW w:w="4928" w:type="dxa"/>
          </w:tcPr>
          <w:p w14:paraId="49956A96" w14:textId="77777777" w:rsidR="00672A13" w:rsidRDefault="00672A13" w:rsidP="004F4B6A">
            <w:pPr>
              <w:rPr>
                <w:lang w:val="de-DE"/>
              </w:rPr>
            </w:pPr>
          </w:p>
          <w:p w14:paraId="49956A97" w14:textId="77777777" w:rsidR="004F4B6A" w:rsidRDefault="004F4B6A" w:rsidP="004F4B6A">
            <w:pPr>
              <w:rPr>
                <w:b/>
                <w:lang w:val="de-DE"/>
              </w:rPr>
            </w:pPr>
            <w:r>
              <w:rPr>
                <w:b/>
                <w:lang w:val="de-DE"/>
              </w:rPr>
              <w:t>Sidepanel</w:t>
            </w:r>
          </w:p>
          <w:p w14:paraId="49956A98" w14:textId="77777777" w:rsidR="004F4B6A" w:rsidRDefault="004F4B6A" w:rsidP="004F4B6A">
            <w:pPr>
              <w:rPr>
                <w:lang w:val="de-DE"/>
              </w:rPr>
            </w:pPr>
            <w:r>
              <w:rPr>
                <w:lang w:val="de-DE"/>
              </w:rPr>
              <w:t>Stern (*) im Kopf des Sidepanels als Favorit-</w:t>
            </w:r>
            <w:r>
              <w:rPr>
                <w:lang w:val="de-DE"/>
              </w:rPr>
              <w:lastRenderedPageBreak/>
              <w:t>Speichermechanismus</w:t>
            </w:r>
          </w:p>
          <w:p w14:paraId="49956A99" w14:textId="77777777" w:rsidR="004F4B6A" w:rsidRDefault="004F4B6A" w:rsidP="004F4B6A">
            <w:pPr>
              <w:rPr>
                <w:lang w:val="de-DE"/>
              </w:rPr>
            </w:pPr>
          </w:p>
          <w:p w14:paraId="49956A9A" w14:textId="77777777" w:rsidR="004F4B6A" w:rsidRDefault="004F4B6A" w:rsidP="004F4B6A">
            <w:pPr>
              <w:rPr>
                <w:lang w:val="de-DE"/>
              </w:rPr>
            </w:pPr>
          </w:p>
          <w:p w14:paraId="49956A9B" w14:textId="77777777" w:rsidR="004F4B6A" w:rsidRDefault="004F4B6A" w:rsidP="004F4B6A">
            <w:pPr>
              <w:rPr>
                <w:lang w:val="de-DE"/>
              </w:rPr>
            </w:pPr>
          </w:p>
          <w:p w14:paraId="49956A9C" w14:textId="77777777" w:rsidR="004F4B6A" w:rsidRDefault="004F4B6A" w:rsidP="004F4B6A">
            <w:pPr>
              <w:rPr>
                <w:lang w:val="de-DE"/>
              </w:rPr>
            </w:pPr>
          </w:p>
          <w:p w14:paraId="49956A9D" w14:textId="77777777" w:rsidR="004F4B6A" w:rsidRDefault="004F4B6A" w:rsidP="004F4B6A">
            <w:pPr>
              <w:rPr>
                <w:lang w:val="de-DE"/>
              </w:rPr>
            </w:pPr>
          </w:p>
          <w:p w14:paraId="49956A9E" w14:textId="77777777" w:rsidR="004F4B6A" w:rsidRDefault="004F4B6A" w:rsidP="004F4B6A">
            <w:pPr>
              <w:rPr>
                <w:lang w:val="de-DE"/>
              </w:rPr>
            </w:pPr>
          </w:p>
          <w:p w14:paraId="49956A9F" w14:textId="77777777" w:rsidR="004F4B6A" w:rsidRDefault="004F4B6A" w:rsidP="004F4B6A">
            <w:pPr>
              <w:rPr>
                <w:lang w:val="de-DE"/>
              </w:rPr>
            </w:pPr>
          </w:p>
          <w:p w14:paraId="49956AA0" w14:textId="77777777" w:rsidR="004F4B6A" w:rsidRDefault="004F4B6A" w:rsidP="004F4B6A">
            <w:pPr>
              <w:rPr>
                <w:lang w:val="de-DE"/>
              </w:rPr>
            </w:pPr>
          </w:p>
          <w:p w14:paraId="49956AA1" w14:textId="77777777" w:rsidR="004F4B6A" w:rsidRDefault="004F4B6A" w:rsidP="004F4B6A">
            <w:pPr>
              <w:rPr>
                <w:lang w:val="de-DE"/>
              </w:rPr>
            </w:pPr>
          </w:p>
          <w:p w14:paraId="49956AA2" w14:textId="77777777" w:rsidR="004F4B6A" w:rsidRDefault="004F4B6A" w:rsidP="004F4B6A">
            <w:pPr>
              <w:rPr>
                <w:lang w:val="de-DE"/>
              </w:rPr>
            </w:pPr>
          </w:p>
          <w:p w14:paraId="49956AA3" w14:textId="77777777" w:rsidR="004F4B6A" w:rsidRDefault="004F4B6A" w:rsidP="004F4B6A">
            <w:pPr>
              <w:rPr>
                <w:lang w:val="de-DE"/>
              </w:rPr>
            </w:pPr>
            <w:r>
              <w:rPr>
                <w:lang w:val="de-DE"/>
              </w:rPr>
              <w:t>Button „als Liste speichern“</w:t>
            </w:r>
            <w:ins w:id="141" w:author="Tim Bänziger" w:date="2009-05-25T14:54:00Z">
              <w:r w:rsidR="005415DA">
                <w:rPr>
                  <w:lang w:val="de-DE"/>
                </w:rPr>
                <w:t xml:space="preserve"> (ganz unten in Sidepanel)</w:t>
              </w:r>
            </w:ins>
          </w:p>
          <w:p w14:paraId="49956AA4" w14:textId="77777777" w:rsidR="004F4B6A" w:rsidRPr="004F4B6A" w:rsidRDefault="004F4B6A" w:rsidP="004F4B6A">
            <w:pPr>
              <w:rPr>
                <w:lang w:val="de-DE"/>
              </w:rPr>
            </w:pPr>
          </w:p>
        </w:tc>
        <w:tc>
          <w:tcPr>
            <w:tcW w:w="4678" w:type="dxa"/>
          </w:tcPr>
          <w:p w14:paraId="49956AA5" w14:textId="77777777" w:rsidR="00946B80" w:rsidRDefault="00946B80" w:rsidP="009565D3">
            <w:pPr>
              <w:tabs>
                <w:tab w:val="left" w:pos="5220"/>
              </w:tabs>
              <w:rPr>
                <w:lang w:val="de-DE"/>
              </w:rPr>
            </w:pPr>
          </w:p>
          <w:p w14:paraId="49956AA6" w14:textId="77777777" w:rsidR="004F4B6A" w:rsidRDefault="004F4B6A" w:rsidP="009565D3">
            <w:pPr>
              <w:tabs>
                <w:tab w:val="left" w:pos="5220"/>
              </w:tabs>
              <w:rPr>
                <w:lang w:val="de-DE"/>
              </w:rPr>
            </w:pPr>
          </w:p>
          <w:p w14:paraId="49956AA7" w14:textId="77777777" w:rsidR="004F4B6A" w:rsidRDefault="004F4B6A" w:rsidP="009565D3">
            <w:pPr>
              <w:tabs>
                <w:tab w:val="left" w:pos="5220"/>
              </w:tabs>
              <w:rPr>
                <w:lang w:val="de-DE"/>
              </w:rPr>
            </w:pPr>
            <w:r>
              <w:rPr>
                <w:lang w:val="de-DE"/>
              </w:rPr>
              <w:t>Klick auf Stern bedeutet</w:t>
            </w:r>
          </w:p>
          <w:p w14:paraId="49956AA8" w14:textId="77777777" w:rsidR="004F4B6A" w:rsidRDefault="004F4B6A" w:rsidP="004F4B6A">
            <w:pPr>
              <w:pStyle w:val="ListParagraph"/>
              <w:numPr>
                <w:ilvl w:val="0"/>
                <w:numId w:val="37"/>
              </w:numPr>
              <w:tabs>
                <w:tab w:val="left" w:pos="5220"/>
              </w:tabs>
              <w:rPr>
                <w:lang w:val="de-DE"/>
              </w:rPr>
            </w:pPr>
            <w:r>
              <w:rPr>
                <w:lang w:val="de-DE"/>
              </w:rPr>
              <w:lastRenderedPageBreak/>
              <w:t>die aktuellen Filterkriterien UND</w:t>
            </w:r>
          </w:p>
          <w:p w14:paraId="49956AA9" w14:textId="77777777" w:rsidR="004F4B6A" w:rsidRDefault="004F4B6A" w:rsidP="004F4B6A">
            <w:pPr>
              <w:pStyle w:val="ListParagraph"/>
              <w:numPr>
                <w:ilvl w:val="0"/>
                <w:numId w:val="37"/>
              </w:numPr>
              <w:tabs>
                <w:tab w:val="left" w:pos="5220"/>
              </w:tabs>
              <w:rPr>
                <w:lang w:val="de-DE"/>
              </w:rPr>
            </w:pPr>
            <w:r>
              <w:rPr>
                <w:lang w:val="de-DE"/>
              </w:rPr>
              <w:t>die aktuelle Resultatliste werden unter „Meine Listen“ als Favorit gespeichert</w:t>
            </w:r>
          </w:p>
          <w:p w14:paraId="49956AAA" w14:textId="77777777" w:rsidR="004F4B6A" w:rsidRDefault="004F4B6A" w:rsidP="004F4B6A">
            <w:pPr>
              <w:pStyle w:val="ListParagraph"/>
              <w:numPr>
                <w:ilvl w:val="0"/>
                <w:numId w:val="37"/>
              </w:numPr>
              <w:tabs>
                <w:tab w:val="left" w:pos="5220"/>
              </w:tabs>
              <w:rPr>
                <w:lang w:val="de-DE"/>
              </w:rPr>
            </w:pPr>
            <w:r>
              <w:rPr>
                <w:lang w:val="de-DE"/>
              </w:rPr>
              <w:t>Ausgenommen sind</w:t>
            </w:r>
          </w:p>
          <w:p w14:paraId="49956AAB" w14:textId="77777777" w:rsidR="004F4B6A" w:rsidRDefault="004F4B6A" w:rsidP="004F4B6A">
            <w:pPr>
              <w:pStyle w:val="ListParagraph"/>
              <w:numPr>
                <w:ilvl w:val="1"/>
                <w:numId w:val="37"/>
              </w:numPr>
              <w:tabs>
                <w:tab w:val="left" w:pos="5220"/>
              </w:tabs>
              <w:rPr>
                <w:lang w:val="de-DE"/>
              </w:rPr>
            </w:pPr>
            <w:r>
              <w:rPr>
                <w:lang w:val="de-DE"/>
              </w:rPr>
              <w:t>Datum/Zeit (hier werden immer die aktuellen, gemäss Beschreibung in Schritt 1 verwendet)</w:t>
            </w:r>
          </w:p>
          <w:p w14:paraId="49956AAC" w14:textId="77777777" w:rsidR="004F4B6A" w:rsidRDefault="004F4B6A" w:rsidP="004F4B6A">
            <w:pPr>
              <w:pStyle w:val="ListParagraph"/>
              <w:numPr>
                <w:ilvl w:val="1"/>
                <w:numId w:val="37"/>
              </w:numPr>
              <w:tabs>
                <w:tab w:val="left" w:pos="5220"/>
              </w:tabs>
              <w:rPr>
                <w:lang w:val="de-DE"/>
              </w:rPr>
            </w:pPr>
            <w:r>
              <w:rPr>
                <w:lang w:val="de-DE"/>
              </w:rPr>
              <w:t>Dropdown „Gespeicherte Listen“ diese bleibt leer (unselektiert)</w:t>
            </w:r>
          </w:p>
          <w:p w14:paraId="49956AAD" w14:textId="77777777" w:rsidR="004F4B6A" w:rsidRDefault="004F4B6A" w:rsidP="004F4B6A">
            <w:pPr>
              <w:tabs>
                <w:tab w:val="left" w:pos="5220"/>
              </w:tabs>
              <w:rPr>
                <w:lang w:val="de-DE"/>
              </w:rPr>
            </w:pPr>
          </w:p>
          <w:p w14:paraId="49956AAE" w14:textId="77777777" w:rsidR="004F4B6A" w:rsidRDefault="004F4B6A" w:rsidP="004F4B6A">
            <w:pPr>
              <w:tabs>
                <w:tab w:val="left" w:pos="5220"/>
              </w:tabs>
              <w:rPr>
                <w:lang w:val="de-DE"/>
              </w:rPr>
            </w:pPr>
            <w:r>
              <w:rPr>
                <w:lang w:val="de-DE"/>
              </w:rPr>
              <w:t>Button „als Liste speichern“</w:t>
            </w:r>
          </w:p>
          <w:p w14:paraId="49956AAF" w14:textId="77777777" w:rsidR="004F4B6A" w:rsidRDefault="004F4B6A" w:rsidP="004F4B6A">
            <w:pPr>
              <w:tabs>
                <w:tab w:val="left" w:pos="5220"/>
              </w:tabs>
              <w:rPr>
                <w:lang w:val="de-DE"/>
              </w:rPr>
            </w:pPr>
            <w:r>
              <w:rPr>
                <w:lang w:val="de-DE"/>
              </w:rPr>
              <w:t xml:space="preserve">Szenario 1: Dropdown „Gespeicherte Listen“ </w:t>
            </w:r>
            <w:r w:rsidR="00CE7923">
              <w:rPr>
                <w:lang w:val="de-DE"/>
              </w:rPr>
              <w:t>wurde keine Liste selektiert/geöffnet:</w:t>
            </w:r>
          </w:p>
          <w:p w14:paraId="49956AB0" w14:textId="77777777" w:rsidR="004F4B6A" w:rsidRDefault="004F4B6A" w:rsidP="004F4B6A">
            <w:pPr>
              <w:pStyle w:val="ListParagraph"/>
              <w:numPr>
                <w:ilvl w:val="0"/>
                <w:numId w:val="39"/>
              </w:numPr>
              <w:tabs>
                <w:tab w:val="left" w:pos="5220"/>
              </w:tabs>
              <w:rPr>
                <w:lang w:val="de-DE"/>
              </w:rPr>
            </w:pPr>
            <w:r>
              <w:rPr>
                <w:lang w:val="de-DE"/>
              </w:rPr>
              <w:t>Popup öffnet sich</w:t>
            </w:r>
          </w:p>
          <w:p w14:paraId="49956AB1" w14:textId="77777777" w:rsidR="004F4B6A" w:rsidRDefault="004F4B6A" w:rsidP="004F4B6A">
            <w:pPr>
              <w:pStyle w:val="ListParagraph"/>
              <w:numPr>
                <w:ilvl w:val="0"/>
                <w:numId w:val="39"/>
              </w:numPr>
              <w:tabs>
                <w:tab w:val="left" w:pos="5220"/>
              </w:tabs>
              <w:rPr>
                <w:lang w:val="de-DE"/>
              </w:rPr>
            </w:pPr>
            <w:r>
              <w:rPr>
                <w:lang w:val="de-DE"/>
              </w:rPr>
              <w:t>Eingabe der Listenbezeichnung (mehrsprachig) möglich</w:t>
            </w:r>
          </w:p>
          <w:p w14:paraId="49956AB2" w14:textId="77777777" w:rsidR="004F4B6A" w:rsidRDefault="004F4B6A" w:rsidP="004F4B6A">
            <w:pPr>
              <w:pStyle w:val="ListParagraph"/>
              <w:numPr>
                <w:ilvl w:val="0"/>
                <w:numId w:val="39"/>
              </w:numPr>
              <w:tabs>
                <w:tab w:val="left" w:pos="5220"/>
              </w:tabs>
              <w:rPr>
                <w:lang w:val="de-DE"/>
              </w:rPr>
            </w:pPr>
            <w:r>
              <w:rPr>
                <w:lang w:val="de-DE"/>
              </w:rPr>
              <w:t>Speichern oder Abbrechen möglich</w:t>
            </w:r>
          </w:p>
          <w:p w14:paraId="49956AB3" w14:textId="77777777" w:rsidR="004F4B6A" w:rsidRDefault="00CE7923" w:rsidP="004F4B6A">
            <w:pPr>
              <w:pStyle w:val="ListParagraph"/>
              <w:numPr>
                <w:ilvl w:val="0"/>
                <w:numId w:val="39"/>
              </w:numPr>
              <w:tabs>
                <w:tab w:val="left" w:pos="5220"/>
              </w:tabs>
              <w:rPr>
                <w:lang w:val="de-DE"/>
              </w:rPr>
            </w:pPr>
            <w:r>
              <w:rPr>
                <w:lang w:val="de-DE"/>
              </w:rPr>
              <w:t xml:space="preserve">Klick auf Speichern: </w:t>
            </w:r>
            <w:r w:rsidR="004F4B6A">
              <w:rPr>
                <w:lang w:val="de-DE"/>
              </w:rPr>
              <w:t>Dropdown „Gespeicherte Listen“ wird augenblicklich und automatisch um neuen Eintrag ergänzt.</w:t>
            </w:r>
          </w:p>
          <w:p w14:paraId="49956AB4" w14:textId="77777777" w:rsidR="00CE7923" w:rsidRDefault="00CE7923" w:rsidP="00CE7923">
            <w:pPr>
              <w:tabs>
                <w:tab w:val="left" w:pos="5220"/>
              </w:tabs>
              <w:rPr>
                <w:lang w:val="de-DE"/>
              </w:rPr>
            </w:pPr>
            <w:r>
              <w:rPr>
                <w:lang w:val="de-DE"/>
              </w:rPr>
              <w:t>Szenario 2: Dropdown „Gespeicherte Listen“ wurde eine Liste selektiert/geöffnet:</w:t>
            </w:r>
          </w:p>
          <w:p w14:paraId="49956AB5" w14:textId="77777777" w:rsidR="00CE7923" w:rsidRDefault="00CE7923" w:rsidP="00CE7923">
            <w:pPr>
              <w:pStyle w:val="ListParagraph"/>
              <w:numPr>
                <w:ilvl w:val="0"/>
                <w:numId w:val="40"/>
              </w:numPr>
              <w:tabs>
                <w:tab w:val="left" w:pos="5220"/>
              </w:tabs>
              <w:rPr>
                <w:lang w:val="de-DE"/>
              </w:rPr>
            </w:pPr>
            <w:r>
              <w:rPr>
                <w:lang w:val="de-DE"/>
              </w:rPr>
              <w:t>Popup öffnet sich</w:t>
            </w:r>
          </w:p>
          <w:p w14:paraId="49956AB6" w14:textId="77777777" w:rsidR="00CE7923" w:rsidRDefault="00CE7923" w:rsidP="00CE7923">
            <w:pPr>
              <w:pStyle w:val="ListParagraph"/>
              <w:numPr>
                <w:ilvl w:val="0"/>
                <w:numId w:val="40"/>
              </w:numPr>
              <w:tabs>
                <w:tab w:val="left" w:pos="5220"/>
              </w:tabs>
              <w:rPr>
                <w:lang w:val="de-DE"/>
              </w:rPr>
            </w:pPr>
            <w:r>
              <w:rPr>
                <w:lang w:val="de-DE"/>
              </w:rPr>
              <w:t>Listenbezeichnung (mehrsprachig) ist mit dem Wert aus „Gespeicherte Liste“ vorabgefüllt</w:t>
            </w:r>
          </w:p>
          <w:p w14:paraId="49956AB7" w14:textId="77777777" w:rsidR="00CE7923" w:rsidRDefault="00CE7923" w:rsidP="00CE7923">
            <w:pPr>
              <w:pStyle w:val="ListParagraph"/>
              <w:numPr>
                <w:ilvl w:val="0"/>
                <w:numId w:val="40"/>
              </w:numPr>
              <w:tabs>
                <w:tab w:val="left" w:pos="5220"/>
              </w:tabs>
              <w:rPr>
                <w:lang w:val="de-DE"/>
              </w:rPr>
            </w:pPr>
            <w:r>
              <w:rPr>
                <w:lang w:val="de-DE"/>
              </w:rPr>
              <w:t>Speichern oder Abbrechen möglich</w:t>
            </w:r>
          </w:p>
          <w:p w14:paraId="49956AB8" w14:textId="77777777" w:rsidR="00CE7923" w:rsidRDefault="00CE7923" w:rsidP="00CE7923">
            <w:pPr>
              <w:pStyle w:val="ListParagraph"/>
              <w:numPr>
                <w:ilvl w:val="0"/>
                <w:numId w:val="40"/>
              </w:numPr>
              <w:tabs>
                <w:tab w:val="left" w:pos="5220"/>
              </w:tabs>
              <w:rPr>
                <w:lang w:val="de-DE"/>
              </w:rPr>
            </w:pPr>
            <w:r>
              <w:rPr>
                <w:lang w:val="de-DE"/>
              </w:rPr>
              <w:t>Klick auf „Speichern“ (ohne Änderungen vorzunehmen), speichert die Suchkriterien und Resultatliste unter gleichem Namen ab – erlaubt es also eine gespeicherte Liste zu verändern.</w:t>
            </w:r>
          </w:p>
          <w:p w14:paraId="49956AB9" w14:textId="77777777" w:rsidR="00CE7923" w:rsidRDefault="00CE7923" w:rsidP="00CE7923">
            <w:pPr>
              <w:pStyle w:val="ListParagraph"/>
              <w:numPr>
                <w:ilvl w:val="0"/>
                <w:numId w:val="40"/>
              </w:numPr>
              <w:tabs>
                <w:tab w:val="left" w:pos="5220"/>
              </w:tabs>
              <w:rPr>
                <w:lang w:val="de-DE"/>
              </w:rPr>
            </w:pPr>
            <w:r>
              <w:rPr>
                <w:lang w:val="de-DE"/>
              </w:rPr>
              <w:t>Wird eine Änderung vorgenommen in der Listenbezeichnung kommt automatisch Szenario 1 zum tragen und eine neue Liste wird erstellt.</w:t>
            </w:r>
          </w:p>
          <w:p w14:paraId="49956ABA" w14:textId="77777777" w:rsidR="00CE7923" w:rsidRDefault="00CE7923" w:rsidP="00CE7923">
            <w:pPr>
              <w:tabs>
                <w:tab w:val="left" w:pos="5220"/>
              </w:tabs>
              <w:rPr>
                <w:b/>
                <w:lang w:val="de-DE"/>
              </w:rPr>
            </w:pPr>
          </w:p>
          <w:p w14:paraId="49956ABB" w14:textId="77777777" w:rsidR="00CE7923" w:rsidRPr="00CE7923" w:rsidRDefault="00CE7923" w:rsidP="00CE7923">
            <w:pPr>
              <w:tabs>
                <w:tab w:val="left" w:pos="5220"/>
              </w:tabs>
              <w:rPr>
                <w:lang w:val="de-DE"/>
              </w:rPr>
            </w:pPr>
            <w:r>
              <w:rPr>
                <w:b/>
                <w:lang w:val="de-DE"/>
              </w:rPr>
              <w:t xml:space="preserve">Anmerkung: </w:t>
            </w:r>
            <w:r>
              <w:rPr>
                <w:lang w:val="de-DE"/>
              </w:rPr>
              <w:t>Liste löschen kann nur in den persönlichen Einstellungen erfolgen.</w:t>
            </w:r>
          </w:p>
        </w:tc>
      </w:tr>
      <w:tr w:rsidR="00DC0ADE" w:rsidRPr="007D24D7" w14:paraId="49956ABE" w14:textId="77777777" w:rsidTr="00DC0ADE">
        <w:tc>
          <w:tcPr>
            <w:tcW w:w="9606" w:type="dxa"/>
            <w:gridSpan w:val="2"/>
          </w:tcPr>
          <w:p w14:paraId="49956ABD" w14:textId="77777777" w:rsidR="00DC0ADE" w:rsidRDefault="00DC0ADE" w:rsidP="00DC0ADE">
            <w:pPr>
              <w:rPr>
                <w:lang w:val="de-DE"/>
              </w:rPr>
            </w:pPr>
          </w:p>
        </w:tc>
      </w:tr>
    </w:tbl>
    <w:p w14:paraId="49956ABF" w14:textId="77777777" w:rsidR="00DC0ADE" w:rsidRDefault="00DC0ADE" w:rsidP="00DC0ADE">
      <w:pPr>
        <w:rPr>
          <w:lang w:val="de-CH"/>
        </w:rPr>
      </w:pPr>
    </w:p>
    <w:tbl>
      <w:tblPr>
        <w:tblStyle w:val="TableGrid"/>
        <w:tblW w:w="0" w:type="auto"/>
        <w:tblLayout w:type="fixed"/>
        <w:tblLook w:val="04A0" w:firstRow="1" w:lastRow="0" w:firstColumn="1" w:lastColumn="0" w:noHBand="0" w:noVBand="1"/>
      </w:tblPr>
      <w:tblGrid>
        <w:gridCol w:w="4928"/>
        <w:gridCol w:w="4678"/>
      </w:tblGrid>
      <w:tr w:rsidR="007D24D7" w:rsidRPr="00E25162" w14:paraId="7E588024" w14:textId="77777777" w:rsidTr="00E25162">
        <w:tc>
          <w:tcPr>
            <w:tcW w:w="9606" w:type="dxa"/>
            <w:gridSpan w:val="2"/>
          </w:tcPr>
          <w:p w14:paraId="5419D6F6" w14:textId="10040222" w:rsidR="007D24D7" w:rsidRDefault="007D24D7" w:rsidP="007D24D7">
            <w:pPr>
              <w:pStyle w:val="Heading2"/>
              <w:rPr>
                <w:lang w:val="de-DE"/>
              </w:rPr>
            </w:pPr>
            <w:r w:rsidRPr="00264081">
              <w:rPr>
                <w:lang w:val="de-DE"/>
              </w:rPr>
              <w:t xml:space="preserve">Schritt </w:t>
            </w:r>
            <w:r>
              <w:rPr>
                <w:lang w:val="de-DE"/>
              </w:rPr>
              <w:t>6</w:t>
            </w:r>
            <w:r>
              <w:rPr>
                <w:lang w:val="de-DE"/>
              </w:rPr>
              <w:t xml:space="preserve"> - </w:t>
            </w:r>
            <w:ins w:id="142" w:author="Tim Bänziger" w:date="2010-04-28T16:43:00Z">
              <w:r w:rsidRPr="007D24D7">
                <w:rPr>
                  <w:sz w:val="20"/>
                  <w:lang w:val="de-CH"/>
                </w:rPr>
                <w:t>Benutzer kann Liste Public oder (mit entsprechenden Rechten) global setzen (Publizieren)</w:t>
              </w:r>
            </w:ins>
          </w:p>
        </w:tc>
      </w:tr>
      <w:tr w:rsidR="007D24D7" w:rsidRPr="00264081" w14:paraId="61ADAB3D" w14:textId="77777777" w:rsidTr="00E25162">
        <w:tc>
          <w:tcPr>
            <w:tcW w:w="4928" w:type="dxa"/>
          </w:tcPr>
          <w:p w14:paraId="2438F10C" w14:textId="77777777" w:rsidR="007D24D7" w:rsidRPr="00264081" w:rsidRDefault="007D24D7" w:rsidP="00E25162">
            <w:pPr>
              <w:rPr>
                <w:b/>
                <w:lang w:val="de-DE"/>
              </w:rPr>
            </w:pPr>
            <w:r>
              <w:rPr>
                <w:b/>
                <w:lang w:val="de-DE"/>
              </w:rPr>
              <w:t>Controls</w:t>
            </w:r>
          </w:p>
        </w:tc>
        <w:tc>
          <w:tcPr>
            <w:tcW w:w="4678" w:type="dxa"/>
          </w:tcPr>
          <w:p w14:paraId="37841886" w14:textId="77777777" w:rsidR="007D24D7" w:rsidRPr="00264081" w:rsidRDefault="007D24D7" w:rsidP="00E25162">
            <w:pPr>
              <w:rPr>
                <w:b/>
                <w:lang w:val="de-DE"/>
              </w:rPr>
            </w:pPr>
            <w:r>
              <w:rPr>
                <w:b/>
                <w:lang w:val="de-DE"/>
              </w:rPr>
              <w:t>Regeln</w:t>
            </w:r>
          </w:p>
        </w:tc>
      </w:tr>
      <w:tr w:rsidR="007D24D7" w:rsidRPr="00E25162" w14:paraId="3D650A46" w14:textId="77777777" w:rsidTr="00E25162">
        <w:tc>
          <w:tcPr>
            <w:tcW w:w="4928" w:type="dxa"/>
          </w:tcPr>
          <w:p w14:paraId="5E8F25D7" w14:textId="77777777" w:rsidR="007D24D7" w:rsidRDefault="007D24D7" w:rsidP="00E25162">
            <w:pPr>
              <w:rPr>
                <w:lang w:val="de-DE"/>
              </w:rPr>
            </w:pPr>
          </w:p>
          <w:p w14:paraId="341020F9" w14:textId="67BD3E12" w:rsidR="007D24D7" w:rsidRDefault="007D24D7" w:rsidP="00E25162">
            <w:pPr>
              <w:rPr>
                <w:lang w:val="de-DE"/>
              </w:rPr>
            </w:pPr>
            <w:r>
              <w:rPr>
                <w:b/>
                <w:lang w:val="de-DE"/>
              </w:rPr>
              <w:t>Profil</w:t>
            </w:r>
            <w:ins w:id="143" w:author="Tim Bänziger" w:date="2010-04-28T16:47:00Z">
              <w:r>
                <w:rPr>
                  <w:b/>
                  <w:lang w:val="de-DE"/>
                </w:rPr>
                <w:t>\Listen</w:t>
              </w:r>
            </w:ins>
          </w:p>
          <w:p w14:paraId="69CDC486" w14:textId="77777777" w:rsidR="007D24D7" w:rsidRDefault="007D24D7" w:rsidP="00E25162">
            <w:pPr>
              <w:rPr>
                <w:lang w:val="de-DE"/>
              </w:rPr>
            </w:pPr>
          </w:p>
          <w:p w14:paraId="15F9413E" w14:textId="77777777" w:rsidR="007D24D7" w:rsidRDefault="007D24D7" w:rsidP="00E25162">
            <w:pPr>
              <w:rPr>
                <w:lang w:val="de-DE"/>
              </w:rPr>
            </w:pPr>
          </w:p>
          <w:p w14:paraId="1648A4F8" w14:textId="77777777" w:rsidR="007D24D7" w:rsidRDefault="007D24D7" w:rsidP="00E25162">
            <w:pPr>
              <w:rPr>
                <w:lang w:val="de-DE"/>
              </w:rPr>
            </w:pPr>
          </w:p>
          <w:p w14:paraId="7BED6F78" w14:textId="77777777" w:rsidR="007D24D7" w:rsidRDefault="007D24D7" w:rsidP="00E25162">
            <w:pPr>
              <w:rPr>
                <w:lang w:val="de-DE"/>
              </w:rPr>
            </w:pPr>
          </w:p>
          <w:p w14:paraId="5EDA4355" w14:textId="77777777" w:rsidR="007D24D7" w:rsidRDefault="007D24D7" w:rsidP="00E25162">
            <w:pPr>
              <w:rPr>
                <w:lang w:val="de-DE"/>
              </w:rPr>
            </w:pPr>
          </w:p>
          <w:p w14:paraId="7655ED91" w14:textId="77777777" w:rsidR="007D24D7" w:rsidRDefault="007D24D7" w:rsidP="00E25162">
            <w:pPr>
              <w:rPr>
                <w:lang w:val="de-DE"/>
              </w:rPr>
            </w:pPr>
          </w:p>
          <w:p w14:paraId="5987BDC6" w14:textId="77777777" w:rsidR="007D24D7" w:rsidRDefault="007D24D7" w:rsidP="00E25162">
            <w:pPr>
              <w:rPr>
                <w:lang w:val="de-DE"/>
              </w:rPr>
            </w:pPr>
          </w:p>
          <w:p w14:paraId="47883690" w14:textId="77777777" w:rsidR="007D24D7" w:rsidRDefault="007D24D7" w:rsidP="00E25162">
            <w:pPr>
              <w:rPr>
                <w:lang w:val="de-DE"/>
              </w:rPr>
            </w:pPr>
          </w:p>
          <w:p w14:paraId="4FA1FFCA" w14:textId="77777777" w:rsidR="007D24D7" w:rsidRDefault="007D24D7" w:rsidP="00E25162">
            <w:pPr>
              <w:rPr>
                <w:lang w:val="de-DE"/>
              </w:rPr>
            </w:pPr>
          </w:p>
          <w:p w14:paraId="14DEBB2E" w14:textId="77777777" w:rsidR="007D24D7" w:rsidRDefault="007D24D7" w:rsidP="00E25162">
            <w:pPr>
              <w:rPr>
                <w:lang w:val="de-DE"/>
              </w:rPr>
            </w:pPr>
          </w:p>
          <w:p w14:paraId="35CB3EE8" w14:textId="77777777" w:rsidR="007D24D7" w:rsidRPr="004F4B6A" w:rsidRDefault="007D24D7" w:rsidP="007D24D7">
            <w:pPr>
              <w:rPr>
                <w:lang w:val="de-DE"/>
              </w:rPr>
            </w:pPr>
          </w:p>
        </w:tc>
        <w:tc>
          <w:tcPr>
            <w:tcW w:w="4678" w:type="dxa"/>
          </w:tcPr>
          <w:p w14:paraId="1D529845" w14:textId="77777777" w:rsidR="007D24D7" w:rsidRDefault="007D24D7" w:rsidP="00E25162">
            <w:pPr>
              <w:tabs>
                <w:tab w:val="left" w:pos="5220"/>
              </w:tabs>
              <w:rPr>
                <w:ins w:id="144" w:author="Tim Bänziger" w:date="2010-04-28T16:46:00Z"/>
                <w:lang w:val="de-DE"/>
              </w:rPr>
            </w:pPr>
          </w:p>
          <w:p w14:paraId="04A85FC5" w14:textId="77777777" w:rsidR="007D24D7" w:rsidRPr="007A0541" w:rsidRDefault="007D24D7" w:rsidP="007D24D7">
            <w:pPr>
              <w:rPr>
                <w:ins w:id="145" w:author="Tim Bänziger" w:date="2010-04-28T16:46:00Z"/>
                <w:rFonts w:cs="Arial"/>
                <w:lang w:val="de-CH"/>
              </w:rPr>
            </w:pPr>
          </w:p>
          <w:p w14:paraId="4A6EADBB" w14:textId="77777777" w:rsidR="007D24D7" w:rsidRPr="007A0541" w:rsidRDefault="007D24D7" w:rsidP="007D24D7">
            <w:pPr>
              <w:rPr>
                <w:ins w:id="146" w:author="Tim Bänziger" w:date="2010-04-28T16:46:00Z"/>
                <w:rFonts w:cs="Arial"/>
                <w:u w:val="single"/>
                <w:lang w:val="de-CH"/>
              </w:rPr>
            </w:pPr>
            <w:ins w:id="147" w:author="Tim Bänziger" w:date="2010-04-28T16:46:00Z">
              <w:r w:rsidRPr="007A0541">
                <w:rPr>
                  <w:rFonts w:cs="Arial"/>
                  <w:u w:val="single"/>
                  <w:lang w:val="de-CH"/>
                </w:rPr>
                <w:t>Beschreibung</w:t>
              </w:r>
            </w:ins>
          </w:p>
          <w:p w14:paraId="130BBC5F" w14:textId="77777777" w:rsidR="007D24D7" w:rsidRDefault="007D24D7" w:rsidP="007D24D7">
            <w:pPr>
              <w:rPr>
                <w:ins w:id="148" w:author="Tim Bänziger" w:date="2010-04-28T16:46:00Z"/>
                <w:rFonts w:cs="Arial"/>
                <w:lang w:val="de-CH"/>
              </w:rPr>
            </w:pPr>
            <w:ins w:id="149" w:author="Tim Bänziger" w:date="2010-04-28T16:46:00Z">
              <w:r>
                <w:rPr>
                  <w:rFonts w:cs="Arial"/>
                  <w:lang w:val="de-CH"/>
                </w:rPr>
                <w:t>Suchfilter und Listenansicht unter dem Hauptnavigationspunkt „Listen“ sollen anderen Benutzer zur Verfügung gestellt werden können. Andere Benutzer können sich dann diese Listen abonnieren. Ausserdem sollen die globalen Standardlisten veränderbar gemacht werden (mit entsprechenden Funktionsrechten). Daraus ergeben sich 6 Geschäftsfälle</w:t>
              </w:r>
            </w:ins>
          </w:p>
          <w:p w14:paraId="44464F65" w14:textId="77777777" w:rsidR="007D24D7" w:rsidRDefault="007D24D7" w:rsidP="007D24D7">
            <w:pPr>
              <w:pStyle w:val="ListParagraph"/>
              <w:numPr>
                <w:ilvl w:val="0"/>
                <w:numId w:val="44"/>
              </w:numPr>
              <w:rPr>
                <w:ins w:id="150" w:author="Tim Bänziger" w:date="2010-04-28T16:46:00Z"/>
                <w:rFonts w:cs="Arial"/>
                <w:lang w:val="de-CH"/>
              </w:rPr>
            </w:pPr>
            <w:ins w:id="151" w:author="Tim Bänziger" w:date="2010-04-28T16:46:00Z">
              <w:r>
                <w:rPr>
                  <w:rFonts w:cs="Arial"/>
                  <w:lang w:val="de-CH"/>
                </w:rPr>
                <w:t>Ein Benutzer mit dem Funktionsrecht „Darf globale Filter/Listen anpassen“ kann neue globale Listen erstellen oder bestehende editieren und löschen.</w:t>
              </w:r>
            </w:ins>
          </w:p>
          <w:p w14:paraId="5860A916" w14:textId="77777777" w:rsidR="007D24D7" w:rsidRDefault="007D24D7" w:rsidP="007D24D7">
            <w:pPr>
              <w:pStyle w:val="ListParagraph"/>
              <w:numPr>
                <w:ilvl w:val="0"/>
                <w:numId w:val="44"/>
              </w:numPr>
              <w:rPr>
                <w:ins w:id="152" w:author="Tim Bänziger" w:date="2010-04-28T16:46:00Z"/>
                <w:rFonts w:cs="Arial"/>
                <w:lang w:val="de-CH"/>
              </w:rPr>
            </w:pPr>
            <w:ins w:id="153" w:author="Tim Bänziger" w:date="2010-04-28T16:46:00Z">
              <w:r>
                <w:rPr>
                  <w:rFonts w:cs="Arial"/>
                  <w:lang w:val="de-CH"/>
                </w:rPr>
                <w:t>Jeder Benutzer sieht die globalen Listen und kann diese nutzen</w:t>
              </w:r>
            </w:ins>
          </w:p>
          <w:p w14:paraId="0F439134" w14:textId="77777777" w:rsidR="007D24D7" w:rsidRDefault="007D24D7" w:rsidP="007D24D7">
            <w:pPr>
              <w:pStyle w:val="ListParagraph"/>
              <w:numPr>
                <w:ilvl w:val="0"/>
                <w:numId w:val="44"/>
              </w:numPr>
              <w:rPr>
                <w:ins w:id="154" w:author="Tim Bänziger" w:date="2010-04-28T16:46:00Z"/>
                <w:rFonts w:cs="Arial"/>
                <w:lang w:val="de-CH"/>
              </w:rPr>
            </w:pPr>
            <w:ins w:id="155" w:author="Tim Bänziger" w:date="2010-04-28T16:46:00Z">
              <w:r>
                <w:rPr>
                  <w:rFonts w:cs="Arial"/>
                  <w:lang w:val="de-CH"/>
                </w:rPr>
                <w:t>Public Listen können durch die Benutzer abonniert werden. Bestehende Abonnente können wieder aufgelöst werden. Die Listen können nicht verändert werden, da einer anderer Benutzer Owner ist. Verändert der Owner die Liste, wirken sich die Änderungen automatisch für alle Benutzer aus, welche die Liste abonniert haben.</w:t>
              </w:r>
            </w:ins>
          </w:p>
          <w:p w14:paraId="2E26340F" w14:textId="77777777" w:rsidR="007D24D7" w:rsidRDefault="007D24D7" w:rsidP="007D24D7">
            <w:pPr>
              <w:pStyle w:val="ListParagraph"/>
              <w:numPr>
                <w:ilvl w:val="0"/>
                <w:numId w:val="44"/>
              </w:numPr>
              <w:rPr>
                <w:ins w:id="156" w:author="Tim Bänziger" w:date="2010-04-28T16:46:00Z"/>
                <w:rFonts w:cs="Arial"/>
                <w:lang w:val="de-CH"/>
              </w:rPr>
            </w:pPr>
            <w:ins w:id="157" w:author="Tim Bänziger" w:date="2010-04-28T16:46:00Z">
              <w:r>
                <w:rPr>
                  <w:rFonts w:cs="Arial"/>
                  <w:lang w:val="de-CH"/>
                </w:rPr>
                <w:t>Ein Benutzer kann eine eigene (private Liste) anderen Benutzern zur Verfügung stellen in dem er diese publiziert</w:t>
              </w:r>
            </w:ins>
          </w:p>
          <w:p w14:paraId="0AA7F7D2" w14:textId="77777777" w:rsidR="007D24D7" w:rsidRDefault="007D24D7" w:rsidP="007D24D7">
            <w:pPr>
              <w:pStyle w:val="ListParagraph"/>
              <w:numPr>
                <w:ilvl w:val="0"/>
                <w:numId w:val="44"/>
              </w:numPr>
              <w:rPr>
                <w:ins w:id="158" w:author="Tim Bänziger" w:date="2010-04-28T16:46:00Z"/>
                <w:rFonts w:cs="Arial"/>
                <w:lang w:val="de-CH"/>
              </w:rPr>
            </w:pPr>
            <w:ins w:id="159" w:author="Tim Bänziger" w:date="2010-04-28T16:46:00Z">
              <w:r>
                <w:rPr>
                  <w:rFonts w:cs="Arial"/>
                  <w:lang w:val="de-CH"/>
                </w:rPr>
                <w:t>Ein Benutzer kann eine public Liste, statt als Abonnement als Kopie zu den eigenen (privaten) Listen hinzufügen. In diesem Moment wird er Owner der Liste</w:t>
              </w:r>
            </w:ins>
          </w:p>
          <w:p w14:paraId="68DAFAFE" w14:textId="77777777" w:rsidR="007D24D7" w:rsidRPr="00250B7E" w:rsidRDefault="007D24D7" w:rsidP="007D24D7">
            <w:pPr>
              <w:pStyle w:val="ListParagraph"/>
              <w:numPr>
                <w:ilvl w:val="0"/>
                <w:numId w:val="44"/>
              </w:numPr>
              <w:rPr>
                <w:ins w:id="160" w:author="Tim Bänziger" w:date="2010-04-28T16:46:00Z"/>
                <w:rFonts w:cs="Arial"/>
                <w:lang w:val="de-CH"/>
              </w:rPr>
            </w:pPr>
            <w:ins w:id="161" w:author="Tim Bänziger" w:date="2010-04-28T16:46:00Z">
              <w:r>
                <w:rPr>
                  <w:rFonts w:cs="Arial"/>
                  <w:lang w:val="de-CH"/>
                </w:rPr>
                <w:t>Jeder Benutzer kann eigene (private) Listen erstellen, editieren und diese wieder löschen.</w:t>
              </w:r>
            </w:ins>
          </w:p>
          <w:p w14:paraId="33DBDBF5" w14:textId="77777777" w:rsidR="007D24D7" w:rsidRPr="007A0541" w:rsidRDefault="007D24D7" w:rsidP="007D24D7">
            <w:pPr>
              <w:rPr>
                <w:ins w:id="162" w:author="Tim Bänziger" w:date="2010-04-28T16:46:00Z"/>
                <w:rFonts w:cs="Arial"/>
                <w:lang w:val="de-CH"/>
              </w:rPr>
            </w:pPr>
          </w:p>
          <w:p w14:paraId="14921F3F" w14:textId="77777777" w:rsidR="007D24D7" w:rsidRPr="007A0541" w:rsidRDefault="007D24D7" w:rsidP="007D24D7">
            <w:pPr>
              <w:rPr>
                <w:ins w:id="163" w:author="Tim Bänziger" w:date="2010-04-28T16:46:00Z"/>
                <w:rFonts w:cs="Arial"/>
                <w:u w:val="single"/>
                <w:lang w:val="de-CH"/>
              </w:rPr>
            </w:pPr>
            <w:ins w:id="164" w:author="Tim Bänziger" w:date="2010-04-28T16:46:00Z">
              <w:r w:rsidRPr="007A0541">
                <w:rPr>
                  <w:rFonts w:cs="Arial"/>
                  <w:u w:val="single"/>
                  <w:lang w:val="de-CH"/>
                </w:rPr>
                <w:t>Funktionsrecht</w:t>
              </w:r>
            </w:ins>
          </w:p>
          <w:p w14:paraId="44C5742D" w14:textId="77777777" w:rsidR="007D24D7" w:rsidRDefault="007D24D7" w:rsidP="007D24D7">
            <w:pPr>
              <w:pStyle w:val="ListParagraph"/>
              <w:numPr>
                <w:ilvl w:val="0"/>
                <w:numId w:val="43"/>
              </w:numPr>
              <w:rPr>
                <w:ins w:id="165" w:author="Tim Bänziger" w:date="2010-04-28T16:46:00Z"/>
                <w:rFonts w:cs="Arial"/>
                <w:lang w:val="de-CH"/>
              </w:rPr>
            </w:pPr>
            <w:ins w:id="166" w:author="Tim Bänziger" w:date="2010-04-28T16:46:00Z">
              <w:r>
                <w:rPr>
                  <w:rFonts w:cs="Arial"/>
                  <w:lang w:val="de-CH"/>
                </w:rPr>
                <w:t>Darf globale Filter/Listen anpassen</w:t>
              </w:r>
            </w:ins>
          </w:p>
          <w:p w14:paraId="71A3F8B8" w14:textId="77777777" w:rsidR="007D24D7" w:rsidRPr="007A0541" w:rsidRDefault="007D24D7" w:rsidP="007D24D7">
            <w:pPr>
              <w:rPr>
                <w:ins w:id="167" w:author="Tim Bänziger" w:date="2010-04-28T16:46:00Z"/>
                <w:rFonts w:cs="Arial"/>
                <w:lang w:val="de-CH"/>
              </w:rPr>
            </w:pPr>
            <w:bookmarkStart w:id="168" w:name="_GoBack"/>
            <w:bookmarkEnd w:id="168"/>
          </w:p>
          <w:p w14:paraId="3A89A31B" w14:textId="77777777" w:rsidR="007D24D7" w:rsidRPr="007A0541" w:rsidRDefault="007D24D7" w:rsidP="007D24D7">
            <w:pPr>
              <w:rPr>
                <w:ins w:id="169" w:author="Tim Bänziger" w:date="2010-04-28T16:46:00Z"/>
                <w:rFonts w:cs="Arial"/>
                <w:u w:val="single"/>
                <w:lang w:val="de-CH"/>
              </w:rPr>
            </w:pPr>
            <w:ins w:id="170" w:author="Tim Bänziger" w:date="2010-04-28T16:46:00Z">
              <w:r w:rsidRPr="007A0541">
                <w:rPr>
                  <w:rFonts w:cs="Arial"/>
                  <w:u w:val="single"/>
                  <w:lang w:val="de-CH"/>
                </w:rPr>
                <w:t>Regeln</w:t>
              </w:r>
            </w:ins>
          </w:p>
          <w:p w14:paraId="4D430AD0" w14:textId="77777777" w:rsidR="007D24D7" w:rsidRPr="007A0541" w:rsidRDefault="007D24D7" w:rsidP="007D24D7">
            <w:pPr>
              <w:pStyle w:val="ListParagraph"/>
              <w:numPr>
                <w:ilvl w:val="0"/>
                <w:numId w:val="42"/>
              </w:numPr>
              <w:rPr>
                <w:ins w:id="171" w:author="Tim Bänziger" w:date="2010-04-28T16:46:00Z"/>
                <w:rFonts w:cs="Arial"/>
                <w:lang w:val="de-CH"/>
              </w:rPr>
            </w:pPr>
            <w:ins w:id="172" w:author="Tim Bänziger" w:date="2010-04-28T16:46:00Z">
              <w:r>
                <w:rPr>
                  <w:rFonts w:cs="Arial"/>
                  <w:lang w:val="de-CH"/>
                </w:rPr>
                <w:t>Globale Listen darf nur anpassen, wer über das Funktionsrecht „Darf globale Filter/Listen anpassen“ verfügt</w:t>
              </w:r>
            </w:ins>
          </w:p>
          <w:p w14:paraId="2002BCC2" w14:textId="77777777" w:rsidR="007D24D7" w:rsidRDefault="007D24D7" w:rsidP="007D24D7">
            <w:pPr>
              <w:pStyle w:val="ListParagraph"/>
              <w:numPr>
                <w:ilvl w:val="0"/>
                <w:numId w:val="42"/>
              </w:numPr>
              <w:rPr>
                <w:ins w:id="173" w:author="Tim Bänziger" w:date="2010-04-28T16:46:00Z"/>
                <w:rFonts w:cs="Arial"/>
                <w:lang w:val="de-CH"/>
              </w:rPr>
            </w:pPr>
            <w:ins w:id="174" w:author="Tim Bänziger" w:date="2010-04-28T16:46:00Z">
              <w:r>
                <w:rPr>
                  <w:rFonts w:cs="Arial"/>
                  <w:lang w:val="de-CH"/>
                </w:rPr>
                <w:t>Public Listen können entweder abonniert werden (ich bin nicht der Owner) oder in Form einer Kopie als eigene (private) Liste gespeichert werden (ich bin der Owner)</w:t>
              </w:r>
            </w:ins>
          </w:p>
          <w:p w14:paraId="2410273C" w14:textId="77777777" w:rsidR="007D24D7" w:rsidRDefault="007D24D7" w:rsidP="007D24D7">
            <w:pPr>
              <w:pStyle w:val="ListParagraph"/>
              <w:numPr>
                <w:ilvl w:val="0"/>
                <w:numId w:val="42"/>
              </w:numPr>
              <w:rPr>
                <w:ins w:id="175" w:author="Tim Bänziger" w:date="2010-04-28T16:46:00Z"/>
                <w:rFonts w:cs="Arial"/>
                <w:lang w:val="de-CH"/>
              </w:rPr>
            </w:pPr>
            <w:ins w:id="176" w:author="Tim Bänziger" w:date="2010-04-28T16:46:00Z">
              <w:r>
                <w:rPr>
                  <w:rFonts w:cs="Arial"/>
                  <w:lang w:val="de-CH"/>
                </w:rPr>
                <w:t>Abonnierte Listen können nicht verändert werden</w:t>
              </w:r>
            </w:ins>
          </w:p>
          <w:p w14:paraId="1ABDEA96" w14:textId="77777777" w:rsidR="007D24D7" w:rsidRDefault="007D24D7" w:rsidP="007D24D7">
            <w:pPr>
              <w:pStyle w:val="ListParagraph"/>
              <w:numPr>
                <w:ilvl w:val="0"/>
                <w:numId w:val="42"/>
              </w:numPr>
              <w:rPr>
                <w:ins w:id="177" w:author="Tim Bänziger" w:date="2010-04-28T16:46:00Z"/>
                <w:rFonts w:cs="Arial"/>
                <w:lang w:val="de-CH"/>
              </w:rPr>
            </w:pPr>
            <w:ins w:id="178" w:author="Tim Bänziger" w:date="2010-04-28T16:46:00Z">
              <w:r>
                <w:rPr>
                  <w:rFonts w:cs="Arial"/>
                  <w:lang w:val="de-CH"/>
                </w:rPr>
                <w:t>Abonnierte Listen können im Profil wieder entfernt werden</w:t>
              </w:r>
            </w:ins>
          </w:p>
          <w:p w14:paraId="02DD4268" w14:textId="77777777" w:rsidR="007D24D7" w:rsidRDefault="007D24D7" w:rsidP="007D24D7">
            <w:pPr>
              <w:pStyle w:val="ListParagraph"/>
              <w:numPr>
                <w:ilvl w:val="0"/>
                <w:numId w:val="42"/>
              </w:numPr>
              <w:rPr>
                <w:ins w:id="179" w:author="Tim Bänziger" w:date="2010-04-28T16:46:00Z"/>
                <w:rFonts w:cs="Arial"/>
                <w:lang w:val="de-CH"/>
              </w:rPr>
            </w:pPr>
            <w:ins w:id="180" w:author="Tim Bänziger" w:date="2010-04-28T16:46:00Z">
              <w:r>
                <w:rPr>
                  <w:rFonts w:cs="Arial"/>
                  <w:lang w:val="de-CH"/>
                </w:rPr>
                <w:t>Löscht ein Owner seine publizierte Liste, werden auch alle „Abonnemente“ aufgelöst</w:t>
              </w:r>
            </w:ins>
          </w:p>
          <w:p w14:paraId="7D492EF3" w14:textId="77777777" w:rsidR="007D24D7" w:rsidRDefault="007D24D7" w:rsidP="007D24D7">
            <w:pPr>
              <w:pStyle w:val="ListParagraph"/>
              <w:numPr>
                <w:ilvl w:val="0"/>
                <w:numId w:val="42"/>
              </w:numPr>
              <w:rPr>
                <w:ins w:id="181" w:author="Tim Bänziger" w:date="2010-04-28T16:46:00Z"/>
                <w:rFonts w:cs="Arial"/>
                <w:lang w:val="de-CH"/>
              </w:rPr>
            </w:pPr>
            <w:ins w:id="182" w:author="Tim Bänziger" w:date="2010-04-28T16:46:00Z">
              <w:r>
                <w:rPr>
                  <w:rFonts w:cs="Arial"/>
                  <w:lang w:val="de-CH"/>
                </w:rPr>
                <w:t>Listen werden im Listendetail verändert, in dem Sie unter gleichem Namen gespeichert werden</w:t>
              </w:r>
            </w:ins>
          </w:p>
          <w:p w14:paraId="7B9B0FB2" w14:textId="77777777" w:rsidR="007D24D7" w:rsidRDefault="007D24D7" w:rsidP="007D24D7">
            <w:pPr>
              <w:pStyle w:val="ListParagraph"/>
              <w:numPr>
                <w:ilvl w:val="0"/>
                <w:numId w:val="42"/>
              </w:numPr>
              <w:rPr>
                <w:ins w:id="183" w:author="Tim Bänziger" w:date="2010-04-28T16:46:00Z"/>
                <w:rFonts w:cs="Arial"/>
                <w:lang w:val="de-CH"/>
              </w:rPr>
            </w:pPr>
            <w:ins w:id="184" w:author="Tim Bänziger" w:date="2010-04-28T16:46:00Z">
              <w:r>
                <w:rPr>
                  <w:rFonts w:cs="Arial"/>
                  <w:lang w:val="de-CH"/>
                </w:rPr>
                <w:t>Eigene (private) Listen und Public Listen können nur im Profil gelöscht werden, bzw. das Abonnement aufgelöst werden</w:t>
              </w:r>
            </w:ins>
          </w:p>
          <w:p w14:paraId="06B61455" w14:textId="77777777" w:rsidR="007D24D7" w:rsidRPr="003D12D9" w:rsidRDefault="007D24D7" w:rsidP="007D24D7">
            <w:pPr>
              <w:pStyle w:val="ListParagraph"/>
              <w:numPr>
                <w:ilvl w:val="0"/>
                <w:numId w:val="42"/>
              </w:numPr>
              <w:rPr>
                <w:ins w:id="185" w:author="Tim Bänziger" w:date="2010-04-28T16:46:00Z"/>
                <w:rFonts w:cs="Arial"/>
                <w:lang w:val="de-CH"/>
              </w:rPr>
            </w:pPr>
            <w:ins w:id="186" w:author="Tim Bänziger" w:date="2010-04-28T16:46:00Z">
              <w:r>
                <w:rPr>
                  <w:rFonts w:cs="Arial"/>
                  <w:lang w:val="de-CH"/>
                </w:rPr>
                <w:t xml:space="preserve">Die Publikation von Listen erfolgt im Profil, in dem die vorgängig private Liste in eine globale oder Public Liste gewandelt wird. </w:t>
              </w:r>
            </w:ins>
          </w:p>
          <w:p w14:paraId="1236AD51" w14:textId="77777777" w:rsidR="007D24D7" w:rsidRDefault="007D24D7" w:rsidP="007D24D7">
            <w:pPr>
              <w:pStyle w:val="ListParagraph"/>
              <w:numPr>
                <w:ilvl w:val="0"/>
                <w:numId w:val="42"/>
              </w:numPr>
              <w:rPr>
                <w:ins w:id="187" w:author="Tim Bänziger" w:date="2010-04-28T16:46:00Z"/>
                <w:rFonts w:cs="Arial"/>
                <w:lang w:val="de-CH"/>
              </w:rPr>
            </w:pPr>
            <w:ins w:id="188" w:author="Tim Bänziger" w:date="2010-04-28T16:46:00Z">
              <w:r>
                <w:rPr>
                  <w:rFonts w:cs="Arial"/>
                  <w:lang w:val="de-CH"/>
                </w:rPr>
                <w:t>Beim Publizieren einer Liste (Änderung der Art) muss das System sicherstellen, dass nicht schon eine Liste (global oder public) mit gleichem Namen exisitert</w:t>
              </w:r>
            </w:ins>
          </w:p>
          <w:p w14:paraId="56A3A4E3" w14:textId="77777777" w:rsidR="007D24D7" w:rsidRDefault="007D24D7" w:rsidP="007D24D7">
            <w:pPr>
              <w:pStyle w:val="ListParagraph"/>
              <w:numPr>
                <w:ilvl w:val="0"/>
                <w:numId w:val="42"/>
              </w:numPr>
              <w:rPr>
                <w:ins w:id="189" w:author="Tim Bänziger" w:date="2010-04-28T16:46:00Z"/>
                <w:rFonts w:cs="Arial"/>
                <w:lang w:val="de-CH"/>
              </w:rPr>
            </w:pPr>
            <w:ins w:id="190" w:author="Tim Bänziger" w:date="2010-04-28T16:46:00Z">
              <w:r>
                <w:rPr>
                  <w:rFonts w:cs="Arial"/>
                  <w:lang w:val="de-CH"/>
                </w:rPr>
                <w:t>Unter „gespeicherte Listen“ muss per Text- oder Hintergrundfarbe unterschieden werden können ob es sich um eine eigene, public oder globale Liste handelt. Die Sortierung erfolgt zuerst nach Art (Private, Public, Global) und danach Alphabetisch</w:t>
              </w:r>
            </w:ins>
          </w:p>
          <w:p w14:paraId="5EF97599" w14:textId="77777777" w:rsidR="007D24D7" w:rsidRDefault="007D24D7" w:rsidP="007D24D7">
            <w:pPr>
              <w:pStyle w:val="ListParagraph"/>
              <w:numPr>
                <w:ilvl w:val="0"/>
                <w:numId w:val="42"/>
              </w:numPr>
              <w:rPr>
                <w:ins w:id="191" w:author="Tim Bänziger" w:date="2010-04-28T16:46:00Z"/>
                <w:rFonts w:cs="Arial"/>
                <w:lang w:val="de-CH"/>
              </w:rPr>
            </w:pPr>
            <w:ins w:id="192" w:author="Tim Bänziger" w:date="2010-04-28T16:46:00Z">
              <w:r>
                <w:rPr>
                  <w:rFonts w:cs="Arial"/>
                  <w:lang w:val="de-CH"/>
                </w:rPr>
                <w:t>Globale Listen können nicht gelöscht werden.</w:t>
              </w:r>
            </w:ins>
          </w:p>
          <w:p w14:paraId="23216652" w14:textId="77777777" w:rsidR="007D24D7" w:rsidRPr="001938D4" w:rsidRDefault="007D24D7" w:rsidP="007D24D7">
            <w:pPr>
              <w:pStyle w:val="ListParagraph"/>
              <w:numPr>
                <w:ilvl w:val="0"/>
                <w:numId w:val="42"/>
              </w:numPr>
              <w:rPr>
                <w:ins w:id="193" w:author="Tim Bänziger" w:date="2010-04-28T16:46:00Z"/>
                <w:rFonts w:cs="Arial"/>
                <w:lang w:val="de-CH"/>
              </w:rPr>
            </w:pPr>
            <w:ins w:id="194" w:author="Tim Bänziger" w:date="2010-04-28T16:46:00Z">
              <w:r>
                <w:rPr>
                  <w:rFonts w:cs="Arial"/>
                  <w:lang w:val="de-CH"/>
                </w:rPr>
                <w:t xml:space="preserve">Im Hinzufügen/Edit Fenster (um </w:t>
              </w:r>
              <w:r w:rsidRPr="001938D4">
                <w:rPr>
                  <w:rFonts w:cs="Arial"/>
                  <w:lang w:val="de-CH"/>
                </w:rPr>
                <w:t>Listen</w:t>
              </w:r>
              <w:r>
                <w:rPr>
                  <w:rFonts w:cs="Arial"/>
                  <w:lang w:val="de-CH"/>
                </w:rPr>
                <w:t xml:space="preserve"> zu abonnieren</w:t>
              </w:r>
              <w:r w:rsidRPr="001938D4">
                <w:rPr>
                  <w:rFonts w:cs="Arial"/>
                  <w:lang w:val="de-CH"/>
                </w:rPr>
                <w:t>) werden nur diejenigen angezeigt, welche der Benutzer noch nicht abonniert hat.</w:t>
              </w:r>
            </w:ins>
          </w:p>
          <w:p w14:paraId="535F154E" w14:textId="77777777" w:rsidR="007D24D7" w:rsidRDefault="007D24D7" w:rsidP="007D24D7">
            <w:pPr>
              <w:pStyle w:val="ListParagraph"/>
              <w:numPr>
                <w:ilvl w:val="0"/>
                <w:numId w:val="42"/>
              </w:numPr>
              <w:rPr>
                <w:ins w:id="195" w:author="Tim Bänziger" w:date="2010-04-28T16:46:00Z"/>
                <w:rFonts w:cs="Arial"/>
                <w:lang w:val="de-CH"/>
              </w:rPr>
            </w:pPr>
            <w:ins w:id="196" w:author="Tim Bänziger" w:date="2010-04-28T16:46:00Z">
              <w:r>
                <w:rPr>
                  <w:rFonts w:cs="Arial"/>
                  <w:lang w:val="de-CH"/>
                </w:rPr>
                <w:t xml:space="preserve">Im Hinzufügen/Edit Fenster (um </w:t>
              </w:r>
              <w:r w:rsidRPr="001938D4">
                <w:rPr>
                  <w:rFonts w:cs="Arial"/>
                  <w:lang w:val="de-CH"/>
                </w:rPr>
                <w:t>Listen</w:t>
              </w:r>
              <w:r>
                <w:rPr>
                  <w:rFonts w:cs="Arial"/>
                  <w:lang w:val="de-CH"/>
                </w:rPr>
                <w:t xml:space="preserve"> zu abonnieren</w:t>
              </w:r>
              <w:r w:rsidRPr="001938D4">
                <w:rPr>
                  <w:rFonts w:cs="Arial"/>
                  <w:lang w:val="de-CH"/>
                </w:rPr>
                <w:t>)</w:t>
              </w:r>
              <w:r>
                <w:rPr>
                  <w:rFonts w:cs="Arial"/>
                  <w:lang w:val="de-CH"/>
                </w:rPr>
                <w:t xml:space="preserve"> wird auch der Owner der Liste (Vorname + Name) angezeigt =&gt; fehlt in der Abbildung</w:t>
              </w:r>
            </w:ins>
          </w:p>
          <w:p w14:paraId="01C1300D" w14:textId="77777777" w:rsidR="007D24D7" w:rsidRDefault="007D24D7" w:rsidP="007D24D7">
            <w:pPr>
              <w:pStyle w:val="ListParagraph"/>
              <w:numPr>
                <w:ilvl w:val="0"/>
                <w:numId w:val="42"/>
              </w:numPr>
              <w:rPr>
                <w:ins w:id="197" w:author="Tim Bänziger" w:date="2010-04-28T16:46:00Z"/>
                <w:rFonts w:cs="Arial"/>
                <w:lang w:val="de-CH"/>
              </w:rPr>
            </w:pPr>
            <w:ins w:id="198" w:author="Tim Bänziger" w:date="2010-04-28T16:46:00Z">
              <w:r>
                <w:rPr>
                  <w:rFonts w:cs="Arial"/>
                  <w:lang w:val="de-CH"/>
                </w:rPr>
                <w:t>Im Hinzufügen/Edit Fenster kann die Art gewechselt werden und so eine private Liste zu einer Public oder einer Globalen (sofern entsprechendes Funktionsrecht vorhanden) gewandelt werden</w:t>
              </w:r>
            </w:ins>
          </w:p>
          <w:p w14:paraId="6B5D069C" w14:textId="77777777" w:rsidR="007D24D7" w:rsidRDefault="007D24D7" w:rsidP="007D24D7">
            <w:pPr>
              <w:pStyle w:val="ListParagraph"/>
              <w:numPr>
                <w:ilvl w:val="0"/>
                <w:numId w:val="43"/>
              </w:numPr>
              <w:rPr>
                <w:ins w:id="199" w:author="Tim Bänziger" w:date="2010-04-28T16:46:00Z"/>
                <w:rFonts w:cs="Arial"/>
                <w:lang w:val="de-CH"/>
              </w:rPr>
            </w:pPr>
            <w:ins w:id="200" w:author="Tim Bänziger" w:date="2010-04-28T16:46:00Z">
              <w:r>
                <w:rPr>
                  <w:rFonts w:cs="Arial"/>
                  <w:lang w:val="de-CH"/>
                </w:rPr>
                <w:t>Wer über das Funktionsrecht „Darf globale Filter/Listen anpassen“ verfügt, kann auch den Owner einer Public Liste wechseln. Dies wird benötigt, dass beim Austritt eines Mitarbeiters die Public Listen auf einen anderen übertragen werden können, also weiter genutzt werden können.</w:t>
              </w:r>
            </w:ins>
          </w:p>
          <w:p w14:paraId="2107A581" w14:textId="6B3B8731" w:rsidR="007D24D7" w:rsidRPr="007D24D7" w:rsidRDefault="007D24D7" w:rsidP="00E25162">
            <w:pPr>
              <w:tabs>
                <w:tab w:val="left" w:pos="5220"/>
              </w:tabs>
              <w:rPr>
                <w:lang w:val="de-CH"/>
                <w:rPrChange w:id="201" w:author="Tim Bänziger" w:date="2010-04-28T16:46:00Z">
                  <w:rPr>
                    <w:lang w:val="de-DE"/>
                  </w:rPr>
                </w:rPrChange>
              </w:rPr>
            </w:pPr>
          </w:p>
        </w:tc>
      </w:tr>
      <w:tr w:rsidR="007D24D7" w:rsidRPr="00E25162" w14:paraId="2B440879" w14:textId="77777777" w:rsidTr="00E25162">
        <w:tc>
          <w:tcPr>
            <w:tcW w:w="9606" w:type="dxa"/>
            <w:gridSpan w:val="2"/>
          </w:tcPr>
          <w:p w14:paraId="5096235C" w14:textId="77777777" w:rsidR="007D24D7" w:rsidRPr="00250B7E" w:rsidRDefault="007D24D7" w:rsidP="007D24D7">
            <w:pPr>
              <w:pStyle w:val="NormalWeb"/>
              <w:rPr>
                <w:ins w:id="202" w:author="Tim Bänziger" w:date="2010-04-28T16:47:00Z"/>
                <w:rFonts w:ascii="Arial" w:eastAsia="Times New Roman" w:hAnsi="Arial" w:cs="Arial"/>
                <w:sz w:val="20"/>
                <w:lang w:eastAsia="en-US"/>
              </w:rPr>
            </w:pPr>
          </w:p>
          <w:p w14:paraId="2AD75757" w14:textId="77777777" w:rsidR="007D24D7" w:rsidRPr="00250B7E" w:rsidRDefault="007D24D7" w:rsidP="007D24D7">
            <w:pPr>
              <w:pStyle w:val="NormalWeb"/>
              <w:rPr>
                <w:ins w:id="203" w:author="Tim Bänziger" w:date="2010-04-28T16:47:00Z"/>
                <w:rFonts w:ascii="Arial" w:eastAsia="Times New Roman" w:hAnsi="Arial" w:cs="Arial"/>
                <w:sz w:val="20"/>
                <w:lang w:eastAsia="en-US"/>
              </w:rPr>
            </w:pPr>
            <w:ins w:id="204" w:author="Tim Bänziger" w:date="2010-04-28T16:47:00Z">
              <w:r>
                <w:rPr>
                  <w:rFonts w:ascii="Arial" w:eastAsia="Times New Roman" w:hAnsi="Arial" w:cs="Arial"/>
                  <w:noProof/>
                  <w:sz w:val="20"/>
                </w:rPr>
                <w:drawing>
                  <wp:inline distT="0" distB="0" distL="0" distR="0" wp14:anchorId="6D1B8EDF" wp14:editId="554503FC">
                    <wp:extent cx="3465195" cy="178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5195" cy="1786255"/>
                            </a:xfrm>
                            <a:prstGeom prst="rect">
                              <a:avLst/>
                            </a:prstGeom>
                          </pic:spPr>
                        </pic:pic>
                      </a:graphicData>
                    </a:graphic>
                  </wp:inline>
                </w:drawing>
              </w:r>
            </w:ins>
          </w:p>
          <w:p w14:paraId="223E730F" w14:textId="77777777" w:rsidR="007D24D7" w:rsidRDefault="007D24D7" w:rsidP="007D24D7">
            <w:pPr>
              <w:pStyle w:val="NormalWeb"/>
              <w:rPr>
                <w:ins w:id="205" w:author="Tim Bänziger" w:date="2010-04-28T16:47:00Z"/>
                <w:rFonts w:ascii="Arial" w:eastAsia="Times New Roman" w:hAnsi="Arial" w:cs="Arial"/>
                <w:sz w:val="20"/>
                <w:lang w:eastAsia="en-US"/>
              </w:rPr>
            </w:pPr>
          </w:p>
          <w:p w14:paraId="50D0C0BE" w14:textId="77777777" w:rsidR="007D24D7" w:rsidRDefault="007D24D7" w:rsidP="007D24D7">
            <w:pPr>
              <w:pStyle w:val="NormalWeb"/>
              <w:rPr>
                <w:ins w:id="206" w:author="Tim Bänziger" w:date="2010-04-28T16:47:00Z"/>
                <w:rFonts w:ascii="Arial" w:eastAsia="Times New Roman" w:hAnsi="Arial" w:cs="Arial"/>
                <w:sz w:val="20"/>
                <w:lang w:eastAsia="en-US"/>
              </w:rPr>
            </w:pPr>
            <w:ins w:id="207" w:author="Tim Bänziger" w:date="2010-04-28T16:47:00Z">
              <w:r>
                <w:rPr>
                  <w:rFonts w:ascii="Arial" w:eastAsia="Times New Roman" w:hAnsi="Arial" w:cs="Arial"/>
                  <w:sz w:val="20"/>
                  <w:lang w:eastAsia="en-US"/>
                </w:rPr>
                <w:t>Unter „Listen“ in den persönlichen Einstellungen sind die Abonnierten und die eigenen (privaten) Listen sichtbar. Abonnemente können hier aufgelöst und eigene Listen gelöscht werden.</w:t>
              </w:r>
            </w:ins>
          </w:p>
          <w:p w14:paraId="0540D15A" w14:textId="77777777" w:rsidR="007D24D7" w:rsidRDefault="007D24D7" w:rsidP="007D24D7">
            <w:pPr>
              <w:pStyle w:val="NormalWeb"/>
              <w:rPr>
                <w:ins w:id="208" w:author="Tim Bänziger" w:date="2010-04-28T16:47:00Z"/>
                <w:rFonts w:ascii="Arial" w:eastAsia="Times New Roman" w:hAnsi="Arial" w:cs="Arial"/>
                <w:sz w:val="20"/>
                <w:lang w:eastAsia="en-US"/>
              </w:rPr>
            </w:pPr>
            <w:ins w:id="209" w:author="Tim Bänziger" w:date="2010-04-28T16:47:00Z">
              <w:r>
                <w:rPr>
                  <w:rFonts w:ascii="Arial" w:eastAsia="Times New Roman" w:hAnsi="Arial" w:cs="Arial"/>
                  <w:noProof/>
                  <w:sz w:val="20"/>
                </w:rPr>
                <w:drawing>
                  <wp:inline distT="0" distB="0" distL="0" distR="0" wp14:anchorId="53B6C7DE" wp14:editId="261E6A04">
                    <wp:extent cx="3465195" cy="2332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_Profil_verwalt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195" cy="2332355"/>
                            </a:xfrm>
                            <a:prstGeom prst="rect">
                              <a:avLst/>
                            </a:prstGeom>
                          </pic:spPr>
                        </pic:pic>
                      </a:graphicData>
                    </a:graphic>
                  </wp:inline>
                </w:drawing>
              </w:r>
            </w:ins>
          </w:p>
          <w:p w14:paraId="22AC2DE2" w14:textId="77777777" w:rsidR="007D24D7" w:rsidRDefault="007D24D7" w:rsidP="007D24D7">
            <w:pPr>
              <w:pStyle w:val="NormalWeb"/>
              <w:rPr>
                <w:ins w:id="210" w:author="Tim Bänziger" w:date="2010-04-28T16:47:00Z"/>
                <w:rFonts w:ascii="Arial" w:eastAsia="Times New Roman" w:hAnsi="Arial" w:cs="Arial"/>
                <w:sz w:val="20"/>
                <w:lang w:eastAsia="en-US"/>
              </w:rPr>
            </w:pPr>
            <w:ins w:id="211" w:author="Tim Bänziger" w:date="2010-04-28T16:47:00Z">
              <w:r>
                <w:rPr>
                  <w:rFonts w:ascii="Arial" w:eastAsia="Times New Roman" w:hAnsi="Arial" w:cs="Arial"/>
                  <w:sz w:val="20"/>
                  <w:lang w:eastAsia="en-US"/>
                </w:rPr>
                <w:t>Über den Hinzufügen Button öffnet sich das „modale Fenster“ und es können alle „Public“ Listen durch den Benutzer abonniert werden. Er entscheidet zwischen „Abonnieren“ (er nutzt die Liste lediglich) und „Kopieren“ (er zieht sich eine Kopie der Liste als neue eigene (private) Liste)</w:t>
              </w:r>
            </w:ins>
          </w:p>
          <w:p w14:paraId="4268F5D1" w14:textId="77777777" w:rsidR="007D24D7" w:rsidRDefault="007D24D7" w:rsidP="007D24D7">
            <w:pPr>
              <w:pStyle w:val="NormalWeb"/>
              <w:rPr>
                <w:ins w:id="212" w:author="Tim Bänziger" w:date="2010-04-28T16:47:00Z"/>
                <w:rFonts w:ascii="Arial" w:eastAsia="Times New Roman" w:hAnsi="Arial" w:cs="Arial"/>
                <w:sz w:val="20"/>
                <w:lang w:eastAsia="en-US"/>
              </w:rPr>
            </w:pPr>
            <w:ins w:id="213" w:author="Tim Bänziger" w:date="2010-04-28T16:47:00Z">
              <w:r>
                <w:rPr>
                  <w:rFonts w:ascii="Arial" w:eastAsia="Times New Roman" w:hAnsi="Arial" w:cs="Arial"/>
                  <w:noProof/>
                  <w:sz w:val="20"/>
                </w:rPr>
                <w:drawing>
                  <wp:inline distT="0" distB="0" distL="0" distR="0" wp14:anchorId="77D5D12C" wp14:editId="60C68E40">
                    <wp:extent cx="3465195" cy="2248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_Profil_abonnier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65195" cy="2248535"/>
                            </a:xfrm>
                            <a:prstGeom prst="rect">
                              <a:avLst/>
                            </a:prstGeom>
                          </pic:spPr>
                        </pic:pic>
                      </a:graphicData>
                    </a:graphic>
                  </wp:inline>
                </w:drawing>
              </w:r>
            </w:ins>
          </w:p>
          <w:p w14:paraId="4FAB2E0A" w14:textId="77777777" w:rsidR="007D24D7" w:rsidRDefault="007D24D7" w:rsidP="007D24D7">
            <w:pPr>
              <w:pStyle w:val="NormalWeb"/>
              <w:rPr>
                <w:ins w:id="214" w:author="Tim Bänziger" w:date="2010-04-28T16:47:00Z"/>
                <w:rFonts w:ascii="Arial" w:eastAsia="Times New Roman" w:hAnsi="Arial" w:cs="Arial"/>
                <w:sz w:val="20"/>
                <w:lang w:eastAsia="en-US"/>
              </w:rPr>
            </w:pPr>
            <w:ins w:id="215" w:author="Tim Bänziger" w:date="2010-04-28T16:47:00Z">
              <w:r>
                <w:rPr>
                  <w:rFonts w:ascii="Arial" w:eastAsia="Times New Roman" w:hAnsi="Arial" w:cs="Arial"/>
                  <w:sz w:val="20"/>
                  <w:lang w:eastAsia="en-US"/>
                </w:rPr>
                <w:t>Über den Edit Button kann die Art verändert werden. So kann eine eigene Liste in eine Public gewandelt werden (und so publiziert werden), bzw. eine eigene in eine globale Liste geändert werden (mit entsprechendem Funktionsrecht)</w:t>
              </w:r>
            </w:ins>
          </w:p>
          <w:p w14:paraId="75120AAC" w14:textId="77777777" w:rsidR="007D24D7" w:rsidRDefault="007D24D7" w:rsidP="007D24D7">
            <w:pPr>
              <w:pStyle w:val="NormalWeb"/>
              <w:rPr>
                <w:ins w:id="216" w:author="Tim Bänziger" w:date="2010-04-28T16:47:00Z"/>
                <w:rFonts w:ascii="Arial" w:eastAsia="Times New Roman" w:hAnsi="Arial" w:cs="Arial"/>
                <w:sz w:val="20"/>
                <w:lang w:eastAsia="en-US"/>
              </w:rPr>
            </w:pPr>
            <w:ins w:id="217" w:author="Tim Bänziger" w:date="2010-04-28T16:47:00Z">
              <w:r>
                <w:rPr>
                  <w:rFonts w:ascii="Arial" w:eastAsia="Times New Roman" w:hAnsi="Arial" w:cs="Arial"/>
                  <w:noProof/>
                  <w:sz w:val="20"/>
                </w:rPr>
                <w:drawing>
                  <wp:inline distT="0" distB="0" distL="0" distR="0" wp14:anchorId="3C4C2476" wp14:editId="501F9C55">
                    <wp:extent cx="3465195" cy="224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_Profil_Edi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65195" cy="2248535"/>
                            </a:xfrm>
                            <a:prstGeom prst="rect">
                              <a:avLst/>
                            </a:prstGeom>
                          </pic:spPr>
                        </pic:pic>
                      </a:graphicData>
                    </a:graphic>
                  </wp:inline>
                </w:drawing>
              </w:r>
            </w:ins>
          </w:p>
          <w:p w14:paraId="50306EE8" w14:textId="77777777" w:rsidR="007D24D7" w:rsidRPr="00250B7E" w:rsidRDefault="007D24D7" w:rsidP="007D24D7">
            <w:pPr>
              <w:pStyle w:val="NormalWeb"/>
              <w:rPr>
                <w:ins w:id="218" w:author="Tim Bänziger" w:date="2010-04-28T16:47:00Z"/>
                <w:rFonts w:ascii="Arial" w:eastAsia="Times New Roman" w:hAnsi="Arial" w:cs="Arial"/>
                <w:sz w:val="20"/>
                <w:lang w:eastAsia="en-US"/>
              </w:rPr>
            </w:pPr>
          </w:p>
          <w:p w14:paraId="6847F30C" w14:textId="77777777" w:rsidR="007D24D7" w:rsidRDefault="007D24D7" w:rsidP="00E25162">
            <w:pPr>
              <w:rPr>
                <w:lang w:val="de-DE"/>
              </w:rPr>
            </w:pPr>
          </w:p>
        </w:tc>
      </w:tr>
    </w:tbl>
    <w:p w14:paraId="49956AC0" w14:textId="77777777" w:rsidR="00672A13" w:rsidRPr="00DC0ADE" w:rsidRDefault="00672A13" w:rsidP="00DC0ADE">
      <w:pPr>
        <w:rPr>
          <w:lang w:val="de-CH"/>
        </w:rPr>
      </w:pPr>
    </w:p>
    <w:p w14:paraId="49956AC1" w14:textId="77777777" w:rsidR="001F4734" w:rsidRDefault="00DC0ADE" w:rsidP="00DC0ADE">
      <w:pPr>
        <w:pStyle w:val="Heading1"/>
        <w:rPr>
          <w:lang w:val="de-CH"/>
        </w:rPr>
      </w:pPr>
      <w:r>
        <w:rPr>
          <w:lang w:val="de-CH"/>
        </w:rPr>
        <w:t xml:space="preserve"> </w:t>
      </w:r>
    </w:p>
    <w:p w14:paraId="49956AC2" w14:textId="77777777" w:rsidR="001F4734" w:rsidRDefault="001F4734" w:rsidP="001F4734">
      <w:pPr>
        <w:rPr>
          <w:sz w:val="28"/>
          <w:u w:val="single"/>
          <w:lang w:val="de-CH"/>
        </w:rPr>
      </w:pPr>
      <w:r>
        <w:rPr>
          <w:lang w:val="de-CH"/>
        </w:rPr>
        <w:br w:type="page"/>
      </w:r>
    </w:p>
    <w:p w14:paraId="49956AC3" w14:textId="77777777" w:rsidR="00DC0ADE" w:rsidRDefault="00DC0ADE" w:rsidP="00DC0ADE">
      <w:pPr>
        <w:pStyle w:val="Heading1"/>
        <w:rPr>
          <w:lang w:val="de-CH"/>
        </w:rPr>
      </w:pPr>
    </w:p>
    <w:p w14:paraId="49956AC4" w14:textId="77777777" w:rsidR="00BA575F" w:rsidRDefault="00BA575F" w:rsidP="00BA575F">
      <w:pPr>
        <w:pStyle w:val="Heading1"/>
        <w:rPr>
          <w:lang w:val="de-CH"/>
        </w:rPr>
      </w:pPr>
      <w:r>
        <w:rPr>
          <w:lang w:val="de-CH"/>
        </w:rPr>
        <w:t>Anhang:</w:t>
      </w:r>
    </w:p>
    <w:p w14:paraId="49956AC5" w14:textId="77777777" w:rsidR="00BA575F" w:rsidRDefault="00BA575F" w:rsidP="00DC0ADE">
      <w:pPr>
        <w:tabs>
          <w:tab w:val="left" w:pos="567"/>
        </w:tabs>
        <w:jc w:val="both"/>
        <w:rPr>
          <w:lang w:val="de-CH"/>
        </w:rPr>
      </w:pPr>
    </w:p>
    <w:p w14:paraId="49956AC6" w14:textId="77777777" w:rsidR="0044792D" w:rsidRDefault="00C9503A" w:rsidP="00DC0ADE">
      <w:pPr>
        <w:tabs>
          <w:tab w:val="left" w:pos="567"/>
        </w:tabs>
        <w:jc w:val="both"/>
        <w:rPr>
          <w:lang w:val="de-CH"/>
        </w:rPr>
      </w:pPr>
      <w:r w:rsidRPr="00D034A4">
        <w:rPr>
          <w:lang w:val="de-CH"/>
        </w:rPr>
        <w:object w:dxaOrig="16222" w:dyaOrig="8816" w14:anchorId="49956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262.8pt" o:ole="">
            <v:imagedata r:id="rId21" o:title=""/>
          </v:shape>
          <o:OLEObject Type="Embed" ProgID="Excel.Sheet.12" ShapeID="_x0000_i1025" DrawAspect="Content" ObjectID="_1333978440" r:id="rId22"/>
        </w:object>
      </w:r>
    </w:p>
    <w:p w14:paraId="49956AC7" w14:textId="77777777" w:rsidR="0044792D" w:rsidRDefault="0044792D" w:rsidP="00DC0ADE">
      <w:pPr>
        <w:tabs>
          <w:tab w:val="left" w:pos="567"/>
        </w:tabs>
        <w:jc w:val="both"/>
        <w:rPr>
          <w:lang w:val="de-CH"/>
        </w:rPr>
      </w:pPr>
    </w:p>
    <w:p w14:paraId="49956AC8" w14:textId="77777777" w:rsidR="00DC0ADE" w:rsidRDefault="00DC0ADE" w:rsidP="00DC0ADE">
      <w:pPr>
        <w:tabs>
          <w:tab w:val="left" w:pos="567"/>
        </w:tabs>
        <w:jc w:val="both"/>
        <w:rPr>
          <w:lang w:val="de-CH"/>
        </w:rPr>
      </w:pPr>
    </w:p>
    <w:p w14:paraId="49956AC9" w14:textId="77777777" w:rsidR="00DC0ADE" w:rsidRPr="00E1107A" w:rsidRDefault="00DC0ADE" w:rsidP="00DC0ADE">
      <w:pPr>
        <w:tabs>
          <w:tab w:val="left" w:pos="567"/>
        </w:tabs>
        <w:jc w:val="both"/>
        <w:rPr>
          <w:b/>
          <w:lang w:val="de-CH"/>
        </w:rPr>
      </w:pPr>
      <w:r w:rsidRPr="00E1107A">
        <w:rPr>
          <w:b/>
          <w:lang w:val="de-CH"/>
        </w:rPr>
        <w:t>Änderungsverlauf</w:t>
      </w:r>
    </w:p>
    <w:p w14:paraId="49956ACA" w14:textId="77777777" w:rsidR="00DC0ADE" w:rsidRPr="000B2AF1" w:rsidRDefault="00DC0ADE" w:rsidP="00DC0ADE">
      <w:pPr>
        <w:rPr>
          <w:b/>
        </w:rPr>
      </w:pPr>
    </w:p>
    <w:tbl>
      <w:tblPr>
        <w:tblW w:w="9356" w:type="dxa"/>
        <w:tblInd w:w="108" w:type="dxa"/>
        <w:tblLayout w:type="fixed"/>
        <w:tblLook w:val="01E0" w:firstRow="1" w:lastRow="1" w:firstColumn="1" w:lastColumn="1" w:noHBand="0" w:noVBand="0"/>
      </w:tblPr>
      <w:tblGrid>
        <w:gridCol w:w="898"/>
        <w:gridCol w:w="1620"/>
        <w:gridCol w:w="2018"/>
        <w:gridCol w:w="4820"/>
      </w:tblGrid>
      <w:tr w:rsidR="00DC0ADE" w:rsidRPr="000B2AF1" w14:paraId="49956ACF" w14:textId="77777777" w:rsidTr="00DC0ADE">
        <w:tc>
          <w:tcPr>
            <w:tcW w:w="898" w:type="dxa"/>
          </w:tcPr>
          <w:p w14:paraId="49956ACB" w14:textId="77777777" w:rsidR="00DC0ADE" w:rsidRPr="000B2AF1" w:rsidRDefault="00DC0ADE" w:rsidP="00DC0ADE">
            <w:pPr>
              <w:pStyle w:val="Titelklein"/>
              <w:rPr>
                <w:rFonts w:cs="Arial"/>
              </w:rPr>
            </w:pPr>
            <w:r w:rsidRPr="000B2AF1">
              <w:rPr>
                <w:rFonts w:cs="Arial"/>
              </w:rPr>
              <w:t>Version</w:t>
            </w:r>
          </w:p>
        </w:tc>
        <w:tc>
          <w:tcPr>
            <w:tcW w:w="1620" w:type="dxa"/>
          </w:tcPr>
          <w:p w14:paraId="49956ACC" w14:textId="77777777" w:rsidR="00DC0ADE" w:rsidRPr="000B2AF1" w:rsidRDefault="00DC0ADE" w:rsidP="00DC0ADE">
            <w:pPr>
              <w:pStyle w:val="Titelklein"/>
              <w:rPr>
                <w:rFonts w:cs="Arial"/>
                <w:lang w:eastAsia="en-US"/>
              </w:rPr>
            </w:pPr>
            <w:r w:rsidRPr="000B2AF1">
              <w:rPr>
                <w:rFonts w:cs="Arial"/>
                <w:lang w:eastAsia="en-US"/>
              </w:rPr>
              <w:t>Datum</w:t>
            </w:r>
          </w:p>
        </w:tc>
        <w:tc>
          <w:tcPr>
            <w:tcW w:w="2018" w:type="dxa"/>
          </w:tcPr>
          <w:p w14:paraId="49956ACD" w14:textId="77777777"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14:paraId="49956ACE" w14:textId="77777777" w:rsidR="00DC0ADE" w:rsidRPr="000B2AF1" w:rsidRDefault="00DC0ADE" w:rsidP="00DC0ADE">
            <w:pPr>
              <w:pStyle w:val="Titelklein"/>
              <w:rPr>
                <w:rFonts w:cs="Arial"/>
                <w:lang w:eastAsia="en-US"/>
              </w:rPr>
            </w:pPr>
            <w:r w:rsidRPr="000B2AF1">
              <w:rPr>
                <w:rFonts w:cs="Arial"/>
                <w:lang w:eastAsia="en-US"/>
              </w:rPr>
              <w:t>Bemerkungen</w:t>
            </w:r>
          </w:p>
        </w:tc>
      </w:tr>
      <w:tr w:rsidR="00DC0ADE" w:rsidRPr="0044792D" w14:paraId="49956AD4" w14:textId="77777777" w:rsidTr="00DC0ADE">
        <w:tc>
          <w:tcPr>
            <w:tcW w:w="898" w:type="dxa"/>
          </w:tcPr>
          <w:p w14:paraId="49956AD0" w14:textId="77777777" w:rsidR="00DC0ADE" w:rsidRPr="0044792D" w:rsidRDefault="00DC0ADE" w:rsidP="00DC0ADE">
            <w:pPr>
              <w:rPr>
                <w:sz w:val="18"/>
              </w:rPr>
            </w:pPr>
            <w:r w:rsidRPr="0044792D">
              <w:rPr>
                <w:sz w:val="18"/>
              </w:rPr>
              <w:t>1.0</w:t>
            </w:r>
          </w:p>
        </w:tc>
        <w:tc>
          <w:tcPr>
            <w:tcW w:w="1620" w:type="dxa"/>
          </w:tcPr>
          <w:p w14:paraId="49956AD1" w14:textId="77777777" w:rsidR="00DC0ADE" w:rsidRPr="0044792D" w:rsidRDefault="0044792D" w:rsidP="0044792D">
            <w:pPr>
              <w:rPr>
                <w:sz w:val="18"/>
              </w:rPr>
            </w:pPr>
            <w:r>
              <w:rPr>
                <w:sz w:val="18"/>
              </w:rPr>
              <w:t>21</w:t>
            </w:r>
            <w:r w:rsidR="00DF788D" w:rsidRPr="0044792D">
              <w:rPr>
                <w:sz w:val="18"/>
              </w:rPr>
              <w:t>.</w:t>
            </w:r>
            <w:r>
              <w:rPr>
                <w:sz w:val="18"/>
              </w:rPr>
              <w:t>04</w:t>
            </w:r>
            <w:r w:rsidR="00DC0ADE" w:rsidRPr="0044792D">
              <w:rPr>
                <w:sz w:val="18"/>
              </w:rPr>
              <w:t>.2009</w:t>
            </w:r>
          </w:p>
        </w:tc>
        <w:tc>
          <w:tcPr>
            <w:tcW w:w="2018" w:type="dxa"/>
          </w:tcPr>
          <w:p w14:paraId="49956AD2" w14:textId="77777777" w:rsidR="00DC0ADE" w:rsidRPr="0044792D" w:rsidRDefault="00DC0ADE" w:rsidP="00DC0ADE">
            <w:pPr>
              <w:rPr>
                <w:sz w:val="18"/>
              </w:rPr>
            </w:pPr>
            <w:r w:rsidRPr="0044792D">
              <w:rPr>
                <w:sz w:val="18"/>
              </w:rPr>
              <w:t>Tim Bänziger</w:t>
            </w:r>
          </w:p>
        </w:tc>
        <w:tc>
          <w:tcPr>
            <w:tcW w:w="4820" w:type="dxa"/>
          </w:tcPr>
          <w:p w14:paraId="49956AD3" w14:textId="77777777" w:rsidR="00DC0ADE" w:rsidRPr="0044792D" w:rsidRDefault="0044792D" w:rsidP="00DC0ADE">
            <w:pPr>
              <w:rPr>
                <w:sz w:val="18"/>
              </w:rPr>
            </w:pPr>
            <w:r>
              <w:rPr>
                <w:sz w:val="18"/>
              </w:rPr>
              <w:t>Erste Version</w:t>
            </w:r>
          </w:p>
        </w:tc>
      </w:tr>
      <w:tr w:rsidR="00DC0ADE" w:rsidRPr="0005559C" w14:paraId="49956AD9" w14:textId="77777777" w:rsidTr="00DC0ADE">
        <w:tc>
          <w:tcPr>
            <w:tcW w:w="898" w:type="dxa"/>
          </w:tcPr>
          <w:p w14:paraId="49956AD5" w14:textId="77777777" w:rsidR="00DC0ADE" w:rsidRPr="0005559C" w:rsidRDefault="00420EFD" w:rsidP="00DC0ADE">
            <w:pPr>
              <w:rPr>
                <w:sz w:val="18"/>
              </w:rPr>
            </w:pPr>
            <w:ins w:id="219" w:author="Tim Bänziger" w:date="2009-05-25T15:05:00Z">
              <w:r>
                <w:rPr>
                  <w:sz w:val="18"/>
                </w:rPr>
                <w:t>1.1</w:t>
              </w:r>
            </w:ins>
          </w:p>
        </w:tc>
        <w:tc>
          <w:tcPr>
            <w:tcW w:w="1620" w:type="dxa"/>
          </w:tcPr>
          <w:p w14:paraId="49956AD6" w14:textId="77777777" w:rsidR="00DC0ADE" w:rsidRPr="0005559C" w:rsidRDefault="00420EFD" w:rsidP="00DC0ADE">
            <w:pPr>
              <w:rPr>
                <w:sz w:val="18"/>
              </w:rPr>
            </w:pPr>
            <w:ins w:id="220" w:author="Tim Bänziger" w:date="2009-05-25T15:05:00Z">
              <w:r>
                <w:rPr>
                  <w:sz w:val="18"/>
                </w:rPr>
                <w:t>25.05.2009</w:t>
              </w:r>
            </w:ins>
          </w:p>
        </w:tc>
        <w:tc>
          <w:tcPr>
            <w:tcW w:w="2018" w:type="dxa"/>
          </w:tcPr>
          <w:p w14:paraId="49956AD7" w14:textId="77777777" w:rsidR="00DC0ADE" w:rsidRPr="0005559C" w:rsidRDefault="00420EFD" w:rsidP="00DC0ADE">
            <w:pPr>
              <w:rPr>
                <w:sz w:val="18"/>
              </w:rPr>
            </w:pPr>
            <w:ins w:id="221" w:author="Tim Bänziger" w:date="2009-05-25T15:06:00Z">
              <w:r>
                <w:rPr>
                  <w:sz w:val="18"/>
                </w:rPr>
                <w:t>Tim Bänziger</w:t>
              </w:r>
            </w:ins>
          </w:p>
        </w:tc>
        <w:tc>
          <w:tcPr>
            <w:tcW w:w="4820" w:type="dxa"/>
          </w:tcPr>
          <w:p w14:paraId="49956AD8" w14:textId="77777777" w:rsidR="00DC0ADE" w:rsidRPr="0005559C" w:rsidRDefault="00420EFD" w:rsidP="00DC0ADE">
            <w:pPr>
              <w:rPr>
                <w:sz w:val="18"/>
              </w:rPr>
            </w:pPr>
            <w:ins w:id="222" w:author="Tim Bänziger" w:date="2009-05-25T15:06:00Z">
              <w:r>
                <w:rPr>
                  <w:sz w:val="18"/>
                </w:rPr>
                <w:t>Anpassungen nach Interview</w:t>
              </w:r>
            </w:ins>
          </w:p>
        </w:tc>
      </w:tr>
      <w:tr w:rsidR="00DC0ADE" w:rsidRPr="007D24D7" w14:paraId="49956ADE" w14:textId="77777777" w:rsidTr="00DC0ADE">
        <w:tc>
          <w:tcPr>
            <w:tcW w:w="898" w:type="dxa"/>
          </w:tcPr>
          <w:p w14:paraId="49956ADA" w14:textId="77777777" w:rsidR="00DC0ADE" w:rsidRPr="0005559C" w:rsidRDefault="00AF31F1" w:rsidP="00DC0ADE">
            <w:pPr>
              <w:rPr>
                <w:sz w:val="18"/>
              </w:rPr>
            </w:pPr>
            <w:ins w:id="223" w:author="Remo Herren" w:date="2009-05-27T09:34:00Z">
              <w:r>
                <w:rPr>
                  <w:sz w:val="18"/>
                </w:rPr>
                <w:t>1.2</w:t>
              </w:r>
            </w:ins>
          </w:p>
        </w:tc>
        <w:tc>
          <w:tcPr>
            <w:tcW w:w="1620" w:type="dxa"/>
          </w:tcPr>
          <w:p w14:paraId="49956ADB" w14:textId="77777777" w:rsidR="00DC0ADE" w:rsidRPr="0005559C" w:rsidRDefault="00AF31F1" w:rsidP="00DC0ADE">
            <w:pPr>
              <w:rPr>
                <w:sz w:val="18"/>
              </w:rPr>
            </w:pPr>
            <w:ins w:id="224" w:author="Remo Herren" w:date="2009-05-27T09:34:00Z">
              <w:r>
                <w:rPr>
                  <w:sz w:val="18"/>
                </w:rPr>
                <w:t>27.05.2009</w:t>
              </w:r>
            </w:ins>
          </w:p>
        </w:tc>
        <w:tc>
          <w:tcPr>
            <w:tcW w:w="2018" w:type="dxa"/>
          </w:tcPr>
          <w:p w14:paraId="49956ADC" w14:textId="77777777" w:rsidR="00DC0ADE" w:rsidRPr="0005559C" w:rsidRDefault="00AF31F1" w:rsidP="00DC0ADE">
            <w:pPr>
              <w:rPr>
                <w:sz w:val="18"/>
              </w:rPr>
            </w:pPr>
            <w:ins w:id="225" w:author="Remo Herren" w:date="2009-05-27T09:34:00Z">
              <w:r>
                <w:rPr>
                  <w:sz w:val="18"/>
                </w:rPr>
                <w:t>Remo Herren</w:t>
              </w:r>
            </w:ins>
          </w:p>
        </w:tc>
        <w:tc>
          <w:tcPr>
            <w:tcW w:w="4820" w:type="dxa"/>
          </w:tcPr>
          <w:p w14:paraId="49956ADD" w14:textId="77777777" w:rsidR="00DC0ADE" w:rsidRPr="009E3066" w:rsidRDefault="00AF31F1" w:rsidP="00DC0ADE">
            <w:pPr>
              <w:rPr>
                <w:sz w:val="18"/>
                <w:lang w:val="de-CH"/>
                <w:rPrChange w:id="226" w:author="Tim Bänziger" w:date="2010-04-22T16:25:00Z">
                  <w:rPr>
                    <w:sz w:val="18"/>
                  </w:rPr>
                </w:rPrChange>
              </w:rPr>
            </w:pPr>
            <w:ins w:id="227" w:author="Remo Herren" w:date="2009-05-27T09:34:00Z">
              <w:r w:rsidRPr="009E3066">
                <w:rPr>
                  <w:sz w:val="18"/>
                  <w:lang w:val="de-CH"/>
                  <w:rPrChange w:id="228" w:author="Tim Bänziger" w:date="2010-04-22T16:25:00Z">
                    <w:rPr>
                      <w:sz w:val="18"/>
                    </w:rPr>
                  </w:rPrChange>
                </w:rPr>
                <w:t>Anpassungen bezüglich Spalten (Alarmierung/Nachfolgebuchung)</w:t>
              </w:r>
            </w:ins>
          </w:p>
        </w:tc>
      </w:tr>
      <w:tr w:rsidR="00DC0ADE" w:rsidRPr="007D24D7" w14:paraId="49956AE3" w14:textId="77777777" w:rsidTr="00DC0ADE">
        <w:tc>
          <w:tcPr>
            <w:tcW w:w="898" w:type="dxa"/>
          </w:tcPr>
          <w:p w14:paraId="49956ADF" w14:textId="42503919" w:rsidR="00DC0ADE" w:rsidRPr="009E3066" w:rsidRDefault="009E3066" w:rsidP="00DC0ADE">
            <w:pPr>
              <w:rPr>
                <w:sz w:val="18"/>
                <w:lang w:val="de-CH"/>
                <w:rPrChange w:id="229" w:author="Tim Bänziger" w:date="2010-04-22T16:25:00Z">
                  <w:rPr>
                    <w:sz w:val="18"/>
                  </w:rPr>
                </w:rPrChange>
              </w:rPr>
            </w:pPr>
            <w:ins w:id="230" w:author="Tim Bänziger" w:date="2010-04-22T16:32:00Z">
              <w:r>
                <w:rPr>
                  <w:sz w:val="18"/>
                  <w:lang w:val="de-CH"/>
                </w:rPr>
                <w:t>1.3</w:t>
              </w:r>
            </w:ins>
          </w:p>
        </w:tc>
        <w:tc>
          <w:tcPr>
            <w:tcW w:w="1620" w:type="dxa"/>
          </w:tcPr>
          <w:p w14:paraId="49956AE0" w14:textId="1AAB45FB" w:rsidR="00DC0ADE" w:rsidRPr="009E3066" w:rsidRDefault="009E3066" w:rsidP="00DC0ADE">
            <w:pPr>
              <w:rPr>
                <w:sz w:val="18"/>
                <w:lang w:val="de-CH"/>
                <w:rPrChange w:id="231" w:author="Tim Bänziger" w:date="2010-04-22T16:25:00Z">
                  <w:rPr>
                    <w:sz w:val="18"/>
                  </w:rPr>
                </w:rPrChange>
              </w:rPr>
            </w:pPr>
            <w:ins w:id="232" w:author="Tim Bänziger" w:date="2010-04-22T16:32:00Z">
              <w:r>
                <w:rPr>
                  <w:sz w:val="18"/>
                  <w:lang w:val="de-CH"/>
                </w:rPr>
                <w:t>22.04.2010</w:t>
              </w:r>
            </w:ins>
          </w:p>
        </w:tc>
        <w:tc>
          <w:tcPr>
            <w:tcW w:w="2018" w:type="dxa"/>
          </w:tcPr>
          <w:p w14:paraId="49956AE1" w14:textId="37A8761E" w:rsidR="00DC0ADE" w:rsidRPr="009E3066" w:rsidRDefault="009E3066" w:rsidP="00DC0ADE">
            <w:pPr>
              <w:rPr>
                <w:sz w:val="18"/>
                <w:lang w:val="de-CH"/>
                <w:rPrChange w:id="233" w:author="Tim Bänziger" w:date="2010-04-22T16:25:00Z">
                  <w:rPr>
                    <w:sz w:val="18"/>
                  </w:rPr>
                </w:rPrChange>
              </w:rPr>
            </w:pPr>
            <w:ins w:id="234" w:author="Tim Bänziger" w:date="2010-04-22T16:32:00Z">
              <w:r>
                <w:rPr>
                  <w:sz w:val="18"/>
                  <w:lang w:val="de-CH"/>
                </w:rPr>
                <w:t>Tim Bänziger</w:t>
              </w:r>
            </w:ins>
          </w:p>
        </w:tc>
        <w:tc>
          <w:tcPr>
            <w:tcW w:w="4820" w:type="dxa"/>
          </w:tcPr>
          <w:p w14:paraId="49956AE2" w14:textId="6728D684" w:rsidR="00DC0ADE" w:rsidRPr="009E3066" w:rsidRDefault="009E3066" w:rsidP="00DC0ADE">
            <w:pPr>
              <w:rPr>
                <w:sz w:val="18"/>
                <w:lang w:val="de-CH"/>
                <w:rPrChange w:id="235" w:author="Tim Bänziger" w:date="2010-04-22T16:25:00Z">
                  <w:rPr>
                    <w:sz w:val="18"/>
                  </w:rPr>
                </w:rPrChange>
              </w:rPr>
            </w:pPr>
            <w:ins w:id="236" w:author="Tim Bänziger" w:date="2010-04-22T16:32:00Z">
              <w:r>
                <w:rPr>
                  <w:sz w:val="18"/>
                  <w:lang w:val="de-CH"/>
                </w:rPr>
                <w:t>Anpassungen „Vorlauf“ auf laufenden &amp; künftigen Reservationen</w:t>
              </w:r>
            </w:ins>
          </w:p>
        </w:tc>
      </w:tr>
      <w:tr w:rsidR="00DC0ADE" w:rsidRPr="007D24D7" w14:paraId="49956AE8" w14:textId="77777777" w:rsidTr="00DC0ADE">
        <w:tc>
          <w:tcPr>
            <w:tcW w:w="898" w:type="dxa"/>
          </w:tcPr>
          <w:p w14:paraId="49956AE4" w14:textId="58C78D0E" w:rsidR="00DC0ADE" w:rsidRPr="009E3066" w:rsidRDefault="007D24D7" w:rsidP="00DC0ADE">
            <w:pPr>
              <w:rPr>
                <w:sz w:val="18"/>
                <w:lang w:val="de-CH"/>
                <w:rPrChange w:id="237" w:author="Tim Bänziger" w:date="2010-04-22T16:25:00Z">
                  <w:rPr>
                    <w:sz w:val="18"/>
                  </w:rPr>
                </w:rPrChange>
              </w:rPr>
            </w:pPr>
            <w:r>
              <w:rPr>
                <w:sz w:val="18"/>
                <w:lang w:val="de-CH"/>
              </w:rPr>
              <w:t>1.4</w:t>
            </w:r>
          </w:p>
        </w:tc>
        <w:tc>
          <w:tcPr>
            <w:tcW w:w="1620" w:type="dxa"/>
          </w:tcPr>
          <w:p w14:paraId="49956AE5" w14:textId="7A7B2AA6" w:rsidR="00DC0ADE" w:rsidRPr="009E3066" w:rsidRDefault="007D24D7" w:rsidP="00DC0ADE">
            <w:pPr>
              <w:rPr>
                <w:sz w:val="18"/>
                <w:lang w:val="de-CH"/>
                <w:rPrChange w:id="238" w:author="Tim Bänziger" w:date="2010-04-22T16:25:00Z">
                  <w:rPr>
                    <w:sz w:val="18"/>
                  </w:rPr>
                </w:rPrChange>
              </w:rPr>
            </w:pPr>
            <w:r>
              <w:rPr>
                <w:sz w:val="18"/>
                <w:lang w:val="de-CH"/>
              </w:rPr>
              <w:t>28.04.2010</w:t>
            </w:r>
          </w:p>
        </w:tc>
        <w:tc>
          <w:tcPr>
            <w:tcW w:w="2018" w:type="dxa"/>
          </w:tcPr>
          <w:p w14:paraId="49956AE6" w14:textId="622016F7" w:rsidR="00DC0ADE" w:rsidRPr="009E3066" w:rsidRDefault="007D24D7" w:rsidP="00DC0ADE">
            <w:pPr>
              <w:rPr>
                <w:sz w:val="18"/>
                <w:lang w:val="de-CH"/>
                <w:rPrChange w:id="239" w:author="Tim Bänziger" w:date="2010-04-22T16:25:00Z">
                  <w:rPr>
                    <w:sz w:val="18"/>
                  </w:rPr>
                </w:rPrChange>
              </w:rPr>
            </w:pPr>
            <w:r>
              <w:rPr>
                <w:sz w:val="18"/>
                <w:lang w:val="de-CH"/>
              </w:rPr>
              <w:t>Tim Bänziger</w:t>
            </w:r>
          </w:p>
        </w:tc>
        <w:tc>
          <w:tcPr>
            <w:tcW w:w="4820" w:type="dxa"/>
          </w:tcPr>
          <w:p w14:paraId="49956AE7" w14:textId="37E2B9F0" w:rsidR="00DC0ADE" w:rsidRPr="009E3066" w:rsidRDefault="007D24D7" w:rsidP="00DC0ADE">
            <w:pPr>
              <w:rPr>
                <w:sz w:val="18"/>
                <w:lang w:val="de-CH"/>
                <w:rPrChange w:id="240" w:author="Tim Bänziger" w:date="2010-04-22T16:25:00Z">
                  <w:rPr>
                    <w:sz w:val="18"/>
                  </w:rPr>
                </w:rPrChange>
              </w:rPr>
            </w:pPr>
            <w:r>
              <w:rPr>
                <w:sz w:val="18"/>
                <w:lang w:val="de-CH"/>
              </w:rPr>
              <w:t>Listen Publizieren</w:t>
            </w:r>
          </w:p>
        </w:tc>
      </w:tr>
      <w:tr w:rsidR="00DC0ADE" w:rsidRPr="007D24D7" w14:paraId="49956AED" w14:textId="77777777" w:rsidTr="00DC0ADE">
        <w:tc>
          <w:tcPr>
            <w:tcW w:w="898" w:type="dxa"/>
          </w:tcPr>
          <w:p w14:paraId="49956AE9" w14:textId="77777777" w:rsidR="00DC0ADE" w:rsidRPr="009E3066" w:rsidRDefault="00DC0ADE" w:rsidP="00DC0ADE">
            <w:pPr>
              <w:rPr>
                <w:sz w:val="18"/>
                <w:lang w:val="de-CH"/>
                <w:rPrChange w:id="241" w:author="Tim Bänziger" w:date="2010-04-22T16:25:00Z">
                  <w:rPr>
                    <w:sz w:val="18"/>
                  </w:rPr>
                </w:rPrChange>
              </w:rPr>
            </w:pPr>
          </w:p>
        </w:tc>
        <w:tc>
          <w:tcPr>
            <w:tcW w:w="1620" w:type="dxa"/>
          </w:tcPr>
          <w:p w14:paraId="49956AEA" w14:textId="77777777" w:rsidR="00DC0ADE" w:rsidRPr="009E3066" w:rsidRDefault="00DC0ADE" w:rsidP="00DC0ADE">
            <w:pPr>
              <w:rPr>
                <w:sz w:val="18"/>
                <w:lang w:val="de-CH"/>
                <w:rPrChange w:id="242" w:author="Tim Bänziger" w:date="2010-04-22T16:25:00Z">
                  <w:rPr>
                    <w:sz w:val="18"/>
                  </w:rPr>
                </w:rPrChange>
              </w:rPr>
            </w:pPr>
          </w:p>
        </w:tc>
        <w:tc>
          <w:tcPr>
            <w:tcW w:w="2018" w:type="dxa"/>
          </w:tcPr>
          <w:p w14:paraId="49956AEB" w14:textId="77777777" w:rsidR="00DC0ADE" w:rsidRPr="009E3066" w:rsidRDefault="00DC0ADE" w:rsidP="00DC0ADE">
            <w:pPr>
              <w:rPr>
                <w:sz w:val="18"/>
                <w:lang w:val="de-CH"/>
                <w:rPrChange w:id="243" w:author="Tim Bänziger" w:date="2010-04-22T16:25:00Z">
                  <w:rPr>
                    <w:sz w:val="18"/>
                  </w:rPr>
                </w:rPrChange>
              </w:rPr>
            </w:pPr>
          </w:p>
        </w:tc>
        <w:tc>
          <w:tcPr>
            <w:tcW w:w="4820" w:type="dxa"/>
          </w:tcPr>
          <w:p w14:paraId="49956AEC" w14:textId="77777777" w:rsidR="00DC0ADE" w:rsidRPr="009E3066" w:rsidRDefault="00DC0ADE" w:rsidP="00DC0ADE">
            <w:pPr>
              <w:rPr>
                <w:sz w:val="18"/>
                <w:lang w:val="de-CH"/>
                <w:rPrChange w:id="244" w:author="Tim Bänziger" w:date="2010-04-22T16:25:00Z">
                  <w:rPr>
                    <w:sz w:val="18"/>
                  </w:rPr>
                </w:rPrChange>
              </w:rPr>
            </w:pPr>
          </w:p>
        </w:tc>
      </w:tr>
    </w:tbl>
    <w:p w14:paraId="49956AEE" w14:textId="77777777" w:rsidR="00DC0ADE" w:rsidRPr="009E3066" w:rsidRDefault="00DC0ADE" w:rsidP="00DC0ADE">
      <w:pPr>
        <w:rPr>
          <w:lang w:val="de-CH"/>
          <w:rPrChange w:id="245" w:author="Tim Bänziger" w:date="2010-04-22T16:25:00Z">
            <w:rPr/>
          </w:rPrChange>
        </w:rPr>
      </w:pPr>
    </w:p>
    <w:p w14:paraId="49956AEF" w14:textId="77777777" w:rsidR="00DC0ADE" w:rsidRDefault="00DC0ADE" w:rsidP="00DC0ADE">
      <w:pPr>
        <w:tabs>
          <w:tab w:val="left" w:pos="567"/>
        </w:tabs>
        <w:jc w:val="both"/>
        <w:rPr>
          <w:lang w:val="de-CH"/>
        </w:rPr>
      </w:pPr>
    </w:p>
    <w:p w14:paraId="49956AF0" w14:textId="77777777" w:rsidR="00DC0ADE" w:rsidRDefault="00DC0ADE" w:rsidP="00DC0ADE">
      <w:pPr>
        <w:tabs>
          <w:tab w:val="left" w:pos="567"/>
        </w:tabs>
        <w:jc w:val="both"/>
        <w:rPr>
          <w:lang w:val="de-CH"/>
        </w:rPr>
      </w:pPr>
    </w:p>
    <w:sectPr w:rsidR="00DC0ADE" w:rsidSect="00DF3EC8">
      <w:headerReference w:type="default" r:id="rId23"/>
      <w:footerReference w:type="default" r:id="rId24"/>
      <w:pgSz w:w="11906" w:h="16838"/>
      <w:pgMar w:top="2410" w:right="991"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Tim Bänziger" w:date="2010-04-22T16:29:00Z" w:initials="tb">
    <w:p w14:paraId="53AC6E65" w14:textId="77777777" w:rsidR="009E3066" w:rsidRDefault="009E3066" w:rsidP="009E3066">
      <w:pPr>
        <w:pStyle w:val="CommentText"/>
      </w:pPr>
      <w:r>
        <w:rPr>
          <w:rStyle w:val="CommentReference"/>
        </w:rPr>
        <w:annotationRef/>
      </w:r>
      <w:r>
        <w:t>@</w:t>
      </w:r>
      <w:proofErr w:type="spellStart"/>
      <w:r>
        <w:t>sr</w:t>
      </w:r>
      <w:proofErr w:type="spellEnd"/>
      <w:r>
        <w:t xml:space="preserve"> </w:t>
      </w:r>
      <w:proofErr w:type="spellStart"/>
      <w:r>
        <w:t>oder</w:t>
      </w:r>
      <w:proofErr w:type="spellEnd"/>
      <w:r>
        <w:t xml:space="preserve"> </w:t>
      </w:r>
      <w:proofErr w:type="spellStart"/>
      <w:r>
        <w:t>lieber</w:t>
      </w:r>
      <w:proofErr w:type="spellEnd"/>
      <w:r>
        <w:t xml:space="preserve"> global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56AFA" w14:textId="77777777" w:rsidR="001A4CCD" w:rsidRDefault="001A4CCD">
      <w:r>
        <w:separator/>
      </w:r>
    </w:p>
  </w:endnote>
  <w:endnote w:type="continuationSeparator" w:id="0">
    <w:p w14:paraId="49956AFB" w14:textId="77777777" w:rsidR="001A4CCD" w:rsidRDefault="001A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56AFD" w14:textId="77777777" w:rsidR="00DC0ADE" w:rsidRDefault="00DC0ADE">
    <w:pPr>
      <w:pStyle w:val="Footer"/>
      <w:rPr>
        <w:sz w:val="12"/>
        <w:lang w:val="de-CH"/>
      </w:rPr>
    </w:pPr>
    <w:r>
      <w:rPr>
        <w:sz w:val="12"/>
        <w:lang w:val="de-CH"/>
      </w:rPr>
      <w:t xml:space="preserve">Erstellt von: </w:t>
    </w:r>
    <w:r w:rsidR="004A256C">
      <w:rPr>
        <w:sz w:val="12"/>
        <w:lang w:val="en-US"/>
      </w:rPr>
      <w:fldChar w:fldCharType="begin"/>
    </w:r>
    <w:r>
      <w:rPr>
        <w:sz w:val="12"/>
        <w:lang w:val="de-CH"/>
      </w:rPr>
      <w:instrText xml:space="preserve"> AUTHOR </w:instrText>
    </w:r>
    <w:r w:rsidR="004A256C">
      <w:rPr>
        <w:sz w:val="12"/>
        <w:lang w:val="en-US"/>
      </w:rPr>
      <w:fldChar w:fldCharType="separate"/>
    </w:r>
    <w:r w:rsidR="00CE7923">
      <w:rPr>
        <w:noProof/>
        <w:sz w:val="12"/>
        <w:lang w:val="de-CH"/>
      </w:rPr>
      <w:t>Tim Bänziger</w:t>
    </w:r>
    <w:r w:rsidR="004A256C">
      <w:rPr>
        <w:sz w:val="12"/>
        <w:lang w:val="en-US"/>
      </w:rPr>
      <w:fldChar w:fldCharType="end"/>
    </w:r>
    <w:r>
      <w:rPr>
        <w:sz w:val="12"/>
        <w:lang w:val="de-CH"/>
      </w:rPr>
      <w:tab/>
      <w:t xml:space="preserve">Page </w:t>
    </w:r>
    <w:r w:rsidR="004A256C">
      <w:rPr>
        <w:sz w:val="12"/>
        <w:lang w:val="en-US"/>
      </w:rPr>
      <w:fldChar w:fldCharType="begin"/>
    </w:r>
    <w:r>
      <w:rPr>
        <w:sz w:val="12"/>
        <w:lang w:val="de-CH"/>
      </w:rPr>
      <w:instrText xml:space="preserve"> PAGE </w:instrText>
    </w:r>
    <w:r w:rsidR="004A256C">
      <w:rPr>
        <w:sz w:val="12"/>
        <w:lang w:val="en-US"/>
      </w:rPr>
      <w:fldChar w:fldCharType="separate"/>
    </w:r>
    <w:r w:rsidR="007D24D7">
      <w:rPr>
        <w:noProof/>
        <w:sz w:val="12"/>
        <w:lang w:val="de-CH"/>
      </w:rPr>
      <w:t>8</w:t>
    </w:r>
    <w:r w:rsidR="004A256C">
      <w:rPr>
        <w:sz w:val="12"/>
        <w:lang w:val="en-US"/>
      </w:rPr>
      <w:fldChar w:fldCharType="end"/>
    </w:r>
    <w:r>
      <w:rPr>
        <w:sz w:val="12"/>
        <w:lang w:val="de-CH"/>
      </w:rPr>
      <w:tab/>
    </w:r>
    <w:r w:rsidR="004A256C">
      <w:rPr>
        <w:sz w:val="12"/>
        <w:lang w:val="en-US"/>
      </w:rPr>
      <w:fldChar w:fldCharType="begin"/>
    </w:r>
    <w:r>
      <w:rPr>
        <w:sz w:val="12"/>
        <w:lang w:val="en-US"/>
      </w:rPr>
      <w:instrText xml:space="preserve"> DATE </w:instrText>
    </w:r>
    <w:r w:rsidR="004A256C">
      <w:rPr>
        <w:sz w:val="12"/>
        <w:lang w:val="en-US"/>
      </w:rPr>
      <w:fldChar w:fldCharType="separate"/>
    </w:r>
    <w:ins w:id="246" w:author="Tim Bänziger" w:date="2010-04-28T16:43:00Z">
      <w:r w:rsidR="007D24D7">
        <w:rPr>
          <w:noProof/>
          <w:sz w:val="12"/>
          <w:lang w:val="en-US"/>
        </w:rPr>
        <w:t>4/28/2010</w:t>
      </w:r>
    </w:ins>
    <w:ins w:id="247" w:author="Remo Herren" w:date="2009-05-27T10:00:00Z">
      <w:del w:id="248" w:author="Tim Bänziger" w:date="2010-04-22T16:23:00Z">
        <w:r w:rsidR="00A57CAA" w:rsidDel="009E3066">
          <w:rPr>
            <w:noProof/>
            <w:sz w:val="12"/>
            <w:lang w:val="en-US"/>
          </w:rPr>
          <w:delText>5/27/2009</w:delText>
        </w:r>
      </w:del>
    </w:ins>
    <w:del w:id="249" w:author="Tim Bänziger" w:date="2010-04-22T16:23:00Z">
      <w:r w:rsidR="00041837" w:rsidDel="009E3066">
        <w:rPr>
          <w:noProof/>
          <w:sz w:val="12"/>
          <w:lang w:val="en-US"/>
        </w:rPr>
        <w:delText>5/25/2009</w:delText>
      </w:r>
    </w:del>
    <w:r w:rsidR="004A256C">
      <w:rPr>
        <w:sz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56AF8" w14:textId="77777777" w:rsidR="001A4CCD" w:rsidRDefault="001A4CCD">
      <w:r>
        <w:separator/>
      </w:r>
    </w:p>
  </w:footnote>
  <w:footnote w:type="continuationSeparator" w:id="0">
    <w:p w14:paraId="49956AF9" w14:textId="77777777" w:rsidR="001A4CCD" w:rsidRDefault="001A4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56AFC" w14:textId="77777777" w:rsidR="00DC0ADE" w:rsidRPr="00D65A66" w:rsidRDefault="00DC0ADE">
    <w:pPr>
      <w:pStyle w:val="Header"/>
      <w:rPr>
        <w:sz w:val="72"/>
      </w:rPr>
    </w:pPr>
    <w:r>
      <w:rPr>
        <w:noProof/>
        <w:lang w:val="de-CH" w:eastAsia="de-CH"/>
      </w:rPr>
      <w:drawing>
        <wp:inline distT="0" distB="0" distL="0" distR="0" wp14:anchorId="49956AFE" wp14:editId="49956AFF">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AAC"/>
    <w:multiLevelType w:val="hybridMultilevel"/>
    <w:tmpl w:val="092AD2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0711B9E"/>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5">
    <w:nsid w:val="0A6318E2"/>
    <w:multiLevelType w:val="hybridMultilevel"/>
    <w:tmpl w:val="B10E13E4"/>
    <w:lvl w:ilvl="0" w:tplc="2A5C65C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1A607C"/>
    <w:multiLevelType w:val="hybridMultilevel"/>
    <w:tmpl w:val="88E2E5CA"/>
    <w:lvl w:ilvl="0" w:tplc="535C6DCE">
      <w:start w:val="6"/>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3F05E49"/>
    <w:multiLevelType w:val="hybridMultilevel"/>
    <w:tmpl w:val="B056799C"/>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12">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5F40B8"/>
    <w:multiLevelType w:val="hybridMultilevel"/>
    <w:tmpl w:val="235863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3B1D1495"/>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35C4904"/>
    <w:multiLevelType w:val="hybridMultilevel"/>
    <w:tmpl w:val="423EA714"/>
    <w:lvl w:ilvl="0" w:tplc="08070001">
      <w:start w:val="2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6220BD1"/>
    <w:multiLevelType w:val="hybridMultilevel"/>
    <w:tmpl w:val="DCFA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A153404"/>
    <w:multiLevelType w:val="hybridMultilevel"/>
    <w:tmpl w:val="092AD2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76D344C1"/>
    <w:multiLevelType w:val="hybridMultilevel"/>
    <w:tmpl w:val="8682A93C"/>
    <w:lvl w:ilvl="0" w:tplc="562E9E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AF02094"/>
    <w:multiLevelType w:val="hybridMultilevel"/>
    <w:tmpl w:val="18364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1"/>
  </w:num>
  <w:num w:numId="4">
    <w:abstractNumId w:val="24"/>
  </w:num>
  <w:num w:numId="5">
    <w:abstractNumId w:val="17"/>
  </w:num>
  <w:num w:numId="6">
    <w:abstractNumId w:val="40"/>
  </w:num>
  <w:num w:numId="7">
    <w:abstractNumId w:val="19"/>
  </w:num>
  <w:num w:numId="8">
    <w:abstractNumId w:val="30"/>
  </w:num>
  <w:num w:numId="9">
    <w:abstractNumId w:val="4"/>
  </w:num>
  <w:num w:numId="10">
    <w:abstractNumId w:val="37"/>
  </w:num>
  <w:num w:numId="11">
    <w:abstractNumId w:val="18"/>
  </w:num>
  <w:num w:numId="12">
    <w:abstractNumId w:val="33"/>
  </w:num>
  <w:num w:numId="13">
    <w:abstractNumId w:val="12"/>
  </w:num>
  <w:num w:numId="14">
    <w:abstractNumId w:val="13"/>
  </w:num>
  <w:num w:numId="15">
    <w:abstractNumId w:val="20"/>
  </w:num>
  <w:num w:numId="16">
    <w:abstractNumId w:val="15"/>
  </w:num>
  <w:num w:numId="17">
    <w:abstractNumId w:val="41"/>
  </w:num>
  <w:num w:numId="18">
    <w:abstractNumId w:val="7"/>
  </w:num>
  <w:num w:numId="19">
    <w:abstractNumId w:val="34"/>
  </w:num>
  <w:num w:numId="20">
    <w:abstractNumId w:val="43"/>
  </w:num>
  <w:num w:numId="21">
    <w:abstractNumId w:val="22"/>
  </w:num>
  <w:num w:numId="22">
    <w:abstractNumId w:val="9"/>
  </w:num>
  <w:num w:numId="23">
    <w:abstractNumId w:val="28"/>
  </w:num>
  <w:num w:numId="24">
    <w:abstractNumId w:val="36"/>
  </w:num>
  <w:num w:numId="25">
    <w:abstractNumId w:val="23"/>
  </w:num>
  <w:num w:numId="26">
    <w:abstractNumId w:val="2"/>
  </w:num>
  <w:num w:numId="27">
    <w:abstractNumId w:val="3"/>
  </w:num>
  <w:num w:numId="28">
    <w:abstractNumId w:val="6"/>
  </w:num>
  <w:num w:numId="29">
    <w:abstractNumId w:val="26"/>
  </w:num>
  <w:num w:numId="30">
    <w:abstractNumId w:val="35"/>
  </w:num>
  <w:num w:numId="31">
    <w:abstractNumId w:val="21"/>
  </w:num>
  <w:num w:numId="32">
    <w:abstractNumId w:val="38"/>
  </w:num>
  <w:num w:numId="33">
    <w:abstractNumId w:val="16"/>
  </w:num>
  <w:num w:numId="34">
    <w:abstractNumId w:val="5"/>
  </w:num>
  <w:num w:numId="35">
    <w:abstractNumId w:val="1"/>
  </w:num>
  <w:num w:numId="36">
    <w:abstractNumId w:val="10"/>
  </w:num>
  <w:num w:numId="37">
    <w:abstractNumId w:val="8"/>
  </w:num>
  <w:num w:numId="38">
    <w:abstractNumId w:val="25"/>
  </w:num>
  <w:num w:numId="39">
    <w:abstractNumId w:val="29"/>
  </w:num>
  <w:num w:numId="40">
    <w:abstractNumId w:val="0"/>
  </w:num>
  <w:num w:numId="41">
    <w:abstractNumId w:val="14"/>
  </w:num>
  <w:num w:numId="42">
    <w:abstractNumId w:val="27"/>
  </w:num>
  <w:num w:numId="43">
    <w:abstractNumId w:val="42"/>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2"/>
  </w:compat>
  <w:rsids>
    <w:rsidRoot w:val="00C34BF7"/>
    <w:rsid w:val="0001095C"/>
    <w:rsid w:val="00023502"/>
    <w:rsid w:val="0003695F"/>
    <w:rsid w:val="000411CA"/>
    <w:rsid w:val="000413CA"/>
    <w:rsid w:val="00041837"/>
    <w:rsid w:val="00045CE2"/>
    <w:rsid w:val="00053364"/>
    <w:rsid w:val="00060221"/>
    <w:rsid w:val="00070EBE"/>
    <w:rsid w:val="000743EA"/>
    <w:rsid w:val="00094819"/>
    <w:rsid w:val="000A170A"/>
    <w:rsid w:val="000E64FA"/>
    <w:rsid w:val="000F6BE6"/>
    <w:rsid w:val="0012154D"/>
    <w:rsid w:val="00133018"/>
    <w:rsid w:val="00133EC4"/>
    <w:rsid w:val="00135BDA"/>
    <w:rsid w:val="00153091"/>
    <w:rsid w:val="0016230D"/>
    <w:rsid w:val="00177352"/>
    <w:rsid w:val="001A3D67"/>
    <w:rsid w:val="001A4CCD"/>
    <w:rsid w:val="001C0CC6"/>
    <w:rsid w:val="001C34A3"/>
    <w:rsid w:val="001E21AE"/>
    <w:rsid w:val="001E2547"/>
    <w:rsid w:val="001E59D9"/>
    <w:rsid w:val="001F4734"/>
    <w:rsid w:val="001F5607"/>
    <w:rsid w:val="0020457F"/>
    <w:rsid w:val="00207C17"/>
    <w:rsid w:val="00212A4C"/>
    <w:rsid w:val="00214465"/>
    <w:rsid w:val="00217EF9"/>
    <w:rsid w:val="00221B04"/>
    <w:rsid w:val="0022490F"/>
    <w:rsid w:val="00230B20"/>
    <w:rsid w:val="00235431"/>
    <w:rsid w:val="00235B42"/>
    <w:rsid w:val="0024616A"/>
    <w:rsid w:val="002871DA"/>
    <w:rsid w:val="002A2EA1"/>
    <w:rsid w:val="002A49CD"/>
    <w:rsid w:val="002B5781"/>
    <w:rsid w:val="002C1B8C"/>
    <w:rsid w:val="002E487F"/>
    <w:rsid w:val="002F638D"/>
    <w:rsid w:val="0031440A"/>
    <w:rsid w:val="0035327D"/>
    <w:rsid w:val="00372620"/>
    <w:rsid w:val="00394298"/>
    <w:rsid w:val="00394CE0"/>
    <w:rsid w:val="00395D64"/>
    <w:rsid w:val="0039672E"/>
    <w:rsid w:val="003A5FC1"/>
    <w:rsid w:val="003B7C70"/>
    <w:rsid w:val="003C5246"/>
    <w:rsid w:val="003F6654"/>
    <w:rsid w:val="00405D53"/>
    <w:rsid w:val="00420EFD"/>
    <w:rsid w:val="00432E33"/>
    <w:rsid w:val="0044166D"/>
    <w:rsid w:val="0044792D"/>
    <w:rsid w:val="004544EA"/>
    <w:rsid w:val="0047014F"/>
    <w:rsid w:val="004724E4"/>
    <w:rsid w:val="00472AA3"/>
    <w:rsid w:val="004937C2"/>
    <w:rsid w:val="004A256C"/>
    <w:rsid w:val="004A73C6"/>
    <w:rsid w:val="004A748E"/>
    <w:rsid w:val="004A7504"/>
    <w:rsid w:val="004B05C2"/>
    <w:rsid w:val="004D0AC8"/>
    <w:rsid w:val="004D54EB"/>
    <w:rsid w:val="004E2A5C"/>
    <w:rsid w:val="004E3B23"/>
    <w:rsid w:val="004F4B6A"/>
    <w:rsid w:val="004F55B3"/>
    <w:rsid w:val="004F62C9"/>
    <w:rsid w:val="0050181E"/>
    <w:rsid w:val="00510535"/>
    <w:rsid w:val="0051790F"/>
    <w:rsid w:val="00517BB0"/>
    <w:rsid w:val="0052381C"/>
    <w:rsid w:val="00527488"/>
    <w:rsid w:val="005275B9"/>
    <w:rsid w:val="0053252A"/>
    <w:rsid w:val="00537819"/>
    <w:rsid w:val="00540A78"/>
    <w:rsid w:val="005415DA"/>
    <w:rsid w:val="005522A9"/>
    <w:rsid w:val="00556707"/>
    <w:rsid w:val="005711E4"/>
    <w:rsid w:val="00573325"/>
    <w:rsid w:val="005862B3"/>
    <w:rsid w:val="00594095"/>
    <w:rsid w:val="005A20F8"/>
    <w:rsid w:val="005C3503"/>
    <w:rsid w:val="005D6E72"/>
    <w:rsid w:val="005F38F4"/>
    <w:rsid w:val="006047A9"/>
    <w:rsid w:val="006104C9"/>
    <w:rsid w:val="00613E80"/>
    <w:rsid w:val="00620D24"/>
    <w:rsid w:val="00634A5B"/>
    <w:rsid w:val="0065486C"/>
    <w:rsid w:val="00655A54"/>
    <w:rsid w:val="0065613A"/>
    <w:rsid w:val="006643D8"/>
    <w:rsid w:val="00671DD2"/>
    <w:rsid w:val="00672A13"/>
    <w:rsid w:val="00685D3B"/>
    <w:rsid w:val="00697286"/>
    <w:rsid w:val="006E2CA1"/>
    <w:rsid w:val="006E5D94"/>
    <w:rsid w:val="006F1B28"/>
    <w:rsid w:val="006F2858"/>
    <w:rsid w:val="006F5E8D"/>
    <w:rsid w:val="00700734"/>
    <w:rsid w:val="0071121E"/>
    <w:rsid w:val="00717827"/>
    <w:rsid w:val="007230AF"/>
    <w:rsid w:val="00730354"/>
    <w:rsid w:val="00730BF1"/>
    <w:rsid w:val="00732694"/>
    <w:rsid w:val="00736482"/>
    <w:rsid w:val="00742B6C"/>
    <w:rsid w:val="00750E9A"/>
    <w:rsid w:val="0076449B"/>
    <w:rsid w:val="0077666B"/>
    <w:rsid w:val="00785F26"/>
    <w:rsid w:val="00795823"/>
    <w:rsid w:val="00797880"/>
    <w:rsid w:val="007A0F86"/>
    <w:rsid w:val="007B615A"/>
    <w:rsid w:val="007D24D7"/>
    <w:rsid w:val="007F63B3"/>
    <w:rsid w:val="00806ED0"/>
    <w:rsid w:val="0081713A"/>
    <w:rsid w:val="00832D17"/>
    <w:rsid w:val="008346FA"/>
    <w:rsid w:val="00834A04"/>
    <w:rsid w:val="00840382"/>
    <w:rsid w:val="0088140C"/>
    <w:rsid w:val="00884958"/>
    <w:rsid w:val="008974C5"/>
    <w:rsid w:val="008A1628"/>
    <w:rsid w:val="008C6CFF"/>
    <w:rsid w:val="008D09FA"/>
    <w:rsid w:val="009062AF"/>
    <w:rsid w:val="009065C2"/>
    <w:rsid w:val="009157EC"/>
    <w:rsid w:val="00926E49"/>
    <w:rsid w:val="00927660"/>
    <w:rsid w:val="0094263B"/>
    <w:rsid w:val="00946B80"/>
    <w:rsid w:val="0095216D"/>
    <w:rsid w:val="009565D3"/>
    <w:rsid w:val="0096448A"/>
    <w:rsid w:val="00976AFC"/>
    <w:rsid w:val="0098689A"/>
    <w:rsid w:val="009B4BA3"/>
    <w:rsid w:val="009B6C70"/>
    <w:rsid w:val="009B7616"/>
    <w:rsid w:val="009D1AD5"/>
    <w:rsid w:val="009D20EC"/>
    <w:rsid w:val="009D6D44"/>
    <w:rsid w:val="009E0837"/>
    <w:rsid w:val="009E3066"/>
    <w:rsid w:val="009F53D7"/>
    <w:rsid w:val="00A031B3"/>
    <w:rsid w:val="00A21793"/>
    <w:rsid w:val="00A24412"/>
    <w:rsid w:val="00A32173"/>
    <w:rsid w:val="00A346A3"/>
    <w:rsid w:val="00A57CAA"/>
    <w:rsid w:val="00A9066A"/>
    <w:rsid w:val="00A94B6D"/>
    <w:rsid w:val="00AA0A7F"/>
    <w:rsid w:val="00AB0B33"/>
    <w:rsid w:val="00AB121C"/>
    <w:rsid w:val="00AB21E6"/>
    <w:rsid w:val="00AD2704"/>
    <w:rsid w:val="00AD416F"/>
    <w:rsid w:val="00AD4626"/>
    <w:rsid w:val="00AF0228"/>
    <w:rsid w:val="00AF16EE"/>
    <w:rsid w:val="00AF31F1"/>
    <w:rsid w:val="00AF50F4"/>
    <w:rsid w:val="00B21819"/>
    <w:rsid w:val="00B645DF"/>
    <w:rsid w:val="00B71514"/>
    <w:rsid w:val="00B844C0"/>
    <w:rsid w:val="00B93C50"/>
    <w:rsid w:val="00B978B4"/>
    <w:rsid w:val="00BA575F"/>
    <w:rsid w:val="00BB1275"/>
    <w:rsid w:val="00BC054B"/>
    <w:rsid w:val="00BC0B09"/>
    <w:rsid w:val="00BD2B40"/>
    <w:rsid w:val="00BE0B38"/>
    <w:rsid w:val="00C00362"/>
    <w:rsid w:val="00C06A84"/>
    <w:rsid w:val="00C118FC"/>
    <w:rsid w:val="00C11EDC"/>
    <w:rsid w:val="00C13F45"/>
    <w:rsid w:val="00C2127A"/>
    <w:rsid w:val="00C34BF7"/>
    <w:rsid w:val="00C5199B"/>
    <w:rsid w:val="00C65F0C"/>
    <w:rsid w:val="00C765BE"/>
    <w:rsid w:val="00C76E7A"/>
    <w:rsid w:val="00C86558"/>
    <w:rsid w:val="00C92288"/>
    <w:rsid w:val="00C9503A"/>
    <w:rsid w:val="00CA7B69"/>
    <w:rsid w:val="00CC470D"/>
    <w:rsid w:val="00CD0216"/>
    <w:rsid w:val="00CE7923"/>
    <w:rsid w:val="00D034A4"/>
    <w:rsid w:val="00D12845"/>
    <w:rsid w:val="00D130D4"/>
    <w:rsid w:val="00D3100B"/>
    <w:rsid w:val="00D40276"/>
    <w:rsid w:val="00D43DE5"/>
    <w:rsid w:val="00D60C80"/>
    <w:rsid w:val="00D65A66"/>
    <w:rsid w:val="00D90064"/>
    <w:rsid w:val="00D91CC4"/>
    <w:rsid w:val="00D92286"/>
    <w:rsid w:val="00DA2DC8"/>
    <w:rsid w:val="00DA60DB"/>
    <w:rsid w:val="00DC0ADE"/>
    <w:rsid w:val="00DC566C"/>
    <w:rsid w:val="00DE3CE8"/>
    <w:rsid w:val="00DE5AF0"/>
    <w:rsid w:val="00DE71F8"/>
    <w:rsid w:val="00DF1779"/>
    <w:rsid w:val="00DF3EC8"/>
    <w:rsid w:val="00DF788D"/>
    <w:rsid w:val="00E008EF"/>
    <w:rsid w:val="00E03A6E"/>
    <w:rsid w:val="00E07B5C"/>
    <w:rsid w:val="00E2016C"/>
    <w:rsid w:val="00E207E2"/>
    <w:rsid w:val="00E27F3A"/>
    <w:rsid w:val="00E3032E"/>
    <w:rsid w:val="00E362DB"/>
    <w:rsid w:val="00E43218"/>
    <w:rsid w:val="00E677FE"/>
    <w:rsid w:val="00E7428E"/>
    <w:rsid w:val="00E87602"/>
    <w:rsid w:val="00EA1203"/>
    <w:rsid w:val="00EB29ED"/>
    <w:rsid w:val="00ED68EF"/>
    <w:rsid w:val="00EE6148"/>
    <w:rsid w:val="00EF30D3"/>
    <w:rsid w:val="00F023F2"/>
    <w:rsid w:val="00F05962"/>
    <w:rsid w:val="00F22AF5"/>
    <w:rsid w:val="00F40362"/>
    <w:rsid w:val="00F43940"/>
    <w:rsid w:val="00F54DE0"/>
    <w:rsid w:val="00F612C6"/>
    <w:rsid w:val="00F71B4C"/>
    <w:rsid w:val="00F84F1B"/>
    <w:rsid w:val="00F874A9"/>
    <w:rsid w:val="00FA0170"/>
    <w:rsid w:val="00FB55C6"/>
    <w:rsid w:val="00FD0A8E"/>
    <w:rsid w:val="00FD2C81"/>
    <w:rsid w:val="00FF51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4995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val="en-GB"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lang w:val="de-CH"/>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rFonts w:ascii="Arial" w:hAnsi="Arial"/>
      <w:b/>
      <w:bCs/>
      <w:lang w:val="en-GB" w:eastAsia="en-U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val="de-CH" w:eastAsia="de-CH"/>
    </w:rPr>
  </w:style>
  <w:style w:type="paragraph" w:styleId="NormalWeb">
    <w:name w:val="Normal (Web)"/>
    <w:basedOn w:val="Normal"/>
    <w:uiPriority w:val="99"/>
    <w:unhideWhenUsed/>
    <w:rsid w:val="007D24D7"/>
    <w:pPr>
      <w:spacing w:before="100" w:beforeAutospacing="1" w:after="100" w:afterAutospacing="1"/>
    </w:pPr>
    <w:rPr>
      <w:rFonts w:ascii="Times New Roman" w:eastAsiaTheme="minorHAnsi" w:hAnsi="Times New Roman"/>
      <w:sz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2.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3.xml><?xml version="1.0" encoding="utf-8"?>
<ds:datastoreItem xmlns:ds="http://schemas.openxmlformats.org/officeDocument/2006/customXml" ds:itemID="{2166C94B-2552-4D56-9225-FBA7A96F1DC8}">
  <ds:schemaRefs>
    <ds:schemaRef ds:uri="http://purl.org/dc/elements/1.1/"/>
    <ds:schemaRef ds:uri="http://www.w3.org/XML/1998/namespace"/>
    <ds:schemaRef ds:uri="http://purl.org/dc/term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245F33F6-3605-4CDD-B85F-925D4C12F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5D217E8-9753-43E6-8366-32DE1E10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13</Pages>
  <Words>2154</Words>
  <Characters>14452</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TF_217.001_Ansicht_im_Listenformat</vt:lpstr>
      <vt:lpstr>Use Cases Release 4.0</vt:lpstr>
    </vt:vector>
  </TitlesOfParts>
  <Manager>Mario Haller</Manager>
  <Company>GARAIO AG</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TF_217.001_Ansicht_im_Listenformat</dc:title>
  <dc:subject>105.001</dc:subject>
  <dc:creator>Tim Bänziger</dc:creator>
  <cp:keywords>ROOMS, Ressourcen</cp:keywords>
  <cp:lastModifiedBy>Tim Bänziger</cp:lastModifiedBy>
  <cp:revision>4</cp:revision>
  <cp:lastPrinted>2009-04-21T13:20:00Z</cp:lastPrinted>
  <dcterms:created xsi:type="dcterms:W3CDTF">2009-05-27T08:04:00Z</dcterms:created>
  <dcterms:modified xsi:type="dcterms:W3CDTF">2010-04-28T14:47:00Z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