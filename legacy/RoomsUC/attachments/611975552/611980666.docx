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8"/>
        <w:gridCol w:w="1228"/>
        <w:gridCol w:w="2883"/>
        <w:gridCol w:w="2410"/>
        <w:gridCol w:w="2126"/>
      </w:tblGrid>
      <w:tr w:rsidR="00185043" w:rsidRPr="0046355D" w:rsidTr="00185043">
        <w:trPr>
          <w:cantSplit/>
        </w:trPr>
        <w:tc>
          <w:tcPr>
            <w:tcW w:w="9605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185043" w:rsidRPr="0046355D" w:rsidRDefault="00185043" w:rsidP="001749D1">
            <w:pPr>
              <w:pStyle w:val="Heading3"/>
              <w:jc w:val="both"/>
              <w:rPr>
                <w:sz w:val="32"/>
                <w:lang w:val="de-CH"/>
              </w:rPr>
            </w:pPr>
            <w:proofErr w:type="spellStart"/>
            <w:r w:rsidRPr="0046355D">
              <w:rPr>
                <w:sz w:val="32"/>
                <w:lang w:val="de-CH"/>
              </w:rPr>
              <w:t>Use</w:t>
            </w:r>
            <w:proofErr w:type="spellEnd"/>
            <w:r w:rsidRPr="0046355D">
              <w:rPr>
                <w:sz w:val="32"/>
                <w:lang w:val="de-CH"/>
              </w:rPr>
              <w:t xml:space="preserve"> Case Überblick</w:t>
            </w:r>
          </w:p>
        </w:tc>
      </w:tr>
      <w:tr w:rsidR="00185043" w:rsidRPr="00217EF9" w:rsidTr="001850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043" w:rsidRDefault="00185043" w:rsidP="001749D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043" w:rsidRDefault="00185043" w:rsidP="001749D1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Benutzergruppen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043" w:rsidRDefault="00185043" w:rsidP="001749D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043" w:rsidRDefault="00185043" w:rsidP="001749D1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109.003</w:t>
            </w:r>
          </w:p>
        </w:tc>
      </w:tr>
      <w:tr w:rsidR="00185043" w:rsidRPr="003A1F8D" w:rsidTr="001850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043" w:rsidRDefault="00185043" w:rsidP="001749D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Owner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043" w:rsidRDefault="00185043" w:rsidP="001749D1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Remo Herren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043" w:rsidRPr="00B21819" w:rsidRDefault="00185043" w:rsidP="001749D1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043" w:rsidRDefault="00EC0C28" w:rsidP="00AA2015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CH"/>
              </w:rPr>
              <w:t>4</w:t>
            </w:r>
            <w:r w:rsidR="00185043" w:rsidRPr="003A1F8D">
              <w:rPr>
                <w:lang w:val="de-CH"/>
              </w:rPr>
              <w:t>.</w:t>
            </w:r>
            <w:del w:id="0" w:author="Tim Bänziger" w:date="2010-01-25T12:59:00Z">
              <w:r w:rsidR="00185043" w:rsidDel="00AA2015">
                <w:rPr>
                  <w:lang w:val="de-CH"/>
                </w:rPr>
                <w:delText>0</w:delText>
              </w:r>
              <w:r w:rsidR="00185043" w:rsidDel="00AA2015">
                <w:rPr>
                  <w:lang w:val="de-DE"/>
                </w:rPr>
                <w:delText xml:space="preserve"> </w:delText>
              </w:r>
            </w:del>
            <w:ins w:id="1" w:author="Tim Bänziger" w:date="2010-01-25T12:59:00Z">
              <w:r w:rsidR="00AA2015">
                <w:rPr>
                  <w:lang w:val="de-CH"/>
                </w:rPr>
                <w:t>1</w:t>
              </w:r>
              <w:r w:rsidR="00AA2015">
                <w:rPr>
                  <w:lang w:val="de-DE"/>
                </w:rPr>
                <w:t xml:space="preserve"> </w:t>
              </w:r>
            </w:ins>
            <w:r w:rsidR="00185043">
              <w:rPr>
                <w:lang w:val="de-DE"/>
              </w:rPr>
              <w:t xml:space="preserve">/ </w:t>
            </w:r>
            <w:fldSimple w:instr=" DOCPROPERTY  LastSavedTime  \* MERGEFORMAT &quot;dd. MM. yyyy&quot;">
              <w:r w:rsidR="00185043">
                <w:t>19.08.2009 14:19</w:t>
              </w:r>
            </w:fldSimple>
            <w:r w:rsidR="00185043">
              <w:rPr>
                <w:lang w:val="de-DE"/>
              </w:rPr>
              <w:t xml:space="preserve"> / </w:t>
            </w:r>
            <w:fldSimple w:instr=" DOCPROPERTY  LastSavedBy  \* MERGEFORMAT ">
              <w:r w:rsidR="00185043" w:rsidRPr="009565D3">
                <w:rPr>
                  <w:lang w:val="de-DE"/>
                </w:rPr>
                <w:t>Tim</w:t>
              </w:r>
              <w:r w:rsidR="00185043" w:rsidRPr="003A1F8D">
                <w:rPr>
                  <w:lang w:val="de-CH"/>
                </w:rPr>
                <w:t xml:space="preserve"> Bänziger</w:t>
              </w:r>
            </w:fldSimple>
          </w:p>
        </w:tc>
      </w:tr>
      <w:tr w:rsidR="00185043" w:rsidRPr="00EA2540" w:rsidTr="001850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043" w:rsidRDefault="00185043" w:rsidP="001749D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043" w:rsidRPr="009F48FA" w:rsidRDefault="00185043" w:rsidP="0018504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Die Verwaltung von verschiedenen Benutzergruppen. Benutzergruppen können Personen und verschiedene Rollen zugewiesen werden.</w:t>
            </w:r>
          </w:p>
        </w:tc>
      </w:tr>
      <w:tr w:rsidR="00185043" w:rsidRPr="00185043" w:rsidTr="001850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043" w:rsidRDefault="00185043" w:rsidP="001749D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043" w:rsidRDefault="00AA2015" w:rsidP="00185043">
            <w:pPr>
              <w:tabs>
                <w:tab w:val="left" w:pos="5220"/>
              </w:tabs>
              <w:jc w:val="both"/>
              <w:rPr>
                <w:ins w:id="2" w:author="Tim Bänziger" w:date="2010-01-25T13:00:00Z"/>
                <w:lang w:val="de-DE"/>
              </w:rPr>
            </w:pPr>
            <w:ins w:id="3" w:author="Tim Bänziger" w:date="2010-01-25T13:00:00Z">
              <w:r>
                <w:rPr>
                  <w:lang w:val="de-DE"/>
                </w:rPr>
                <w:t>Globale Einstellung:</w:t>
              </w:r>
            </w:ins>
          </w:p>
          <w:p w:rsidR="00AA2015" w:rsidRDefault="00AA2015" w:rsidP="00AA2015">
            <w:pPr>
              <w:pStyle w:val="ListParagraph"/>
              <w:numPr>
                <w:ilvl w:val="0"/>
                <w:numId w:val="49"/>
              </w:numPr>
              <w:tabs>
                <w:tab w:val="left" w:pos="5220"/>
              </w:tabs>
              <w:jc w:val="both"/>
              <w:rPr>
                <w:ins w:id="4" w:author="Tim Bänziger" w:date="2010-01-25T13:00:00Z"/>
                <w:lang w:val="de-DE"/>
              </w:rPr>
              <w:pPrChange w:id="5" w:author="Tim Bänziger" w:date="2010-01-25T13:00:00Z">
                <w:pPr>
                  <w:tabs>
                    <w:tab w:val="left" w:pos="5220"/>
                  </w:tabs>
                  <w:jc w:val="both"/>
                </w:pPr>
              </w:pPrChange>
            </w:pPr>
            <w:ins w:id="6" w:author="Tim Bänziger" w:date="2010-01-25T13:00:00Z">
              <w:r>
                <w:rPr>
                  <w:lang w:val="de-DE"/>
                </w:rPr>
                <w:t>Begrenzung Serie nach Anzahl</w:t>
              </w:r>
            </w:ins>
          </w:p>
          <w:p w:rsidR="00AA2015" w:rsidRDefault="00AA2015" w:rsidP="00AA2015">
            <w:pPr>
              <w:pStyle w:val="ListParagraph"/>
              <w:numPr>
                <w:ilvl w:val="1"/>
                <w:numId w:val="49"/>
              </w:numPr>
              <w:tabs>
                <w:tab w:val="left" w:pos="5220"/>
              </w:tabs>
              <w:jc w:val="both"/>
              <w:rPr>
                <w:ins w:id="7" w:author="Tim Bänziger" w:date="2010-01-25T13:00:00Z"/>
                <w:lang w:val="de-DE"/>
              </w:rPr>
              <w:pPrChange w:id="8" w:author="Tim Bänziger" w:date="2010-01-25T13:00:00Z">
                <w:pPr>
                  <w:tabs>
                    <w:tab w:val="left" w:pos="5220"/>
                  </w:tabs>
                  <w:jc w:val="both"/>
                </w:pPr>
              </w:pPrChange>
            </w:pPr>
            <w:ins w:id="9" w:author="Tim Bänziger" w:date="2010-01-25T13:00:00Z">
              <w:r>
                <w:rPr>
                  <w:lang w:val="de-DE"/>
                </w:rPr>
                <w:t>Monaten</w:t>
              </w:r>
            </w:ins>
          </w:p>
          <w:p w:rsidR="00AA2015" w:rsidRPr="00AA2015" w:rsidRDefault="00AA2015" w:rsidP="00AA2015">
            <w:pPr>
              <w:pStyle w:val="ListParagraph"/>
              <w:numPr>
                <w:ilvl w:val="1"/>
                <w:numId w:val="49"/>
              </w:numPr>
              <w:tabs>
                <w:tab w:val="left" w:pos="5220"/>
              </w:tabs>
              <w:jc w:val="both"/>
              <w:rPr>
                <w:lang w:val="de-DE"/>
              </w:rPr>
              <w:pPrChange w:id="10" w:author="Tim Bänziger" w:date="2010-01-25T13:00:00Z">
                <w:pPr>
                  <w:tabs>
                    <w:tab w:val="left" w:pos="5220"/>
                  </w:tabs>
                  <w:jc w:val="both"/>
                </w:pPr>
              </w:pPrChange>
            </w:pPr>
            <w:ins w:id="11" w:author="Tim Bänziger" w:date="2010-01-25T13:00:00Z">
              <w:r>
                <w:rPr>
                  <w:lang w:val="de-DE"/>
                </w:rPr>
                <w:t>Iterationen</w:t>
              </w:r>
            </w:ins>
          </w:p>
        </w:tc>
      </w:tr>
      <w:tr w:rsidR="00185043" w:rsidRPr="003C3934" w:rsidTr="001850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043" w:rsidRDefault="00185043" w:rsidP="001749D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043" w:rsidRPr="009F48FA" w:rsidRDefault="00185043" w:rsidP="001749D1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185043" w:rsidRPr="003C3934" w:rsidTr="001850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043" w:rsidRDefault="00185043" w:rsidP="001749D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043" w:rsidRPr="00367F8E" w:rsidRDefault="00185043" w:rsidP="00185043">
            <w:pPr>
              <w:pStyle w:val="ListParagraph"/>
              <w:numPr>
                <w:ilvl w:val="0"/>
                <w:numId w:val="3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„</w:t>
            </w:r>
            <w:r w:rsidRPr="00367F8E">
              <w:rPr>
                <w:lang w:val="de-DE"/>
              </w:rPr>
              <w:t xml:space="preserve">Darf </w:t>
            </w:r>
            <w:r>
              <w:rPr>
                <w:lang w:val="de-DE"/>
              </w:rPr>
              <w:t>Benutzergruppen administrieren“</w:t>
            </w:r>
          </w:p>
          <w:p w:rsidR="00185043" w:rsidRPr="009F48FA" w:rsidRDefault="00185043" w:rsidP="001749D1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185043" w:rsidRPr="00EA2540" w:rsidTr="001850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043" w:rsidRDefault="00185043" w:rsidP="001749D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043" w:rsidRPr="00185043" w:rsidRDefault="00185043" w:rsidP="00185043">
            <w:pPr>
              <w:pStyle w:val="ListParagraph"/>
              <w:numPr>
                <w:ilvl w:val="0"/>
                <w:numId w:val="42"/>
              </w:numPr>
              <w:rPr>
                <w:lang w:val="de-CH"/>
              </w:rPr>
            </w:pPr>
            <w:r w:rsidRPr="00185043">
              <w:rPr>
                <w:lang w:val="de-CH"/>
              </w:rPr>
              <w:t xml:space="preserve">Administrator navigiert unter </w:t>
            </w:r>
            <w:r w:rsidRPr="00185043">
              <w:rPr>
                <w:smallCaps/>
                <w:lang w:val="de-CH"/>
              </w:rPr>
              <w:t>Einstellungen</w:t>
            </w:r>
            <w:r>
              <w:rPr>
                <w:lang w:val="de-CH"/>
              </w:rPr>
              <w:t>\</w:t>
            </w:r>
            <w:r w:rsidRPr="00185043">
              <w:rPr>
                <w:smallCaps/>
                <w:lang w:val="de-CH"/>
              </w:rPr>
              <w:t>S</w:t>
            </w:r>
            <w:r>
              <w:rPr>
                <w:smallCaps/>
                <w:lang w:val="de-CH"/>
              </w:rPr>
              <w:t>icherheit</w:t>
            </w:r>
            <w:r w:rsidRPr="00185043">
              <w:rPr>
                <w:smallCaps/>
                <w:lang w:val="de-CH"/>
              </w:rPr>
              <w:t>\Benutzergruppen</w:t>
            </w:r>
            <w:r>
              <w:rPr>
                <w:smallCaps/>
                <w:lang w:val="de-CH"/>
              </w:rPr>
              <w:t xml:space="preserve"> verwalten</w:t>
            </w:r>
          </w:p>
          <w:p w:rsidR="00185043" w:rsidRPr="00185043" w:rsidRDefault="00185043" w:rsidP="00185043">
            <w:pPr>
              <w:pStyle w:val="ListParagraph"/>
              <w:numPr>
                <w:ilvl w:val="0"/>
                <w:numId w:val="42"/>
              </w:numPr>
              <w:rPr>
                <w:lang w:val="de-CH"/>
              </w:rPr>
            </w:pPr>
            <w:r w:rsidRPr="00185043">
              <w:rPr>
                <w:lang w:val="de-CH"/>
              </w:rPr>
              <w:t xml:space="preserve">Administrator gibt Suchkriterien ein (optional) und klickt auf </w:t>
            </w:r>
            <w:r>
              <w:rPr>
                <w:lang w:val="de-CH"/>
              </w:rPr>
              <w:t>Finden</w:t>
            </w:r>
          </w:p>
          <w:p w:rsidR="00185043" w:rsidRPr="00185043" w:rsidRDefault="00185043" w:rsidP="00185043">
            <w:pPr>
              <w:pStyle w:val="ListParagraph"/>
              <w:numPr>
                <w:ilvl w:val="0"/>
                <w:numId w:val="42"/>
              </w:numPr>
              <w:rPr>
                <w:lang w:val="de-CH"/>
              </w:rPr>
            </w:pPr>
            <w:r w:rsidRPr="00185043">
              <w:rPr>
                <w:lang w:val="de-CH"/>
              </w:rPr>
              <w:t xml:space="preserve">Suchresultat über alle </w:t>
            </w:r>
            <w:r>
              <w:rPr>
                <w:lang w:val="de-CH"/>
              </w:rPr>
              <w:t>gefundenen</w:t>
            </w:r>
            <w:r w:rsidRPr="00185043">
              <w:rPr>
                <w:lang w:val="de-CH"/>
              </w:rPr>
              <w:t xml:space="preserve"> Benutzergruppen gemäss Suchkriterien wird angezeigt</w:t>
            </w:r>
            <w:r>
              <w:rPr>
                <w:lang w:val="de-CH"/>
              </w:rPr>
              <w:t xml:space="preserve"> – ein oder mehrere Benutzergruppen können gelöscht werden</w:t>
            </w:r>
          </w:p>
          <w:p w:rsidR="00185043" w:rsidRPr="00185043" w:rsidRDefault="00185043" w:rsidP="00185043">
            <w:pPr>
              <w:pStyle w:val="ListParagraph"/>
              <w:numPr>
                <w:ilvl w:val="0"/>
                <w:numId w:val="42"/>
              </w:numPr>
              <w:rPr>
                <w:lang w:val="de-CH"/>
              </w:rPr>
            </w:pPr>
            <w:r w:rsidRPr="00185043">
              <w:rPr>
                <w:lang w:val="de-CH"/>
              </w:rPr>
              <w:t>Eine Benutzergruppe kann angezeigt werden (View Modus)</w:t>
            </w:r>
          </w:p>
          <w:p w:rsidR="00185043" w:rsidRPr="00185043" w:rsidRDefault="00185043" w:rsidP="00185043">
            <w:pPr>
              <w:pStyle w:val="ListParagraph"/>
              <w:numPr>
                <w:ilvl w:val="0"/>
                <w:numId w:val="42"/>
              </w:numPr>
              <w:rPr>
                <w:lang w:val="de-CH"/>
              </w:rPr>
            </w:pPr>
            <w:r w:rsidRPr="00185043">
              <w:rPr>
                <w:lang w:val="de-CH"/>
              </w:rPr>
              <w:t>Eine Benutzergruppe kann editiert werden</w:t>
            </w:r>
            <w:r w:rsidR="008402C3">
              <w:rPr>
                <w:lang w:val="de-CH"/>
              </w:rPr>
              <w:t xml:space="preserve"> oder neu erstellt werden</w:t>
            </w:r>
          </w:p>
          <w:p w:rsidR="00185043" w:rsidRPr="008402C3" w:rsidRDefault="008402C3" w:rsidP="00185043">
            <w:pPr>
              <w:pStyle w:val="ListParagraph"/>
              <w:numPr>
                <w:ilvl w:val="0"/>
                <w:numId w:val="42"/>
              </w:numPr>
              <w:rPr>
                <w:lang w:val="de-CH"/>
              </w:rPr>
            </w:pPr>
            <w:r w:rsidRPr="008402C3">
              <w:rPr>
                <w:bCs/>
                <w:lang w:val="de-CH"/>
              </w:rPr>
              <w:t>Tab „Rollen“ – Liste mit allen zugewiesenen Rollen wird angezeigt – eine oder mehre</w:t>
            </w:r>
            <w:r>
              <w:rPr>
                <w:bCs/>
                <w:lang w:val="de-CH"/>
              </w:rPr>
              <w:t>re</w:t>
            </w:r>
            <w:r w:rsidRPr="008402C3">
              <w:rPr>
                <w:bCs/>
                <w:lang w:val="de-CH"/>
              </w:rPr>
              <w:t xml:space="preserve"> Rollen können entfernt werden</w:t>
            </w:r>
          </w:p>
          <w:p w:rsidR="008402C3" w:rsidRPr="008402C3" w:rsidRDefault="008402C3" w:rsidP="00185043">
            <w:pPr>
              <w:pStyle w:val="ListParagraph"/>
              <w:numPr>
                <w:ilvl w:val="0"/>
                <w:numId w:val="42"/>
              </w:numPr>
              <w:rPr>
                <w:lang w:val="de-CH"/>
              </w:rPr>
            </w:pPr>
            <w:r w:rsidRPr="008402C3">
              <w:rPr>
                <w:bCs/>
                <w:lang w:val="de-CH"/>
              </w:rPr>
              <w:t>eine oder mehrere Rollen können zur Benutzergruppe hinzugefügt werden</w:t>
            </w:r>
          </w:p>
          <w:p w:rsidR="008402C3" w:rsidRDefault="008402C3" w:rsidP="00185043">
            <w:pPr>
              <w:pStyle w:val="ListParagraph"/>
              <w:numPr>
                <w:ilvl w:val="0"/>
                <w:numId w:val="42"/>
              </w:numPr>
              <w:rPr>
                <w:lang w:val="de-CH"/>
              </w:rPr>
            </w:pPr>
            <w:r w:rsidRPr="008402C3">
              <w:rPr>
                <w:bCs/>
                <w:lang w:val="de-CH"/>
              </w:rPr>
              <w:t>Tab „</w:t>
            </w:r>
            <w:r>
              <w:rPr>
                <w:bCs/>
                <w:lang w:val="de-CH"/>
              </w:rPr>
              <w:t>Personen</w:t>
            </w:r>
            <w:r w:rsidRPr="008402C3">
              <w:rPr>
                <w:bCs/>
                <w:lang w:val="de-CH"/>
              </w:rPr>
              <w:t xml:space="preserve">“ – Liste mit allen zugewiesenen </w:t>
            </w:r>
            <w:r>
              <w:rPr>
                <w:bCs/>
                <w:lang w:val="de-CH"/>
              </w:rPr>
              <w:t>Personen</w:t>
            </w:r>
            <w:r w:rsidRPr="008402C3">
              <w:rPr>
                <w:bCs/>
                <w:lang w:val="de-CH"/>
              </w:rPr>
              <w:t xml:space="preserve"> wird angezeigt – eine oder mehre</w:t>
            </w:r>
            <w:r>
              <w:rPr>
                <w:bCs/>
                <w:lang w:val="de-CH"/>
              </w:rPr>
              <w:t>re</w:t>
            </w:r>
            <w:r w:rsidRPr="008402C3">
              <w:rPr>
                <w:bCs/>
                <w:lang w:val="de-CH"/>
              </w:rPr>
              <w:t xml:space="preserve"> </w:t>
            </w:r>
            <w:r>
              <w:rPr>
                <w:bCs/>
                <w:lang w:val="de-CH"/>
              </w:rPr>
              <w:t>Personen</w:t>
            </w:r>
            <w:r w:rsidRPr="008402C3">
              <w:rPr>
                <w:bCs/>
                <w:lang w:val="de-CH"/>
              </w:rPr>
              <w:t xml:space="preserve"> können entfernt werden</w:t>
            </w:r>
            <w:r w:rsidRPr="00185043">
              <w:rPr>
                <w:lang w:val="de-CH"/>
              </w:rPr>
              <w:t xml:space="preserve"> </w:t>
            </w:r>
          </w:p>
          <w:p w:rsidR="008402C3" w:rsidRPr="00767959" w:rsidRDefault="008402C3" w:rsidP="00767959">
            <w:pPr>
              <w:pStyle w:val="ListParagraph"/>
              <w:numPr>
                <w:ilvl w:val="0"/>
                <w:numId w:val="42"/>
              </w:numPr>
              <w:rPr>
                <w:lang w:val="de-CH"/>
              </w:rPr>
            </w:pPr>
            <w:r>
              <w:rPr>
                <w:lang w:val="de-CH"/>
              </w:rPr>
              <w:t xml:space="preserve">Eine oder mehrere </w:t>
            </w:r>
            <w:r w:rsidR="00185043" w:rsidRPr="00185043">
              <w:rPr>
                <w:lang w:val="de-CH"/>
              </w:rPr>
              <w:t xml:space="preserve">Personen können </w:t>
            </w:r>
            <w:r w:rsidR="00767959">
              <w:rPr>
                <w:lang w:val="de-CH"/>
              </w:rPr>
              <w:t xml:space="preserve">zur Benutzergruppe </w:t>
            </w:r>
            <w:r>
              <w:rPr>
                <w:lang w:val="de-CH"/>
              </w:rPr>
              <w:t>hinzugefügt werden</w:t>
            </w:r>
          </w:p>
        </w:tc>
      </w:tr>
      <w:tr w:rsidR="00185043" w:rsidRPr="00395D64" w:rsidTr="001850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043" w:rsidRDefault="00185043" w:rsidP="001749D1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043" w:rsidRDefault="00185043" w:rsidP="0018504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108.001</w:t>
            </w:r>
          </w:p>
          <w:p w:rsidR="00185043" w:rsidRPr="00185043" w:rsidRDefault="00185043" w:rsidP="0018504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201.004</w:t>
            </w:r>
          </w:p>
        </w:tc>
      </w:tr>
    </w:tbl>
    <w:p w:rsidR="00185043" w:rsidRDefault="00185043" w:rsidP="00185043"/>
    <w:p w:rsidR="00185043" w:rsidRPr="0046355D" w:rsidRDefault="00185043" w:rsidP="00185043">
      <w:pPr>
        <w:rPr>
          <w:b/>
        </w:rPr>
      </w:pPr>
      <w:proofErr w:type="spellStart"/>
      <w:r w:rsidRPr="0046355D">
        <w:rPr>
          <w:b/>
        </w:rPr>
        <w:t>Legende</w:t>
      </w:r>
      <w:proofErr w:type="spellEnd"/>
    </w:p>
    <w:p w:rsidR="00185043" w:rsidRPr="0046355D" w:rsidRDefault="00185043" w:rsidP="00185043">
      <w:pPr>
        <w:pStyle w:val="ListParagraph"/>
        <w:numPr>
          <w:ilvl w:val="0"/>
          <w:numId w:val="40"/>
        </w:numPr>
      </w:pPr>
      <w:r>
        <w:rPr>
          <w:color w:val="FF0000"/>
        </w:rPr>
        <w:t xml:space="preserve">Rote </w:t>
      </w:r>
      <w:proofErr w:type="spellStart"/>
      <w:r>
        <w:rPr>
          <w:color w:val="FF0000"/>
        </w:rPr>
        <w:t>Schrift</w:t>
      </w:r>
      <w:proofErr w:type="spellEnd"/>
      <w:r>
        <w:rPr>
          <w:color w:val="FF0000"/>
        </w:rPr>
        <w:t xml:space="preserve"> = MUSS Felder</w:t>
      </w:r>
    </w:p>
    <w:p w:rsidR="00185043" w:rsidRDefault="00185043" w:rsidP="00185043">
      <w:pPr>
        <w:pStyle w:val="ListParagraph"/>
        <w:numPr>
          <w:ilvl w:val="0"/>
          <w:numId w:val="40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185043" w:rsidRPr="00D66AB7" w:rsidRDefault="00185043" w:rsidP="00185043">
      <w:pPr>
        <w:pStyle w:val="ListParagraph"/>
        <w:numPr>
          <w:ilvl w:val="0"/>
          <w:numId w:val="40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5862B3" w:rsidRPr="00185043" w:rsidRDefault="005862B3" w:rsidP="00367F8E">
      <w:pPr>
        <w:pStyle w:val="Heading1"/>
        <w:keepNext w:val="0"/>
        <w:rPr>
          <w:lang w:val="de-CH"/>
        </w:rPr>
      </w:pPr>
    </w:p>
    <w:p w:rsidR="005862B3" w:rsidRDefault="005862B3" w:rsidP="00367F8E">
      <w:pPr>
        <w:pStyle w:val="Heading1"/>
        <w:keepNext w:val="0"/>
        <w:rPr>
          <w:lang w:val="de-DE"/>
        </w:rPr>
      </w:pPr>
    </w:p>
    <w:p w:rsidR="005862B3" w:rsidRDefault="005862B3" w:rsidP="00367F8E">
      <w:pPr>
        <w:pStyle w:val="Heading1"/>
        <w:keepNext w:val="0"/>
        <w:rPr>
          <w:lang w:val="de-DE"/>
        </w:rPr>
      </w:pPr>
    </w:p>
    <w:p w:rsidR="00367F8E" w:rsidRPr="00367F8E" w:rsidRDefault="00367F8E" w:rsidP="00367F8E">
      <w:pPr>
        <w:rPr>
          <w:lang w:val="de-DE"/>
        </w:rPr>
      </w:pPr>
    </w:p>
    <w:p w:rsidR="00185043" w:rsidRDefault="00185043">
      <w:pPr>
        <w:rPr>
          <w:b/>
          <w:bCs/>
          <w:sz w:val="28"/>
          <w:u w:val="single"/>
          <w:lang w:val="de-DE"/>
        </w:rPr>
      </w:pPr>
      <w:r>
        <w:rPr>
          <w:lang w:val="de-DE"/>
        </w:rPr>
        <w:br w:type="page"/>
      </w:r>
    </w:p>
    <w:p w:rsidR="00DC0ADE" w:rsidRDefault="00DC0ADE" w:rsidP="00DC0ADE">
      <w:pPr>
        <w:pStyle w:val="Heading1"/>
        <w:rPr>
          <w:lang w:val="de-DE"/>
        </w:rPr>
      </w:pPr>
      <w:proofErr w:type="spellStart"/>
      <w:r>
        <w:rPr>
          <w:lang w:val="de-DE"/>
        </w:rPr>
        <w:lastRenderedPageBreak/>
        <w:t>Use</w:t>
      </w:r>
      <w:proofErr w:type="spellEnd"/>
      <w:r>
        <w:rPr>
          <w:lang w:val="de-DE"/>
        </w:rPr>
        <w:t xml:space="preserve"> Case Details</w:t>
      </w:r>
    </w:p>
    <w:p w:rsidR="00DC0ADE" w:rsidRPr="00DC0ADE" w:rsidRDefault="00DC0ADE" w:rsidP="00DC0ADE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EA2540" w:rsidTr="00185043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5D6E72" w:rsidRDefault="00244909" w:rsidP="00185043">
            <w:pPr>
              <w:tabs>
                <w:tab w:val="left" w:pos="5220"/>
              </w:tabs>
              <w:jc w:val="both"/>
              <w:rPr>
                <w:lang w:val="de-CH"/>
              </w:rPr>
            </w:pPr>
            <w:bookmarkStart w:id="12" w:name="_Ref220409354"/>
            <w:r>
              <w:rPr>
                <w:b/>
                <w:bCs/>
                <w:sz w:val="32"/>
                <w:lang w:val="de-DE"/>
              </w:rPr>
              <w:t>Schritt 1</w:t>
            </w:r>
            <w:r w:rsidR="00DC0ADE" w:rsidRPr="005D6E72">
              <w:rPr>
                <w:b/>
                <w:bCs/>
                <w:sz w:val="32"/>
                <w:lang w:val="de-DE"/>
              </w:rPr>
              <w:t xml:space="preserve"> -</w:t>
            </w:r>
            <w:bookmarkEnd w:id="12"/>
            <w:r w:rsidR="005D6E72" w:rsidRPr="005D6E72">
              <w:rPr>
                <w:b/>
                <w:bCs/>
                <w:sz w:val="32"/>
                <w:lang w:val="de-DE"/>
              </w:rPr>
              <w:t xml:space="preserve"> </w:t>
            </w:r>
            <w:r w:rsidR="00367F8E">
              <w:rPr>
                <w:lang w:val="de-CH"/>
              </w:rPr>
              <w:t xml:space="preserve">Administrator navigiert </w:t>
            </w:r>
            <w:r w:rsidR="00185043">
              <w:rPr>
                <w:lang w:val="de-CH"/>
              </w:rPr>
              <w:t>auf</w:t>
            </w:r>
            <w:r w:rsidR="00367F8E">
              <w:rPr>
                <w:lang w:val="de-CH"/>
              </w:rPr>
              <w:t xml:space="preserve"> </w:t>
            </w:r>
            <w:r w:rsidR="00367F8E" w:rsidRPr="009A605A">
              <w:rPr>
                <w:smallCaps/>
                <w:lang w:val="de-CH"/>
              </w:rPr>
              <w:t>Einstellungen</w:t>
            </w:r>
            <w:r w:rsidR="00185043">
              <w:rPr>
                <w:lang w:val="de-CH"/>
              </w:rPr>
              <w:t>\</w:t>
            </w:r>
            <w:r w:rsidR="00367F8E" w:rsidRPr="009A605A">
              <w:rPr>
                <w:smallCaps/>
                <w:lang w:val="de-CH"/>
              </w:rPr>
              <w:t>S</w:t>
            </w:r>
            <w:r w:rsidR="00185043">
              <w:rPr>
                <w:smallCaps/>
                <w:lang w:val="de-CH"/>
              </w:rPr>
              <w:t>icherheit</w:t>
            </w:r>
            <w:r w:rsidR="00367F8E" w:rsidRPr="009A605A">
              <w:rPr>
                <w:smallCaps/>
                <w:lang w:val="de-CH"/>
              </w:rPr>
              <w:t>\</w:t>
            </w:r>
            <w:r>
              <w:rPr>
                <w:smallCaps/>
                <w:lang w:val="de-CH"/>
              </w:rPr>
              <w:t>Benutzergruppen</w:t>
            </w:r>
            <w:r w:rsidR="00185043">
              <w:rPr>
                <w:smallCaps/>
                <w:lang w:val="de-CH"/>
              </w:rPr>
              <w:t xml:space="preserve"> verwalten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5D6E72" w:rsidRDefault="00DC0ADE" w:rsidP="005D6E72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 w:rsidR="005D6E72">
              <w:t xml:space="preserve"> 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5D6E72" w:rsidTr="00DC0ADE">
        <w:tc>
          <w:tcPr>
            <w:tcW w:w="4928" w:type="dxa"/>
          </w:tcPr>
          <w:p w:rsidR="00DC0ADE" w:rsidRDefault="00DC0ADE" w:rsidP="005D6E72">
            <w:pPr>
              <w:rPr>
                <w:b/>
                <w:lang w:val="de-DE"/>
              </w:rPr>
            </w:pPr>
          </w:p>
          <w:p w:rsidR="00367F8E" w:rsidRDefault="00367F8E" w:rsidP="005D6E7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Sidepanel</w:t>
            </w:r>
          </w:p>
          <w:p w:rsidR="00367F8E" w:rsidRPr="00367F8E" w:rsidRDefault="00367F8E" w:rsidP="005D6E72">
            <w:pPr>
              <w:rPr>
                <w:lang w:val="de-DE"/>
              </w:rPr>
            </w:pPr>
            <w:r>
              <w:rPr>
                <w:lang w:val="de-DE"/>
              </w:rPr>
              <w:t>Navigation öffnet sich entsprechend</w:t>
            </w:r>
          </w:p>
        </w:tc>
        <w:tc>
          <w:tcPr>
            <w:tcW w:w="4678" w:type="dxa"/>
          </w:tcPr>
          <w:p w:rsidR="00DC0ADE" w:rsidRDefault="00DC0ADE" w:rsidP="00367F8E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367F8E" w:rsidRDefault="00367F8E" w:rsidP="00367F8E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Funktionsrecht muss implementiert werden:</w:t>
            </w:r>
          </w:p>
          <w:p w:rsidR="00367F8E" w:rsidRPr="00367F8E" w:rsidRDefault="00244909" w:rsidP="00367F8E">
            <w:pPr>
              <w:pStyle w:val="ListParagraph"/>
              <w:numPr>
                <w:ilvl w:val="0"/>
                <w:numId w:val="3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„</w:t>
            </w:r>
            <w:r w:rsidR="00367F8E" w:rsidRPr="00367F8E">
              <w:rPr>
                <w:lang w:val="de-DE"/>
              </w:rPr>
              <w:t xml:space="preserve">Darf </w:t>
            </w:r>
            <w:r>
              <w:rPr>
                <w:lang w:val="de-DE"/>
              </w:rPr>
              <w:t>Benutzergruppen administrieren“</w:t>
            </w:r>
          </w:p>
          <w:p w:rsidR="00367F8E" w:rsidRPr="00367F8E" w:rsidRDefault="00367F8E" w:rsidP="00367F8E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367F8E" w:rsidTr="00DC0ADE">
        <w:tc>
          <w:tcPr>
            <w:tcW w:w="9606" w:type="dxa"/>
            <w:gridSpan w:val="2"/>
          </w:tcPr>
          <w:p w:rsidR="00367F8E" w:rsidRPr="003711BC" w:rsidRDefault="00185043" w:rsidP="00185043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2327527" cy="1727823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9024" cy="17289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DE"/>
        </w:rPr>
      </w:pPr>
    </w:p>
    <w:p w:rsid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EA2540" w:rsidTr="00185043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5C3503" w:rsidRDefault="00BC4124" w:rsidP="00185043">
            <w:p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b/>
                <w:bCs/>
                <w:sz w:val="32"/>
                <w:lang w:val="de-DE"/>
              </w:rPr>
              <w:t>Schritt 2</w:t>
            </w:r>
            <w:r w:rsidR="00DC0ADE" w:rsidRPr="005C3503">
              <w:rPr>
                <w:b/>
                <w:bCs/>
                <w:sz w:val="32"/>
                <w:lang w:val="de-DE"/>
              </w:rPr>
              <w:t xml:space="preserve"> -</w:t>
            </w:r>
            <w:r w:rsidR="00DC0ADE" w:rsidRPr="005C3503">
              <w:rPr>
                <w:lang w:val="de-DE"/>
              </w:rPr>
              <w:t xml:space="preserve"> </w:t>
            </w:r>
            <w:r w:rsidR="00367F8E" w:rsidRPr="009A605A">
              <w:rPr>
                <w:lang w:val="de-CH"/>
              </w:rPr>
              <w:t xml:space="preserve">Administrator </w:t>
            </w:r>
            <w:r w:rsidR="00367F8E">
              <w:rPr>
                <w:lang w:val="de-CH"/>
              </w:rPr>
              <w:t xml:space="preserve">gibt Suchkriterien ein (optional) und klickt auf </w:t>
            </w:r>
            <w:r w:rsidR="00185043">
              <w:rPr>
                <w:lang w:val="de-CH"/>
              </w:rPr>
              <w:t>Finden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5C3503" w:rsidTr="00DC0ADE">
        <w:tc>
          <w:tcPr>
            <w:tcW w:w="4928" w:type="dxa"/>
          </w:tcPr>
          <w:p w:rsidR="006F5E8D" w:rsidRDefault="006F5E8D" w:rsidP="00367F8E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367F8E" w:rsidRDefault="00367F8E" w:rsidP="00367F8E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Sidepanel</w:t>
            </w:r>
          </w:p>
          <w:p w:rsidR="00367F8E" w:rsidRDefault="00367F8E" w:rsidP="00367F8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:rsidR="002C5E3E" w:rsidRDefault="002C5E3E" w:rsidP="002C5E3E">
            <w:pPr>
              <w:pStyle w:val="ListParagraph"/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2C5E3E" w:rsidRPr="002C5E3E" w:rsidRDefault="002C5E3E" w:rsidP="002C5E3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Button „</w:t>
            </w:r>
            <w:r w:rsidR="00185043">
              <w:rPr>
                <w:lang w:val="de-DE"/>
              </w:rPr>
              <w:t>Finden</w:t>
            </w:r>
            <w:r>
              <w:rPr>
                <w:lang w:val="de-DE"/>
              </w:rPr>
              <w:t>“</w:t>
            </w:r>
          </w:p>
          <w:p w:rsidR="002C5E3E" w:rsidRDefault="002C5E3E" w:rsidP="00367F8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Button „</w:t>
            </w:r>
            <w:r w:rsidR="00185043">
              <w:rPr>
                <w:lang w:val="de-DE"/>
              </w:rPr>
              <w:t>Zurücksetzen</w:t>
            </w:r>
            <w:r>
              <w:rPr>
                <w:lang w:val="de-DE"/>
              </w:rPr>
              <w:t>“</w:t>
            </w:r>
          </w:p>
          <w:p w:rsidR="00367F8E" w:rsidRPr="000454EE" w:rsidRDefault="00367F8E" w:rsidP="000454EE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  <w:tc>
          <w:tcPr>
            <w:tcW w:w="4678" w:type="dxa"/>
          </w:tcPr>
          <w:p w:rsidR="006F5E8D" w:rsidRDefault="006F5E8D" w:rsidP="00DC0ADE">
            <w:pPr>
              <w:tabs>
                <w:tab w:val="left" w:pos="5220"/>
              </w:tabs>
              <w:rPr>
                <w:lang w:val="de-DE"/>
              </w:rPr>
            </w:pPr>
          </w:p>
          <w:p w:rsidR="009A1573" w:rsidRPr="005C3503" w:rsidRDefault="009A1573" w:rsidP="00DC0ADE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DC0ADE" w:rsidTr="00DC0ADE">
        <w:tc>
          <w:tcPr>
            <w:tcW w:w="9606" w:type="dxa"/>
            <w:gridSpan w:val="2"/>
          </w:tcPr>
          <w:p w:rsidR="00DC0ADE" w:rsidRDefault="00185043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2017695" cy="1497821"/>
                  <wp:effectExtent l="19050" t="0" r="16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993" cy="14987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5E3E" w:rsidRDefault="002C5E3E">
      <w:pPr>
        <w:rPr>
          <w:lang w:val="de-DE"/>
        </w:rPr>
      </w:pPr>
    </w:p>
    <w:p w:rsid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EA2540" w:rsidTr="00185043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185043" w:rsidRDefault="00DC0ADE" w:rsidP="00185043">
            <w:pPr>
              <w:ind w:left="1560" w:hanging="1560"/>
              <w:rPr>
                <w:lang w:val="de-CH"/>
              </w:rPr>
            </w:pPr>
            <w:r w:rsidRPr="00185043">
              <w:rPr>
                <w:b/>
                <w:bCs/>
                <w:sz w:val="32"/>
                <w:lang w:val="de-DE"/>
              </w:rPr>
              <w:t xml:space="preserve">Schritt </w:t>
            </w:r>
            <w:r w:rsidR="00BC4124" w:rsidRPr="00185043">
              <w:rPr>
                <w:b/>
                <w:bCs/>
                <w:sz w:val="32"/>
                <w:lang w:val="de-DE"/>
              </w:rPr>
              <w:t>3</w:t>
            </w:r>
            <w:r w:rsidRPr="00185043">
              <w:rPr>
                <w:b/>
                <w:bCs/>
                <w:sz w:val="32"/>
                <w:lang w:val="de-DE"/>
              </w:rPr>
              <w:t xml:space="preserve"> -</w:t>
            </w:r>
            <w:r w:rsidRPr="00185043">
              <w:rPr>
                <w:lang w:val="de-DE"/>
              </w:rPr>
              <w:t xml:space="preserve"> </w:t>
            </w:r>
            <w:r w:rsidR="00185043" w:rsidRPr="00185043">
              <w:rPr>
                <w:lang w:val="de-CH"/>
              </w:rPr>
              <w:t>Suchresultat über alle gefundenen Benutzergruppen gemäss Suchkriterien wird angezeigt – ein oder mehrere Benutzergruppen können gelöscht werden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EA2540" w:rsidTr="00DC0ADE">
        <w:tc>
          <w:tcPr>
            <w:tcW w:w="4928" w:type="dxa"/>
          </w:tcPr>
          <w:p w:rsidR="00DC0ADE" w:rsidRDefault="00DC0ADE" w:rsidP="00DC0ADE">
            <w:pPr>
              <w:rPr>
                <w:b/>
                <w:lang w:val="de-DE"/>
              </w:rPr>
            </w:pPr>
          </w:p>
          <w:p w:rsidR="000454EE" w:rsidRDefault="000454E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</w:t>
            </w:r>
            <w:r w:rsidR="00185043">
              <w:rPr>
                <w:b/>
                <w:lang w:val="de-DE"/>
              </w:rPr>
              <w:t xml:space="preserve"> - Smartlist</w:t>
            </w:r>
          </w:p>
          <w:p w:rsidR="006A2C00" w:rsidRDefault="006A2C00" w:rsidP="000454EE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Checkbox</w:t>
            </w:r>
            <w:r w:rsidR="00185043">
              <w:rPr>
                <w:lang w:val="de-DE"/>
              </w:rPr>
              <w:t xml:space="preserve"> zur Mehrfachselektion</w:t>
            </w:r>
          </w:p>
          <w:p w:rsidR="000454EE" w:rsidRDefault="002C5E3E" w:rsidP="000454EE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Bezeichnung</w:t>
            </w:r>
            <w:r w:rsidR="00185043">
              <w:rPr>
                <w:lang w:val="de-DE"/>
              </w:rPr>
              <w:t xml:space="preserve"> </w:t>
            </w:r>
          </w:p>
          <w:p w:rsidR="00185043" w:rsidRDefault="00185043" w:rsidP="000454EE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Edit Icon</w:t>
            </w:r>
          </w:p>
          <w:p w:rsidR="002C5E3E" w:rsidRDefault="002C5E3E" w:rsidP="00185043">
            <w:pPr>
              <w:rPr>
                <w:lang w:val="de-DE"/>
              </w:rPr>
            </w:pPr>
          </w:p>
          <w:p w:rsidR="00185043" w:rsidRPr="00185043" w:rsidRDefault="00185043" w:rsidP="00185043">
            <w:pPr>
              <w:rPr>
                <w:b/>
                <w:lang w:val="de-DE"/>
              </w:rPr>
            </w:pPr>
            <w:r w:rsidRPr="00185043">
              <w:rPr>
                <w:b/>
                <w:lang w:val="de-DE"/>
              </w:rPr>
              <w:t>Button Bereich</w:t>
            </w:r>
          </w:p>
          <w:p w:rsidR="000454EE" w:rsidRDefault="000454EE" w:rsidP="000454EE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Button</w:t>
            </w:r>
            <w:r w:rsidR="00185043">
              <w:rPr>
                <w:lang w:val="de-DE"/>
              </w:rPr>
              <w:t xml:space="preserve"> „Entfernen“</w:t>
            </w:r>
          </w:p>
          <w:p w:rsidR="00185043" w:rsidRDefault="00185043" w:rsidP="000454EE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lastRenderedPageBreak/>
              <w:t>Button „Erstellen“</w:t>
            </w:r>
          </w:p>
          <w:p w:rsidR="000454EE" w:rsidRPr="002C5E3E" w:rsidRDefault="000454EE" w:rsidP="002C5E3E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6F5E8D" w:rsidRDefault="006F5E8D" w:rsidP="00A21793">
            <w:pPr>
              <w:tabs>
                <w:tab w:val="left" w:pos="5220"/>
              </w:tabs>
              <w:rPr>
                <w:lang w:val="de-DE"/>
              </w:rPr>
            </w:pPr>
          </w:p>
          <w:p w:rsidR="002C5E3E" w:rsidRPr="00185043" w:rsidRDefault="00185043" w:rsidP="00A21793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185043">
              <w:rPr>
                <w:b/>
                <w:lang w:val="de-DE"/>
              </w:rPr>
              <w:t>Bezeichnung</w:t>
            </w:r>
          </w:p>
          <w:p w:rsidR="002C5E3E" w:rsidRDefault="006A2C00" w:rsidP="006A2C00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Die Benutzergruppen</w:t>
            </w:r>
            <w:r w:rsidR="002C5E3E">
              <w:rPr>
                <w:lang w:val="de-DE"/>
              </w:rPr>
              <w:t>bezeichnung wird in der selektierten Sprache des Benutzers angezeigt</w:t>
            </w:r>
          </w:p>
          <w:p w:rsidR="00185043" w:rsidRDefault="00185043" w:rsidP="006A2C00">
            <w:pPr>
              <w:tabs>
                <w:tab w:val="left" w:pos="5220"/>
              </w:tabs>
              <w:rPr>
                <w:lang w:val="de-DE"/>
              </w:rPr>
            </w:pPr>
          </w:p>
          <w:p w:rsidR="00185043" w:rsidRPr="009E658C" w:rsidRDefault="00185043" w:rsidP="006A2C00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9E658C">
              <w:rPr>
                <w:b/>
                <w:lang w:val="de-DE"/>
              </w:rPr>
              <w:t>Erstellen</w:t>
            </w:r>
            <w:r w:rsidR="009E658C">
              <w:rPr>
                <w:b/>
                <w:lang w:val="de-DE"/>
              </w:rPr>
              <w:t xml:space="preserve"> (siehe Schritt 5)</w:t>
            </w:r>
          </w:p>
          <w:p w:rsidR="00185043" w:rsidRDefault="009E658C" w:rsidP="009E658C">
            <w:pPr>
              <w:pStyle w:val="ListParagraph"/>
              <w:numPr>
                <w:ilvl w:val="0"/>
                <w:numId w:val="3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Funktionsrecht </w:t>
            </w:r>
            <w:r w:rsidR="00185043" w:rsidRPr="009E658C">
              <w:rPr>
                <w:lang w:val="de-DE"/>
              </w:rPr>
              <w:t>„Darf Benutzergruppen administrieren“</w:t>
            </w:r>
            <w:r>
              <w:rPr>
                <w:lang w:val="de-DE"/>
              </w:rPr>
              <w:t xml:space="preserve"> muss vorhanden sein </w:t>
            </w:r>
          </w:p>
          <w:p w:rsidR="009E658C" w:rsidRDefault="009E658C" w:rsidP="009E658C">
            <w:pPr>
              <w:tabs>
                <w:tab w:val="left" w:pos="5220"/>
              </w:tabs>
              <w:rPr>
                <w:lang w:val="de-DE"/>
              </w:rPr>
            </w:pPr>
          </w:p>
          <w:p w:rsidR="009E658C" w:rsidRPr="009E658C" w:rsidRDefault="009E658C" w:rsidP="009E658C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9E658C">
              <w:rPr>
                <w:b/>
                <w:lang w:val="de-DE"/>
              </w:rPr>
              <w:t>Entfernen</w:t>
            </w:r>
          </w:p>
          <w:p w:rsidR="009E658C" w:rsidRDefault="009E658C" w:rsidP="009E658C">
            <w:pPr>
              <w:pStyle w:val="ListParagraph"/>
              <w:numPr>
                <w:ilvl w:val="0"/>
                <w:numId w:val="3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Mehrfachselektion erlaubt</w:t>
            </w:r>
          </w:p>
          <w:p w:rsidR="009E658C" w:rsidRDefault="009E658C" w:rsidP="009E658C">
            <w:pPr>
              <w:pStyle w:val="ListParagraph"/>
              <w:numPr>
                <w:ilvl w:val="0"/>
                <w:numId w:val="3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Sicherheitsabfrage</w:t>
            </w:r>
          </w:p>
          <w:p w:rsidR="009E658C" w:rsidRDefault="009E658C" w:rsidP="009E658C">
            <w:pPr>
              <w:pStyle w:val="ListParagraph"/>
              <w:numPr>
                <w:ilvl w:val="0"/>
                <w:numId w:val="3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Eintrag wird gelöscht und Smartlist aktualisiert</w:t>
            </w:r>
          </w:p>
          <w:p w:rsidR="009E658C" w:rsidRPr="009E658C" w:rsidRDefault="009E658C" w:rsidP="009E658C">
            <w:pPr>
              <w:pStyle w:val="ListParagraph"/>
              <w:numPr>
                <w:ilvl w:val="0"/>
                <w:numId w:val="35"/>
              </w:numPr>
              <w:tabs>
                <w:tab w:val="left" w:pos="5220"/>
              </w:tabs>
              <w:rPr>
                <w:lang w:val="de-DE"/>
              </w:rPr>
            </w:pPr>
            <w:r w:rsidRPr="009E658C">
              <w:rPr>
                <w:lang w:val="de-DE"/>
              </w:rPr>
              <w:t>Löschweitergabe zu Rollen (Mapping wird aufgelöst) und zu Personen (Mapping wird aufgelöst)</w:t>
            </w:r>
          </w:p>
          <w:p w:rsidR="009E658C" w:rsidRPr="009E658C" w:rsidRDefault="009E658C" w:rsidP="009E658C">
            <w:pPr>
              <w:pStyle w:val="ListParagraph"/>
              <w:numPr>
                <w:ilvl w:val="0"/>
                <w:numId w:val="3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im Actionpanel, inkl. Anzahl der gelöschten Benutzergruppen</w:t>
            </w:r>
          </w:p>
        </w:tc>
      </w:tr>
      <w:tr w:rsidR="00DC0ADE" w:rsidRPr="00A21793" w:rsidTr="00DC0ADE">
        <w:tc>
          <w:tcPr>
            <w:tcW w:w="9606" w:type="dxa"/>
            <w:gridSpan w:val="2"/>
          </w:tcPr>
          <w:p w:rsidR="00DC0ADE" w:rsidRPr="00A21793" w:rsidRDefault="00185043" w:rsidP="002C5E3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5313550" cy="3842724"/>
                  <wp:effectExtent l="19050" t="0" r="140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5010" cy="3843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DE"/>
        </w:rPr>
      </w:pPr>
    </w:p>
    <w:p w:rsid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2C5E3E" w:rsidRPr="00EA2540" w:rsidTr="009E658C">
        <w:tc>
          <w:tcPr>
            <w:tcW w:w="9606" w:type="dxa"/>
            <w:gridSpan w:val="2"/>
            <w:shd w:val="clear" w:color="auto" w:fill="C2D69B" w:themeFill="accent3" w:themeFillTint="99"/>
          </w:tcPr>
          <w:p w:rsidR="002C5E3E" w:rsidRDefault="002C5E3E" w:rsidP="009E658C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 w:rsidR="009E658C">
              <w:rPr>
                <w:lang w:val="de-DE"/>
              </w:rPr>
              <w:t>4</w:t>
            </w:r>
            <w:r>
              <w:rPr>
                <w:lang w:val="de-DE"/>
              </w:rPr>
              <w:t xml:space="preserve"> - </w:t>
            </w:r>
            <w:r w:rsidRPr="002C5E3E">
              <w:rPr>
                <w:b w:val="0"/>
                <w:bCs w:val="0"/>
                <w:sz w:val="20"/>
                <w:lang w:val="de-CH"/>
              </w:rPr>
              <w:t xml:space="preserve">Eine </w:t>
            </w:r>
            <w:r w:rsidR="006A2C00">
              <w:rPr>
                <w:b w:val="0"/>
                <w:bCs w:val="0"/>
                <w:sz w:val="20"/>
                <w:lang w:val="de-CH"/>
              </w:rPr>
              <w:t>Benutzergruppe</w:t>
            </w:r>
            <w:r w:rsidRPr="002C5E3E">
              <w:rPr>
                <w:b w:val="0"/>
                <w:bCs w:val="0"/>
                <w:sz w:val="20"/>
                <w:lang w:val="de-CH"/>
              </w:rPr>
              <w:t xml:space="preserve"> kann angezeigt werden (View Modus)</w:t>
            </w:r>
          </w:p>
        </w:tc>
      </w:tr>
      <w:tr w:rsidR="002C5E3E" w:rsidRPr="00264081" w:rsidTr="00FF6230">
        <w:tc>
          <w:tcPr>
            <w:tcW w:w="4928" w:type="dxa"/>
          </w:tcPr>
          <w:p w:rsidR="002C5E3E" w:rsidRPr="00264081" w:rsidRDefault="002C5E3E" w:rsidP="00FF623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2C5E3E" w:rsidRPr="00264081" w:rsidRDefault="002C5E3E" w:rsidP="00FF623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2C5E3E" w:rsidRPr="00EA2540" w:rsidTr="00FF6230">
        <w:tc>
          <w:tcPr>
            <w:tcW w:w="4928" w:type="dxa"/>
          </w:tcPr>
          <w:p w:rsidR="002C5E3E" w:rsidRDefault="002C5E3E" w:rsidP="00531177">
            <w:pPr>
              <w:rPr>
                <w:lang w:val="de-DE"/>
              </w:rPr>
            </w:pPr>
          </w:p>
          <w:p w:rsidR="00531177" w:rsidRPr="00531177" w:rsidRDefault="009E658C" w:rsidP="00531177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Sektion Stammdaten</w:t>
            </w:r>
          </w:p>
          <w:p w:rsidR="00531177" w:rsidRDefault="004B421A" w:rsidP="004B421A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:rsidR="009E658C" w:rsidRDefault="009E658C" w:rsidP="004B421A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>
              <w:rPr>
                <w:lang w:val="de-DE"/>
              </w:rPr>
              <w:t xml:space="preserve">Maximale Anzahl der Serie- </w:t>
            </w:r>
            <w:proofErr w:type="spellStart"/>
            <w:r>
              <w:rPr>
                <w:lang w:val="de-DE"/>
              </w:rPr>
              <w:t>Wiederholdungen</w:t>
            </w:r>
            <w:proofErr w:type="spellEnd"/>
            <w:r>
              <w:rPr>
                <w:lang w:val="de-DE"/>
              </w:rPr>
              <w:t xml:space="preserve"> (aus UC 201.004)</w:t>
            </w:r>
          </w:p>
          <w:p w:rsidR="009E658C" w:rsidRDefault="009E658C" w:rsidP="009E658C">
            <w:pPr>
              <w:rPr>
                <w:lang w:val="de-DE"/>
              </w:rPr>
            </w:pPr>
          </w:p>
          <w:p w:rsidR="009E658C" w:rsidRPr="009E658C" w:rsidRDefault="009E658C" w:rsidP="009E658C">
            <w:pPr>
              <w:rPr>
                <w:b/>
                <w:lang w:val="de-DE"/>
              </w:rPr>
            </w:pPr>
            <w:r w:rsidRPr="009E658C">
              <w:rPr>
                <w:b/>
                <w:lang w:val="de-DE"/>
              </w:rPr>
              <w:t xml:space="preserve">Sektion Personen (siehe Schritt </w:t>
            </w:r>
            <w:r w:rsidR="008402C3">
              <w:rPr>
                <w:b/>
                <w:lang w:val="de-DE"/>
              </w:rPr>
              <w:t>9</w:t>
            </w:r>
            <w:r w:rsidRPr="009E658C">
              <w:rPr>
                <w:b/>
                <w:lang w:val="de-DE"/>
              </w:rPr>
              <w:t>)</w:t>
            </w:r>
          </w:p>
          <w:p w:rsidR="004B421A" w:rsidRDefault="009E658C" w:rsidP="004B421A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>
              <w:rPr>
                <w:lang w:val="de-DE"/>
              </w:rPr>
              <w:t>Label über die Anzahl der zugewiesenen Personen/</w:t>
            </w:r>
            <w:r w:rsidR="004B421A">
              <w:rPr>
                <w:lang w:val="de-DE"/>
              </w:rPr>
              <w:t xml:space="preserve"> </w:t>
            </w:r>
            <w:r w:rsidR="006A2C00">
              <w:rPr>
                <w:lang w:val="de-DE"/>
              </w:rPr>
              <w:t>Benutzer</w:t>
            </w:r>
          </w:p>
          <w:p w:rsidR="009E658C" w:rsidRDefault="009E658C" w:rsidP="009E658C">
            <w:pPr>
              <w:rPr>
                <w:lang w:val="de-DE"/>
              </w:rPr>
            </w:pPr>
          </w:p>
          <w:p w:rsidR="009E658C" w:rsidRPr="009E658C" w:rsidRDefault="009E658C" w:rsidP="009E658C">
            <w:pPr>
              <w:rPr>
                <w:b/>
                <w:lang w:val="de-DE"/>
              </w:rPr>
            </w:pPr>
            <w:r w:rsidRPr="009E658C">
              <w:rPr>
                <w:b/>
                <w:lang w:val="de-DE"/>
              </w:rPr>
              <w:t>Sektion Rollen (siehe Schritt 7)</w:t>
            </w:r>
            <w:r>
              <w:rPr>
                <w:b/>
                <w:lang w:val="de-DE"/>
              </w:rPr>
              <w:t xml:space="preserve"> – als Liste</w:t>
            </w:r>
          </w:p>
          <w:p w:rsidR="009E658C" w:rsidRDefault="009E658C" w:rsidP="009E658C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>
              <w:rPr>
                <w:lang w:val="de-DE"/>
              </w:rPr>
              <w:t>Bezeichnung der Rolle</w:t>
            </w:r>
          </w:p>
          <w:p w:rsidR="009E658C" w:rsidRDefault="009E658C" w:rsidP="009E658C">
            <w:pPr>
              <w:rPr>
                <w:lang w:val="de-DE"/>
              </w:rPr>
            </w:pPr>
          </w:p>
          <w:p w:rsidR="008402C3" w:rsidRPr="008402C3" w:rsidRDefault="008402C3" w:rsidP="009E658C">
            <w:pPr>
              <w:rPr>
                <w:b/>
                <w:lang w:val="de-DE"/>
              </w:rPr>
            </w:pPr>
            <w:r w:rsidRPr="008402C3">
              <w:rPr>
                <w:b/>
                <w:lang w:val="de-DE"/>
              </w:rPr>
              <w:t>Button Bereich</w:t>
            </w:r>
          </w:p>
          <w:p w:rsidR="008402C3" w:rsidRDefault="008402C3" w:rsidP="008402C3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>
              <w:rPr>
                <w:lang w:val="de-DE"/>
              </w:rPr>
              <w:lastRenderedPageBreak/>
              <w:t>Button „Bearbeiten“</w:t>
            </w:r>
          </w:p>
          <w:p w:rsidR="008402C3" w:rsidRDefault="008402C3" w:rsidP="008402C3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>
              <w:rPr>
                <w:lang w:val="de-DE"/>
              </w:rPr>
              <w:t>Button „Zurück“</w:t>
            </w:r>
          </w:p>
          <w:p w:rsidR="008402C3" w:rsidRPr="008402C3" w:rsidRDefault="008402C3" w:rsidP="008402C3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>
              <w:rPr>
                <w:lang w:val="de-DE"/>
              </w:rPr>
              <w:t>Button „Drucken“</w:t>
            </w:r>
          </w:p>
          <w:p w:rsidR="004B421A" w:rsidRPr="004B421A" w:rsidRDefault="004B421A" w:rsidP="004B421A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2C5E3E" w:rsidRDefault="002C5E3E" w:rsidP="00FF6230">
            <w:pPr>
              <w:tabs>
                <w:tab w:val="left" w:pos="5220"/>
              </w:tabs>
              <w:rPr>
                <w:lang w:val="de-DE"/>
              </w:rPr>
            </w:pPr>
          </w:p>
          <w:p w:rsidR="004B421A" w:rsidRPr="009565D3" w:rsidRDefault="004B421A" w:rsidP="00FF6230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View Ansicht wird </w:t>
            </w:r>
            <w:proofErr w:type="spellStart"/>
            <w:r>
              <w:rPr>
                <w:lang w:val="de-DE"/>
              </w:rPr>
              <w:t>gemäss</w:t>
            </w:r>
            <w:proofErr w:type="spellEnd"/>
            <w:r>
              <w:rPr>
                <w:lang w:val="de-DE"/>
              </w:rPr>
              <w:t xml:space="preserve"> der Benutzersprache des angemeldeten Benutzers geladen</w:t>
            </w:r>
          </w:p>
        </w:tc>
      </w:tr>
      <w:tr w:rsidR="002C5E3E" w:rsidTr="00FF6230">
        <w:tc>
          <w:tcPr>
            <w:tcW w:w="9606" w:type="dxa"/>
            <w:gridSpan w:val="2"/>
          </w:tcPr>
          <w:p w:rsidR="00531177" w:rsidRDefault="009E658C" w:rsidP="009E658C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4952521" cy="3573452"/>
                  <wp:effectExtent l="19050" t="0" r="479" b="0"/>
                  <wp:docPr id="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4409" cy="35748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5E3E" w:rsidRPr="00DC0ADE" w:rsidRDefault="002C5E3E" w:rsidP="002C5E3E">
      <w:pPr>
        <w:rPr>
          <w:lang w:val="de-CH"/>
        </w:rPr>
      </w:pPr>
    </w:p>
    <w:p w:rsidR="002C5E3E" w:rsidRDefault="002C5E3E" w:rsidP="002C5E3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2C5E3E" w:rsidRPr="00EA2540" w:rsidTr="008402C3">
        <w:tc>
          <w:tcPr>
            <w:tcW w:w="9606" w:type="dxa"/>
            <w:gridSpan w:val="2"/>
            <w:shd w:val="clear" w:color="auto" w:fill="C2D69B" w:themeFill="accent3" w:themeFillTint="99"/>
          </w:tcPr>
          <w:p w:rsidR="002C5E3E" w:rsidRDefault="002C5E3E" w:rsidP="008402C3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 w:rsidR="009E658C">
              <w:rPr>
                <w:lang w:val="de-DE"/>
              </w:rPr>
              <w:t>5</w:t>
            </w:r>
            <w:r>
              <w:rPr>
                <w:lang w:val="de-DE"/>
              </w:rPr>
              <w:t xml:space="preserve"> - </w:t>
            </w:r>
            <w:r w:rsidRPr="002C5E3E">
              <w:rPr>
                <w:b w:val="0"/>
                <w:bCs w:val="0"/>
                <w:sz w:val="20"/>
                <w:lang w:val="de-CH"/>
              </w:rPr>
              <w:t xml:space="preserve">Eine </w:t>
            </w:r>
            <w:r w:rsidR="006A2C00">
              <w:rPr>
                <w:b w:val="0"/>
                <w:bCs w:val="0"/>
                <w:sz w:val="20"/>
                <w:lang w:val="de-CH"/>
              </w:rPr>
              <w:t>Benutzergruppe</w:t>
            </w:r>
            <w:r w:rsidRPr="002C5E3E">
              <w:rPr>
                <w:b w:val="0"/>
                <w:bCs w:val="0"/>
                <w:sz w:val="20"/>
                <w:lang w:val="de-CH"/>
              </w:rPr>
              <w:t xml:space="preserve"> kann editiert</w:t>
            </w:r>
            <w:r w:rsidR="008402C3">
              <w:rPr>
                <w:b w:val="0"/>
                <w:bCs w:val="0"/>
                <w:sz w:val="20"/>
                <w:lang w:val="de-CH"/>
              </w:rPr>
              <w:t xml:space="preserve"> oder neu erstellt werden</w:t>
            </w:r>
          </w:p>
        </w:tc>
      </w:tr>
      <w:tr w:rsidR="002C5E3E" w:rsidRPr="00264081" w:rsidTr="00FF6230">
        <w:tc>
          <w:tcPr>
            <w:tcW w:w="4928" w:type="dxa"/>
          </w:tcPr>
          <w:p w:rsidR="002C5E3E" w:rsidRPr="00264081" w:rsidRDefault="002C5E3E" w:rsidP="00FF623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2C5E3E" w:rsidRPr="00264081" w:rsidRDefault="002C5E3E" w:rsidP="00FF623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2C5E3E" w:rsidRPr="00185043" w:rsidTr="00FF6230">
        <w:tc>
          <w:tcPr>
            <w:tcW w:w="4928" w:type="dxa"/>
          </w:tcPr>
          <w:p w:rsidR="002C5E3E" w:rsidRDefault="002C5E3E" w:rsidP="00531177">
            <w:pPr>
              <w:rPr>
                <w:lang w:val="de-DE"/>
              </w:rPr>
            </w:pPr>
          </w:p>
          <w:p w:rsidR="00531177" w:rsidRPr="00531177" w:rsidRDefault="0091194B" w:rsidP="00531177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TAB</w:t>
            </w:r>
            <w:r w:rsidR="00531177" w:rsidRPr="00531177">
              <w:rPr>
                <w:b/>
                <w:lang w:val="de-DE"/>
              </w:rPr>
              <w:t xml:space="preserve"> „Stammdaten“</w:t>
            </w:r>
          </w:p>
          <w:p w:rsidR="00531177" w:rsidRDefault="00531177" w:rsidP="00531177">
            <w:pPr>
              <w:pStyle w:val="ListParagraph"/>
              <w:numPr>
                <w:ilvl w:val="0"/>
                <w:numId w:val="37"/>
              </w:numPr>
              <w:rPr>
                <w:color w:val="FF0000"/>
                <w:lang w:val="de-DE"/>
              </w:rPr>
            </w:pPr>
            <w:r w:rsidRPr="004B421A">
              <w:rPr>
                <w:color w:val="FF0000"/>
                <w:lang w:val="de-DE"/>
              </w:rPr>
              <w:t>Bezeichnung</w:t>
            </w:r>
            <w:r w:rsidR="004B421A">
              <w:rPr>
                <w:color w:val="FF0000"/>
                <w:lang w:val="de-DE"/>
              </w:rPr>
              <w:t xml:space="preserve"> (MUSS Feld)</w:t>
            </w:r>
          </w:p>
          <w:p w:rsidR="00531177" w:rsidRDefault="00673CA4" w:rsidP="00531177">
            <w:pPr>
              <w:pStyle w:val="ListParagraph"/>
              <w:numPr>
                <w:ilvl w:val="0"/>
                <w:numId w:val="37"/>
              </w:numPr>
              <w:rPr>
                <w:ins w:id="13" w:author="Tim Bänziger" w:date="2010-01-25T12:57:00Z"/>
                <w:lang w:val="de-DE"/>
              </w:rPr>
            </w:pPr>
            <w:r w:rsidRPr="008402C3">
              <w:rPr>
                <w:lang w:val="de-DE"/>
              </w:rPr>
              <w:t xml:space="preserve">Feld „Maximale </w:t>
            </w:r>
            <w:r w:rsidR="00AA2015">
              <w:rPr>
                <w:lang w:val="de-DE"/>
              </w:rPr>
              <w:t>Anzahl Serie-Wiederholungen</w:t>
            </w:r>
            <w:r w:rsidRPr="008402C3">
              <w:rPr>
                <w:lang w:val="de-DE"/>
              </w:rPr>
              <w:t>“</w:t>
            </w:r>
            <w:r w:rsidR="008402C3">
              <w:rPr>
                <w:lang w:val="de-DE"/>
              </w:rPr>
              <w:t xml:space="preserve"> (aus UC 201.004)</w:t>
            </w:r>
          </w:p>
          <w:p w:rsidR="00AA2015" w:rsidRPr="00AA2015" w:rsidRDefault="00AA2015" w:rsidP="00AA2015">
            <w:pPr>
              <w:pStyle w:val="ListParagraph"/>
              <w:numPr>
                <w:ilvl w:val="1"/>
                <w:numId w:val="37"/>
              </w:numPr>
              <w:rPr>
                <w:ins w:id="14" w:author="Tim Bänziger" w:date="2010-01-25T12:57:00Z"/>
                <w:highlight w:val="yellow"/>
                <w:lang w:val="de-DE"/>
                <w:rPrChange w:id="15" w:author="Tim Bänziger" w:date="2010-01-25T12:59:00Z">
                  <w:rPr>
                    <w:ins w:id="16" w:author="Tim Bänziger" w:date="2010-01-25T12:57:00Z"/>
                    <w:lang w:val="de-DE"/>
                  </w:rPr>
                </w:rPrChange>
              </w:rPr>
              <w:pPrChange w:id="17" w:author="Tim Bänziger" w:date="2010-01-25T12:57:00Z">
                <w:pPr>
                  <w:pStyle w:val="ListParagraph"/>
                  <w:numPr>
                    <w:numId w:val="37"/>
                  </w:numPr>
                  <w:ind w:hanging="360"/>
                </w:pPr>
              </w:pPrChange>
            </w:pPr>
            <w:ins w:id="18" w:author="Tim Bänziger" w:date="2010-01-25T12:57:00Z">
              <w:r w:rsidRPr="00AA2015">
                <w:rPr>
                  <w:highlight w:val="yellow"/>
                  <w:lang w:val="de-DE"/>
                  <w:rPrChange w:id="19" w:author="Tim Bänziger" w:date="2010-01-25T12:59:00Z">
                    <w:rPr>
                      <w:lang w:val="de-DE"/>
                    </w:rPr>
                  </w:rPrChange>
                </w:rPr>
                <w:t xml:space="preserve">(in </w:t>
              </w:r>
              <w:commentRangeStart w:id="20"/>
              <w:r w:rsidRPr="00AA2015">
                <w:rPr>
                  <w:highlight w:val="yellow"/>
                  <w:lang w:val="de-DE"/>
                  <w:rPrChange w:id="21" w:author="Tim Bänziger" w:date="2010-01-25T12:59:00Z">
                    <w:rPr>
                      <w:lang w:val="de-DE"/>
                    </w:rPr>
                  </w:rPrChange>
                </w:rPr>
                <w:t>Iterationen</w:t>
              </w:r>
            </w:ins>
            <w:commentRangeEnd w:id="20"/>
            <w:ins w:id="22" w:author="Tim Bänziger" w:date="2010-01-25T12:59:00Z">
              <w:r>
                <w:rPr>
                  <w:rStyle w:val="CommentReference"/>
                </w:rPr>
                <w:commentReference w:id="20"/>
              </w:r>
            </w:ins>
            <w:ins w:id="23" w:author="Tim Bänziger" w:date="2010-01-25T12:57:00Z">
              <w:r w:rsidRPr="00AA2015">
                <w:rPr>
                  <w:highlight w:val="yellow"/>
                  <w:lang w:val="de-DE"/>
                  <w:rPrChange w:id="24" w:author="Tim Bänziger" w:date="2010-01-25T12:59:00Z">
                    <w:rPr>
                      <w:lang w:val="de-DE"/>
                    </w:rPr>
                  </w:rPrChange>
                </w:rPr>
                <w:t>)</w:t>
              </w:r>
            </w:ins>
          </w:p>
          <w:p w:rsidR="00AA2015" w:rsidRPr="00AA2015" w:rsidRDefault="00AA2015" w:rsidP="00AA2015">
            <w:pPr>
              <w:pStyle w:val="ListParagraph"/>
              <w:numPr>
                <w:ilvl w:val="1"/>
                <w:numId w:val="37"/>
              </w:numPr>
              <w:rPr>
                <w:highlight w:val="yellow"/>
                <w:lang w:val="de-DE"/>
                <w:rPrChange w:id="25" w:author="Tim Bänziger" w:date="2010-01-25T12:59:00Z">
                  <w:rPr>
                    <w:lang w:val="de-DE"/>
                  </w:rPr>
                </w:rPrChange>
              </w:rPr>
              <w:pPrChange w:id="26" w:author="Tim Bänziger" w:date="2010-01-25T12:57:00Z">
                <w:pPr>
                  <w:pStyle w:val="ListParagraph"/>
                  <w:numPr>
                    <w:numId w:val="37"/>
                  </w:numPr>
                  <w:ind w:hanging="360"/>
                </w:pPr>
              </w:pPrChange>
            </w:pPr>
            <w:ins w:id="27" w:author="Tim Bänziger" w:date="2010-01-25T12:57:00Z">
              <w:r w:rsidRPr="00AA2015">
                <w:rPr>
                  <w:highlight w:val="yellow"/>
                  <w:lang w:val="de-DE"/>
                  <w:rPrChange w:id="28" w:author="Tim Bänziger" w:date="2010-01-25T12:59:00Z">
                    <w:rPr>
                      <w:lang w:val="de-DE"/>
                    </w:rPr>
                  </w:rPrChange>
                </w:rPr>
                <w:t>(in Monaten)</w:t>
              </w:r>
            </w:ins>
          </w:p>
          <w:p w:rsidR="007D2008" w:rsidRDefault="007D2008" w:rsidP="00531177">
            <w:pPr>
              <w:rPr>
                <w:lang w:val="de-DE"/>
              </w:rPr>
            </w:pPr>
          </w:p>
          <w:p w:rsidR="007D2008" w:rsidRDefault="008402C3" w:rsidP="00531177">
            <w:pPr>
              <w:rPr>
                <w:lang w:val="de-DE"/>
              </w:rPr>
            </w:pPr>
            <w:r>
              <w:rPr>
                <w:lang w:val="de-DE"/>
              </w:rPr>
              <w:t>Button Bereich</w:t>
            </w:r>
          </w:p>
          <w:p w:rsidR="00531177" w:rsidRPr="00531177" w:rsidRDefault="00531177" w:rsidP="00531177">
            <w:pPr>
              <w:pStyle w:val="ListParagraph"/>
              <w:numPr>
                <w:ilvl w:val="0"/>
                <w:numId w:val="37"/>
              </w:numPr>
              <w:rPr>
                <w:lang w:val="de-DE"/>
              </w:rPr>
            </w:pPr>
            <w:r>
              <w:rPr>
                <w:lang w:val="de-DE"/>
              </w:rPr>
              <w:t>Button „Speichern“</w:t>
            </w:r>
          </w:p>
          <w:p w:rsidR="00531177" w:rsidRDefault="00531177" w:rsidP="00531177">
            <w:pPr>
              <w:pStyle w:val="ListParagraph"/>
              <w:numPr>
                <w:ilvl w:val="0"/>
                <w:numId w:val="37"/>
              </w:numPr>
              <w:rPr>
                <w:lang w:val="de-DE"/>
              </w:rPr>
            </w:pPr>
            <w:r>
              <w:rPr>
                <w:lang w:val="de-DE"/>
              </w:rPr>
              <w:t>Button „Abbrechen“</w:t>
            </w:r>
          </w:p>
          <w:p w:rsidR="00531177" w:rsidRPr="00531177" w:rsidRDefault="00531177" w:rsidP="00531177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4B421A" w:rsidRDefault="004B421A" w:rsidP="00FF6230">
            <w:pPr>
              <w:tabs>
                <w:tab w:val="left" w:pos="5220"/>
              </w:tabs>
              <w:rPr>
                <w:lang w:val="de-DE"/>
              </w:rPr>
            </w:pPr>
          </w:p>
          <w:p w:rsidR="00531177" w:rsidRDefault="00EF0D5D" w:rsidP="00FF6230">
            <w:pPr>
              <w:tabs>
                <w:tab w:val="left" w:pos="5220"/>
              </w:tabs>
              <w:rPr>
                <w:lang w:val="de-DE"/>
              </w:rPr>
            </w:pPr>
            <w:r w:rsidRPr="00EF0D5D">
              <w:rPr>
                <w:b/>
                <w:lang w:val="de-DE"/>
              </w:rPr>
              <w:t>Bezeichnung</w:t>
            </w:r>
            <w:r w:rsidR="00531177">
              <w:rPr>
                <w:lang w:val="de-DE"/>
              </w:rPr>
              <w:t xml:space="preserve"> wird in der Benutzersprache des angemeldeten Benutzers geladen (über T Icon) kann das Feld übersetzt werden.</w:t>
            </w:r>
          </w:p>
          <w:p w:rsidR="00531177" w:rsidRDefault="00531177" w:rsidP="00FF6230">
            <w:pPr>
              <w:tabs>
                <w:tab w:val="left" w:pos="5220"/>
              </w:tabs>
              <w:rPr>
                <w:lang w:val="de-DE"/>
              </w:rPr>
            </w:pPr>
          </w:p>
          <w:p w:rsidR="00673CA4" w:rsidRDefault="00EF0D5D" w:rsidP="00FF6230">
            <w:pPr>
              <w:tabs>
                <w:tab w:val="left" w:pos="5220"/>
              </w:tabs>
              <w:rPr>
                <w:lang w:val="de-DE"/>
              </w:rPr>
            </w:pPr>
            <w:r w:rsidRPr="00EF0D5D">
              <w:rPr>
                <w:b/>
                <w:lang w:val="de-DE"/>
              </w:rPr>
              <w:t>Maximale Serien Iterationen</w:t>
            </w:r>
            <w:r w:rsidR="00673CA4">
              <w:rPr>
                <w:b/>
                <w:lang w:val="de-DE"/>
              </w:rPr>
              <w:t xml:space="preserve"> </w:t>
            </w:r>
            <w:r w:rsidR="00673CA4">
              <w:rPr>
                <w:lang w:val="de-DE"/>
              </w:rPr>
              <w:t>(Begrenzt die Serienbuchung</w:t>
            </w:r>
            <w:del w:id="29" w:author="Tim Bänziger" w:date="2010-01-25T12:57:00Z">
              <w:r w:rsidR="00673CA4" w:rsidDel="00AA2015">
                <w:rPr>
                  <w:lang w:val="de-DE"/>
                </w:rPr>
                <w:delText xml:space="preserve"> auf maximal die Anzahl, welche im Feld eingegeben ist</w:delText>
              </w:r>
            </w:del>
            <w:r w:rsidR="00673CA4">
              <w:rPr>
                <w:lang w:val="de-DE"/>
              </w:rPr>
              <w:t xml:space="preserve">. Details UC 201.004). </w:t>
            </w:r>
          </w:p>
          <w:p w:rsidR="00EF0D5D" w:rsidRDefault="00673CA4" w:rsidP="00EF0D5D">
            <w:pPr>
              <w:pStyle w:val="ListParagraph"/>
              <w:numPr>
                <w:ilvl w:val="0"/>
                <w:numId w:val="37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Feld hat Standardwert: 0</w:t>
            </w:r>
            <w:r w:rsidR="008402C3">
              <w:rPr>
                <w:lang w:val="de-DE"/>
              </w:rPr>
              <w:t xml:space="preserve"> (bedeutet ausgeschalten = </w:t>
            </w:r>
            <w:r>
              <w:rPr>
                <w:lang w:val="de-DE"/>
              </w:rPr>
              <w:t>beliebig</w:t>
            </w:r>
            <w:r w:rsidR="008402C3">
              <w:rPr>
                <w:lang w:val="de-DE"/>
              </w:rPr>
              <w:t>e Anzahl</w:t>
            </w:r>
            <w:r>
              <w:rPr>
                <w:lang w:val="de-DE"/>
              </w:rPr>
              <w:t>)</w:t>
            </w:r>
          </w:p>
          <w:p w:rsidR="00EF0D5D" w:rsidRDefault="00673CA4" w:rsidP="00EF0D5D">
            <w:pPr>
              <w:pStyle w:val="ListParagraph"/>
              <w:numPr>
                <w:ilvl w:val="0"/>
                <w:numId w:val="37"/>
              </w:numPr>
              <w:tabs>
                <w:tab w:val="left" w:pos="5220"/>
              </w:tabs>
              <w:rPr>
                <w:ins w:id="30" w:author="Tim Bänziger" w:date="2010-01-25T12:58:00Z"/>
                <w:lang w:val="de-DE"/>
              </w:rPr>
            </w:pPr>
            <w:r>
              <w:rPr>
                <w:lang w:val="de-DE"/>
              </w:rPr>
              <w:t>Feld muss auf Ganzzahl überprüft werden</w:t>
            </w:r>
          </w:p>
          <w:p w:rsidR="00AA2015" w:rsidRPr="00AA2015" w:rsidRDefault="00AA2015" w:rsidP="00AA2015">
            <w:pPr>
              <w:tabs>
                <w:tab w:val="left" w:pos="5220"/>
              </w:tabs>
              <w:rPr>
                <w:ins w:id="31" w:author="Tim Bänziger" w:date="2010-01-25T12:58:00Z"/>
                <w:highlight w:val="yellow"/>
                <w:lang w:val="de-DE"/>
                <w:rPrChange w:id="32" w:author="Tim Bänziger" w:date="2010-01-25T12:59:00Z">
                  <w:rPr>
                    <w:ins w:id="33" w:author="Tim Bänziger" w:date="2010-01-25T12:58:00Z"/>
                    <w:lang w:val="de-DE"/>
                  </w:rPr>
                </w:rPrChange>
              </w:rPr>
              <w:pPrChange w:id="34" w:author="Tim Bänziger" w:date="2010-01-25T12:58:00Z">
                <w:pPr>
                  <w:pStyle w:val="ListParagraph"/>
                  <w:numPr>
                    <w:numId w:val="37"/>
                  </w:numPr>
                  <w:tabs>
                    <w:tab w:val="left" w:pos="5220"/>
                  </w:tabs>
                  <w:ind w:hanging="360"/>
                </w:pPr>
              </w:pPrChange>
            </w:pPr>
            <w:ins w:id="35" w:author="Tim Bänziger" w:date="2010-01-25T12:58:00Z">
              <w:r w:rsidRPr="00AA2015">
                <w:rPr>
                  <w:highlight w:val="yellow"/>
                  <w:lang w:val="de-DE"/>
                  <w:rPrChange w:id="36" w:author="Tim Bänziger" w:date="2010-01-25T12:59:00Z">
                    <w:rPr>
                      <w:lang w:val="de-DE"/>
                    </w:rPr>
                  </w:rPrChange>
                </w:rPr>
                <w:t>Globale Einstellung steuer ob die Iterationen auf</w:t>
              </w:r>
            </w:ins>
          </w:p>
          <w:p w:rsidR="00AA2015" w:rsidRPr="00AA2015" w:rsidRDefault="00AA2015" w:rsidP="00AA2015">
            <w:pPr>
              <w:pStyle w:val="ListParagraph"/>
              <w:numPr>
                <w:ilvl w:val="0"/>
                <w:numId w:val="37"/>
              </w:numPr>
              <w:tabs>
                <w:tab w:val="left" w:pos="5220"/>
              </w:tabs>
              <w:rPr>
                <w:ins w:id="37" w:author="Tim Bänziger" w:date="2010-01-25T12:58:00Z"/>
                <w:highlight w:val="yellow"/>
                <w:lang w:val="de-DE"/>
                <w:rPrChange w:id="38" w:author="Tim Bänziger" w:date="2010-01-25T12:59:00Z">
                  <w:rPr>
                    <w:ins w:id="39" w:author="Tim Bänziger" w:date="2010-01-25T12:58:00Z"/>
                    <w:lang w:val="de-DE"/>
                  </w:rPr>
                </w:rPrChange>
              </w:rPr>
            </w:pPr>
            <w:ins w:id="40" w:author="Tim Bänziger" w:date="2010-01-25T12:58:00Z">
              <w:r w:rsidRPr="00AA2015">
                <w:rPr>
                  <w:highlight w:val="yellow"/>
                  <w:lang w:val="de-DE"/>
                  <w:rPrChange w:id="41" w:author="Tim Bänziger" w:date="2010-01-25T12:59:00Z">
                    <w:rPr>
                      <w:lang w:val="de-DE"/>
                    </w:rPr>
                  </w:rPrChange>
                </w:rPr>
                <w:t>Anzahl Iterationen oder auf</w:t>
              </w:r>
            </w:ins>
          </w:p>
          <w:p w:rsidR="00AA2015" w:rsidRPr="00AA2015" w:rsidRDefault="00AA2015" w:rsidP="00AA2015">
            <w:pPr>
              <w:pStyle w:val="ListParagraph"/>
              <w:numPr>
                <w:ilvl w:val="0"/>
                <w:numId w:val="37"/>
              </w:numPr>
              <w:tabs>
                <w:tab w:val="left" w:pos="5220"/>
              </w:tabs>
              <w:rPr>
                <w:highlight w:val="yellow"/>
                <w:lang w:val="de-DE"/>
                <w:rPrChange w:id="42" w:author="Tim Bänziger" w:date="2010-01-25T12:59:00Z">
                  <w:rPr>
                    <w:lang w:val="de-DE"/>
                  </w:rPr>
                </w:rPrChange>
              </w:rPr>
            </w:pPr>
            <w:ins w:id="43" w:author="Tim Bänziger" w:date="2010-01-25T12:58:00Z">
              <w:r w:rsidRPr="00AA2015">
                <w:rPr>
                  <w:highlight w:val="yellow"/>
                  <w:lang w:val="de-DE"/>
                  <w:rPrChange w:id="44" w:author="Tim Bänziger" w:date="2010-01-25T12:59:00Z">
                    <w:rPr>
                      <w:lang w:val="de-DE"/>
                    </w:rPr>
                  </w:rPrChange>
                </w:rPr>
                <w:t>Anzahl Monate überprüft werden</w:t>
              </w:r>
            </w:ins>
          </w:p>
          <w:p w:rsidR="008402C3" w:rsidRDefault="008402C3" w:rsidP="00673CA4">
            <w:pPr>
              <w:tabs>
                <w:tab w:val="left" w:pos="5220"/>
              </w:tabs>
              <w:rPr>
                <w:lang w:val="de-DE"/>
              </w:rPr>
            </w:pPr>
          </w:p>
          <w:p w:rsidR="00AD1F60" w:rsidRPr="008402C3" w:rsidRDefault="008402C3" w:rsidP="00673CA4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8402C3">
              <w:rPr>
                <w:b/>
                <w:lang w:val="de-DE"/>
              </w:rPr>
              <w:t>Speichern</w:t>
            </w:r>
          </w:p>
          <w:p w:rsidR="008402C3" w:rsidRDefault="008402C3" w:rsidP="008402C3">
            <w:pPr>
              <w:pStyle w:val="ListParagraph"/>
              <w:numPr>
                <w:ilvl w:val="0"/>
                <w:numId w:val="4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Validierung der MUSS Felder </w:t>
            </w:r>
          </w:p>
          <w:p w:rsidR="008402C3" w:rsidRPr="008402C3" w:rsidRDefault="008402C3" w:rsidP="008402C3">
            <w:pPr>
              <w:pStyle w:val="ListParagraph"/>
              <w:numPr>
                <w:ilvl w:val="0"/>
                <w:numId w:val="4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im Actionpanel</w:t>
            </w:r>
          </w:p>
          <w:p w:rsidR="008402C3" w:rsidRPr="00673CA4" w:rsidRDefault="008402C3" w:rsidP="00673CA4">
            <w:pPr>
              <w:tabs>
                <w:tab w:val="left" w:pos="5220"/>
              </w:tabs>
              <w:rPr>
                <w:lang w:val="de-DE"/>
              </w:rPr>
            </w:pPr>
          </w:p>
          <w:p w:rsidR="008402C3" w:rsidRDefault="00EF0D5D" w:rsidP="00FF6230">
            <w:pPr>
              <w:tabs>
                <w:tab w:val="left" w:pos="5220"/>
              </w:tabs>
              <w:rPr>
                <w:lang w:val="de-DE"/>
              </w:rPr>
            </w:pPr>
            <w:r w:rsidRPr="00EF0D5D">
              <w:rPr>
                <w:b/>
                <w:lang w:val="de-DE"/>
              </w:rPr>
              <w:t>Abbrechen</w:t>
            </w:r>
          </w:p>
          <w:p w:rsidR="00531177" w:rsidRPr="009565D3" w:rsidRDefault="008402C3" w:rsidP="008402C3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wechselt</w:t>
            </w:r>
            <w:r w:rsidR="00531177">
              <w:rPr>
                <w:lang w:val="de-DE"/>
              </w:rPr>
              <w:t xml:space="preserve"> zurück aufs Suchresultat.</w:t>
            </w:r>
          </w:p>
        </w:tc>
      </w:tr>
      <w:tr w:rsidR="002C5E3E" w:rsidTr="00FF6230">
        <w:tc>
          <w:tcPr>
            <w:tcW w:w="9606" w:type="dxa"/>
            <w:gridSpan w:val="2"/>
          </w:tcPr>
          <w:p w:rsidR="002C5E3E" w:rsidRDefault="008402C3" w:rsidP="00FF6230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5007345" cy="3616475"/>
                  <wp:effectExtent l="19050" t="0" r="28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8721" cy="36174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5E3E" w:rsidRDefault="002C5E3E" w:rsidP="002C5E3E">
      <w:pPr>
        <w:rPr>
          <w:lang w:val="de-CH"/>
        </w:rPr>
      </w:pPr>
    </w:p>
    <w:p w:rsidR="002C5E3E" w:rsidRPr="00DC0ADE" w:rsidRDefault="002C5E3E" w:rsidP="002C5E3E">
      <w:pPr>
        <w:rPr>
          <w:lang w:val="de-CH"/>
        </w:rPr>
      </w:pPr>
    </w:p>
    <w:p w:rsidR="002C5E3E" w:rsidRDefault="002C5E3E" w:rsidP="002C5E3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2C5E3E" w:rsidRPr="00EA2540" w:rsidTr="008402C3">
        <w:tc>
          <w:tcPr>
            <w:tcW w:w="9606" w:type="dxa"/>
            <w:gridSpan w:val="2"/>
            <w:shd w:val="clear" w:color="auto" w:fill="C2D69B" w:themeFill="accent3" w:themeFillTint="99"/>
          </w:tcPr>
          <w:p w:rsidR="002C5E3E" w:rsidRDefault="002C5E3E" w:rsidP="00767959">
            <w:pPr>
              <w:pStyle w:val="Heading2"/>
              <w:ind w:left="1560" w:hanging="1560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 w:rsidR="009E658C">
              <w:rPr>
                <w:lang w:val="de-DE"/>
              </w:rPr>
              <w:t>6</w:t>
            </w:r>
            <w:r>
              <w:rPr>
                <w:lang w:val="de-DE"/>
              </w:rPr>
              <w:t xml:space="preserve"> </w:t>
            </w:r>
            <w:r w:rsidR="0091194B">
              <w:rPr>
                <w:lang w:val="de-DE"/>
              </w:rPr>
              <w:t>–</w:t>
            </w:r>
            <w:r>
              <w:rPr>
                <w:lang w:val="de-DE"/>
              </w:rPr>
              <w:t xml:space="preserve"> </w:t>
            </w:r>
            <w:r w:rsidR="008402C3">
              <w:rPr>
                <w:b w:val="0"/>
                <w:bCs w:val="0"/>
                <w:sz w:val="20"/>
                <w:lang w:val="de-CH"/>
              </w:rPr>
              <w:t>Tab „Rollen“ – Liste mit allen zugewiesenen Rollen wird angezeigt – eine oder mehre</w:t>
            </w:r>
            <w:r w:rsidR="00767959">
              <w:rPr>
                <w:b w:val="0"/>
                <w:bCs w:val="0"/>
                <w:sz w:val="20"/>
                <w:lang w:val="de-CH"/>
              </w:rPr>
              <w:t>re</w:t>
            </w:r>
            <w:r w:rsidR="008402C3">
              <w:rPr>
                <w:b w:val="0"/>
                <w:bCs w:val="0"/>
                <w:sz w:val="20"/>
                <w:lang w:val="de-CH"/>
              </w:rPr>
              <w:t xml:space="preserve"> Rollen können entfernt werden</w:t>
            </w:r>
          </w:p>
        </w:tc>
      </w:tr>
      <w:tr w:rsidR="002C5E3E" w:rsidRPr="00264081" w:rsidTr="00FF6230">
        <w:tc>
          <w:tcPr>
            <w:tcW w:w="4928" w:type="dxa"/>
          </w:tcPr>
          <w:p w:rsidR="002C5E3E" w:rsidRPr="00264081" w:rsidRDefault="002C5E3E" w:rsidP="00FF623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2C5E3E" w:rsidRPr="00264081" w:rsidRDefault="002C5E3E" w:rsidP="00FF623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2C5E3E" w:rsidRPr="00EA2540" w:rsidTr="00FF6230">
        <w:tc>
          <w:tcPr>
            <w:tcW w:w="4928" w:type="dxa"/>
          </w:tcPr>
          <w:p w:rsidR="002C5E3E" w:rsidRDefault="002C5E3E" w:rsidP="002C5E3E">
            <w:pPr>
              <w:rPr>
                <w:lang w:val="de-DE"/>
              </w:rPr>
            </w:pPr>
          </w:p>
          <w:p w:rsidR="002C5E3E" w:rsidRPr="00531177" w:rsidRDefault="002C5E3E" w:rsidP="002C5E3E">
            <w:pPr>
              <w:rPr>
                <w:b/>
                <w:lang w:val="de-DE"/>
              </w:rPr>
            </w:pPr>
            <w:r w:rsidRPr="00531177">
              <w:rPr>
                <w:b/>
                <w:lang w:val="de-DE"/>
              </w:rPr>
              <w:t>Inhaltsbereich</w:t>
            </w:r>
            <w:r w:rsidR="00195530">
              <w:rPr>
                <w:b/>
                <w:lang w:val="de-DE"/>
              </w:rPr>
              <w:t xml:space="preserve"> </w:t>
            </w:r>
            <w:r w:rsidR="00767959">
              <w:rPr>
                <w:b/>
                <w:lang w:val="de-DE"/>
              </w:rPr>
              <w:t>Smartlist</w:t>
            </w:r>
          </w:p>
          <w:p w:rsidR="00531177" w:rsidRPr="00531177" w:rsidRDefault="00531177" w:rsidP="00531177">
            <w:pPr>
              <w:pStyle w:val="ListParagraph"/>
              <w:numPr>
                <w:ilvl w:val="0"/>
                <w:numId w:val="36"/>
              </w:numPr>
              <w:rPr>
                <w:lang w:val="de-DE"/>
              </w:rPr>
            </w:pPr>
            <w:r w:rsidRPr="00531177">
              <w:rPr>
                <w:lang w:val="de-DE"/>
              </w:rPr>
              <w:t xml:space="preserve">Checkbox </w:t>
            </w:r>
            <w:r>
              <w:rPr>
                <w:lang w:val="de-DE"/>
              </w:rPr>
              <w:t>zur Selektion</w:t>
            </w:r>
          </w:p>
          <w:p w:rsidR="00531177" w:rsidRDefault="00531177" w:rsidP="00531177">
            <w:pPr>
              <w:pStyle w:val="ListParagraph"/>
              <w:numPr>
                <w:ilvl w:val="0"/>
                <w:numId w:val="36"/>
              </w:numPr>
              <w:rPr>
                <w:lang w:val="de-DE"/>
              </w:rPr>
            </w:pPr>
            <w:r w:rsidRPr="00531177">
              <w:rPr>
                <w:lang w:val="de-DE"/>
              </w:rPr>
              <w:t>Bezeichnung</w:t>
            </w:r>
          </w:p>
          <w:p w:rsidR="007D2008" w:rsidRDefault="007D2008" w:rsidP="00767959">
            <w:pPr>
              <w:rPr>
                <w:lang w:val="de-DE"/>
              </w:rPr>
            </w:pPr>
          </w:p>
          <w:p w:rsidR="00767959" w:rsidRPr="00767959" w:rsidRDefault="00767959" w:rsidP="00767959">
            <w:pPr>
              <w:rPr>
                <w:b/>
                <w:lang w:val="de-DE"/>
              </w:rPr>
            </w:pPr>
            <w:r w:rsidRPr="00767959">
              <w:rPr>
                <w:b/>
                <w:lang w:val="de-DE"/>
              </w:rPr>
              <w:t>Button Bereich</w:t>
            </w:r>
          </w:p>
          <w:p w:rsidR="007D2008" w:rsidRPr="007D2008" w:rsidRDefault="007D2008" w:rsidP="007D2008">
            <w:pPr>
              <w:pStyle w:val="ListParagraph"/>
              <w:numPr>
                <w:ilvl w:val="0"/>
                <w:numId w:val="36"/>
              </w:numPr>
              <w:rPr>
                <w:lang w:val="de-DE"/>
              </w:rPr>
            </w:pPr>
            <w:r>
              <w:rPr>
                <w:lang w:val="de-DE"/>
              </w:rPr>
              <w:t>Button „</w:t>
            </w:r>
            <w:r w:rsidR="00767959">
              <w:rPr>
                <w:lang w:val="de-DE"/>
              </w:rPr>
              <w:t>Rolle Hinzufügen</w:t>
            </w:r>
            <w:r>
              <w:rPr>
                <w:lang w:val="de-DE"/>
              </w:rPr>
              <w:t>“</w:t>
            </w:r>
          </w:p>
          <w:p w:rsidR="007D2008" w:rsidRPr="007D2008" w:rsidRDefault="007D2008" w:rsidP="007D2008">
            <w:pPr>
              <w:pStyle w:val="ListParagraph"/>
              <w:numPr>
                <w:ilvl w:val="0"/>
                <w:numId w:val="36"/>
              </w:numPr>
              <w:rPr>
                <w:lang w:val="de-DE"/>
              </w:rPr>
            </w:pPr>
            <w:r>
              <w:rPr>
                <w:lang w:val="de-DE"/>
              </w:rPr>
              <w:t>Button „Entfernen“</w:t>
            </w:r>
          </w:p>
          <w:p w:rsidR="00531177" w:rsidRDefault="00531177" w:rsidP="002C5E3E">
            <w:pPr>
              <w:rPr>
                <w:lang w:val="de-DE"/>
              </w:rPr>
            </w:pPr>
          </w:p>
          <w:p w:rsidR="00195530" w:rsidRDefault="00195530" w:rsidP="002C5E3E">
            <w:pPr>
              <w:rPr>
                <w:lang w:val="de-DE"/>
              </w:rPr>
            </w:pPr>
          </w:p>
          <w:p w:rsidR="00531177" w:rsidRPr="00672A13" w:rsidRDefault="00531177" w:rsidP="002C5E3E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8233E7" w:rsidRPr="00767959" w:rsidRDefault="00767959" w:rsidP="008233E7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767959">
              <w:rPr>
                <w:b/>
                <w:lang w:val="de-DE"/>
              </w:rPr>
              <w:t>Smartlist</w:t>
            </w:r>
          </w:p>
          <w:p w:rsidR="008233E7" w:rsidRDefault="008233E7" w:rsidP="008233E7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Jede Spalte verfügt über ein Such und Filterfeld </w:t>
            </w:r>
          </w:p>
          <w:p w:rsidR="008233E7" w:rsidRDefault="008233E7" w:rsidP="008233E7">
            <w:pPr>
              <w:tabs>
                <w:tab w:val="left" w:pos="5220"/>
              </w:tabs>
              <w:rPr>
                <w:lang w:val="de-DE"/>
              </w:rPr>
            </w:pPr>
          </w:p>
          <w:p w:rsidR="00767959" w:rsidRPr="00767959" w:rsidRDefault="00767959" w:rsidP="008233E7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767959">
              <w:rPr>
                <w:b/>
                <w:lang w:val="de-DE"/>
              </w:rPr>
              <w:t>Generell</w:t>
            </w:r>
          </w:p>
          <w:p w:rsidR="00531177" w:rsidRDefault="008233E7" w:rsidP="00FF6230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Das Feld </w:t>
            </w:r>
            <w:r w:rsidR="00531177" w:rsidRPr="008233E7">
              <w:rPr>
                <w:i/>
                <w:lang w:val="de-DE"/>
              </w:rPr>
              <w:t>Bezeichnung</w:t>
            </w:r>
            <w:r w:rsidR="00531177">
              <w:rPr>
                <w:lang w:val="de-DE"/>
              </w:rPr>
              <w:t xml:space="preserve"> wird in der angegeben</w:t>
            </w:r>
            <w:r>
              <w:rPr>
                <w:lang w:val="de-DE"/>
              </w:rPr>
              <w:t xml:space="preserve">en Benutzersprache ausgegeben. </w:t>
            </w:r>
          </w:p>
          <w:p w:rsidR="00531177" w:rsidRDefault="00531177" w:rsidP="00FF6230">
            <w:pPr>
              <w:tabs>
                <w:tab w:val="left" w:pos="5220"/>
              </w:tabs>
              <w:rPr>
                <w:lang w:val="de-DE"/>
              </w:rPr>
            </w:pPr>
          </w:p>
          <w:p w:rsidR="007D2008" w:rsidRPr="00767959" w:rsidRDefault="00767959" w:rsidP="007D2008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767959">
              <w:rPr>
                <w:b/>
                <w:lang w:val="de-DE"/>
              </w:rPr>
              <w:t>Entfernen</w:t>
            </w:r>
          </w:p>
          <w:p w:rsidR="007D2008" w:rsidRPr="00767959" w:rsidRDefault="00767959" w:rsidP="00767959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Mehrfachselektion erlaubt</w:t>
            </w:r>
            <w:r w:rsidR="007D2008" w:rsidRPr="00767959">
              <w:rPr>
                <w:lang w:val="de-DE"/>
              </w:rPr>
              <w:t xml:space="preserve">. </w:t>
            </w:r>
          </w:p>
          <w:p w:rsidR="007D2008" w:rsidRDefault="007D2008" w:rsidP="007D2008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 w:rsidRPr="004B421A">
              <w:rPr>
                <w:lang w:val="de-DE"/>
              </w:rPr>
              <w:t xml:space="preserve">Sicherheitsabfrage erscheint. </w:t>
            </w:r>
          </w:p>
          <w:p w:rsidR="00767959" w:rsidRDefault="00767959" w:rsidP="007D2008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Zugewiesene Rollen werden entfernt</w:t>
            </w:r>
          </w:p>
          <w:p w:rsidR="00767959" w:rsidRDefault="00767959" w:rsidP="007D2008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im Actionpanel</w:t>
            </w:r>
          </w:p>
          <w:p w:rsidR="00767959" w:rsidRPr="004B421A" w:rsidRDefault="00767959" w:rsidP="007D2008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Smartlist wird aktualisiert</w:t>
            </w:r>
          </w:p>
          <w:p w:rsidR="00531177" w:rsidRDefault="00531177" w:rsidP="007D2008">
            <w:pPr>
              <w:pStyle w:val="ListParagraph"/>
              <w:tabs>
                <w:tab w:val="left" w:pos="5220"/>
              </w:tabs>
              <w:rPr>
                <w:lang w:val="de-DE"/>
              </w:rPr>
            </w:pPr>
          </w:p>
          <w:p w:rsidR="007D2008" w:rsidRPr="00767959" w:rsidRDefault="00767959" w:rsidP="007D2008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767959">
              <w:rPr>
                <w:b/>
                <w:lang w:val="de-DE"/>
              </w:rPr>
              <w:t>Hinzufügen</w:t>
            </w:r>
            <w:r>
              <w:rPr>
                <w:b/>
                <w:lang w:val="de-DE"/>
              </w:rPr>
              <w:t xml:space="preserve"> (siehe Schritt 7)</w:t>
            </w:r>
          </w:p>
          <w:p w:rsidR="007D2008" w:rsidRPr="00767959" w:rsidRDefault="00767959" w:rsidP="00767959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Modaler </w:t>
            </w:r>
            <w:proofErr w:type="spellStart"/>
            <w:r>
              <w:rPr>
                <w:lang w:val="de-DE"/>
              </w:rPr>
              <w:t>Dialag</w:t>
            </w:r>
            <w:proofErr w:type="spellEnd"/>
            <w:r>
              <w:rPr>
                <w:lang w:val="de-DE"/>
              </w:rPr>
              <w:t xml:space="preserve"> zum Hinzufügen einer oder mehrere Rollen erscheint </w:t>
            </w:r>
          </w:p>
          <w:p w:rsidR="007D2008" w:rsidRPr="007D2008" w:rsidRDefault="007D2008" w:rsidP="007D2008">
            <w:pPr>
              <w:tabs>
                <w:tab w:val="left" w:pos="5220"/>
              </w:tabs>
              <w:rPr>
                <w:lang w:val="de-DE"/>
              </w:rPr>
            </w:pPr>
          </w:p>
          <w:p w:rsidR="007D2008" w:rsidRPr="009565D3" w:rsidRDefault="007D2008" w:rsidP="007D2008">
            <w:pPr>
              <w:pStyle w:val="ListParagraph"/>
              <w:tabs>
                <w:tab w:val="left" w:pos="5220"/>
              </w:tabs>
              <w:rPr>
                <w:lang w:val="de-DE"/>
              </w:rPr>
            </w:pPr>
          </w:p>
        </w:tc>
      </w:tr>
      <w:tr w:rsidR="002C5E3E" w:rsidRPr="007D2008" w:rsidTr="00FF6230">
        <w:tc>
          <w:tcPr>
            <w:tcW w:w="9606" w:type="dxa"/>
            <w:gridSpan w:val="2"/>
          </w:tcPr>
          <w:p w:rsidR="00EF0D5D" w:rsidRDefault="00767959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4928807" cy="3574710"/>
                  <wp:effectExtent l="19050" t="0" r="5143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686" cy="3576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6C96" w:rsidRDefault="00EA6C96" w:rsidP="001F4734">
      <w:pPr>
        <w:rPr>
          <w:lang w:val="de-CH"/>
        </w:rPr>
      </w:pPr>
    </w:p>
    <w:p w:rsidR="008402C3" w:rsidRDefault="008402C3" w:rsidP="001F4734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8402C3" w:rsidRPr="00EA2540" w:rsidTr="001749D1">
        <w:tc>
          <w:tcPr>
            <w:tcW w:w="9606" w:type="dxa"/>
            <w:gridSpan w:val="2"/>
            <w:shd w:val="clear" w:color="auto" w:fill="C2D69B" w:themeFill="accent3" w:themeFillTint="99"/>
          </w:tcPr>
          <w:p w:rsidR="008402C3" w:rsidRDefault="008402C3" w:rsidP="008402C3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7 – </w:t>
            </w:r>
            <w:r>
              <w:rPr>
                <w:b w:val="0"/>
                <w:bCs w:val="0"/>
                <w:sz w:val="20"/>
                <w:lang w:val="de-CH"/>
              </w:rPr>
              <w:t>eine oder mehrere Rollen können zur Benutzergruppe hinzugefügt werden</w:t>
            </w:r>
          </w:p>
        </w:tc>
      </w:tr>
      <w:tr w:rsidR="008402C3" w:rsidRPr="00264081" w:rsidTr="001749D1">
        <w:tc>
          <w:tcPr>
            <w:tcW w:w="4928" w:type="dxa"/>
          </w:tcPr>
          <w:p w:rsidR="008402C3" w:rsidRPr="00264081" w:rsidRDefault="008402C3" w:rsidP="001749D1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8402C3" w:rsidRPr="00264081" w:rsidRDefault="008402C3" w:rsidP="001749D1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8402C3" w:rsidRPr="00EA2540" w:rsidTr="001749D1">
        <w:tc>
          <w:tcPr>
            <w:tcW w:w="4928" w:type="dxa"/>
          </w:tcPr>
          <w:p w:rsidR="008402C3" w:rsidRDefault="008402C3" w:rsidP="001749D1">
            <w:pPr>
              <w:rPr>
                <w:lang w:val="de-DE"/>
              </w:rPr>
            </w:pPr>
          </w:p>
          <w:p w:rsidR="00767959" w:rsidRDefault="00767959" w:rsidP="00767959">
            <w:pPr>
              <w:rPr>
                <w:lang w:val="de-DE"/>
              </w:rPr>
            </w:pPr>
          </w:p>
          <w:p w:rsidR="00767959" w:rsidRPr="00531177" w:rsidRDefault="00767959" w:rsidP="00767959">
            <w:pPr>
              <w:rPr>
                <w:b/>
                <w:lang w:val="de-DE"/>
              </w:rPr>
            </w:pPr>
            <w:r w:rsidRPr="00531177">
              <w:rPr>
                <w:b/>
                <w:lang w:val="de-DE"/>
              </w:rPr>
              <w:t>Inhaltsbereich</w:t>
            </w:r>
            <w:r>
              <w:rPr>
                <w:b/>
                <w:lang w:val="de-DE"/>
              </w:rPr>
              <w:t xml:space="preserve"> Smartlist</w:t>
            </w:r>
          </w:p>
          <w:p w:rsidR="00767959" w:rsidRPr="00531177" w:rsidRDefault="00767959" w:rsidP="00767959">
            <w:pPr>
              <w:pStyle w:val="ListParagraph"/>
              <w:numPr>
                <w:ilvl w:val="0"/>
                <w:numId w:val="36"/>
              </w:numPr>
              <w:rPr>
                <w:lang w:val="de-DE"/>
              </w:rPr>
            </w:pPr>
            <w:r w:rsidRPr="00531177">
              <w:rPr>
                <w:lang w:val="de-DE"/>
              </w:rPr>
              <w:t xml:space="preserve">Checkbox </w:t>
            </w:r>
            <w:r>
              <w:rPr>
                <w:lang w:val="de-DE"/>
              </w:rPr>
              <w:t>zur Selektion</w:t>
            </w:r>
          </w:p>
          <w:p w:rsidR="00767959" w:rsidRDefault="00767959" w:rsidP="00767959">
            <w:pPr>
              <w:pStyle w:val="ListParagraph"/>
              <w:numPr>
                <w:ilvl w:val="0"/>
                <w:numId w:val="36"/>
              </w:numPr>
              <w:rPr>
                <w:lang w:val="de-DE"/>
              </w:rPr>
            </w:pPr>
            <w:r w:rsidRPr="00531177">
              <w:rPr>
                <w:lang w:val="de-DE"/>
              </w:rPr>
              <w:t>Bezeichnung</w:t>
            </w:r>
          </w:p>
          <w:p w:rsidR="00767959" w:rsidRDefault="00767959" w:rsidP="00767959">
            <w:pPr>
              <w:rPr>
                <w:lang w:val="de-DE"/>
              </w:rPr>
            </w:pPr>
          </w:p>
          <w:p w:rsidR="00767959" w:rsidRPr="00767959" w:rsidRDefault="00767959" w:rsidP="00767959">
            <w:pPr>
              <w:rPr>
                <w:b/>
                <w:lang w:val="de-DE"/>
              </w:rPr>
            </w:pPr>
            <w:r w:rsidRPr="00767959">
              <w:rPr>
                <w:b/>
                <w:lang w:val="de-DE"/>
              </w:rPr>
              <w:t>Button Bereich</w:t>
            </w:r>
          </w:p>
          <w:p w:rsidR="00767959" w:rsidRPr="007D2008" w:rsidRDefault="00767959" w:rsidP="00767959">
            <w:pPr>
              <w:pStyle w:val="ListParagraph"/>
              <w:numPr>
                <w:ilvl w:val="0"/>
                <w:numId w:val="36"/>
              </w:numPr>
              <w:rPr>
                <w:lang w:val="de-DE"/>
              </w:rPr>
            </w:pPr>
            <w:r>
              <w:rPr>
                <w:lang w:val="de-DE"/>
              </w:rPr>
              <w:t>Button „Rolle hinzufügen“</w:t>
            </w:r>
          </w:p>
          <w:p w:rsidR="00767959" w:rsidRPr="007D2008" w:rsidRDefault="00767959" w:rsidP="00767959">
            <w:pPr>
              <w:pStyle w:val="ListParagraph"/>
              <w:numPr>
                <w:ilvl w:val="0"/>
                <w:numId w:val="36"/>
              </w:numPr>
              <w:rPr>
                <w:lang w:val="de-DE"/>
              </w:rPr>
            </w:pPr>
            <w:r>
              <w:rPr>
                <w:lang w:val="de-DE"/>
              </w:rPr>
              <w:t>Button „</w:t>
            </w:r>
            <w:r w:rsidR="00EA2540">
              <w:rPr>
                <w:lang w:val="de-DE"/>
              </w:rPr>
              <w:t>Abbrechen</w:t>
            </w:r>
            <w:r>
              <w:rPr>
                <w:lang w:val="de-DE"/>
              </w:rPr>
              <w:t>“</w:t>
            </w:r>
          </w:p>
          <w:p w:rsidR="008402C3" w:rsidRDefault="008402C3" w:rsidP="001749D1">
            <w:pPr>
              <w:rPr>
                <w:lang w:val="de-DE"/>
              </w:rPr>
            </w:pPr>
          </w:p>
          <w:p w:rsidR="008402C3" w:rsidRPr="00672A13" w:rsidRDefault="008402C3" w:rsidP="001749D1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767959" w:rsidRPr="00767959" w:rsidRDefault="00767959" w:rsidP="00767959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767959">
              <w:rPr>
                <w:b/>
                <w:lang w:val="de-DE"/>
              </w:rPr>
              <w:t>Smartlist</w:t>
            </w:r>
          </w:p>
          <w:p w:rsidR="00767959" w:rsidRDefault="00767959" w:rsidP="00767959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Jede Spalte verfügt über ein Such und Filterfeld </w:t>
            </w:r>
          </w:p>
          <w:p w:rsidR="00767959" w:rsidRDefault="00767959" w:rsidP="00767959">
            <w:pPr>
              <w:tabs>
                <w:tab w:val="left" w:pos="5220"/>
              </w:tabs>
              <w:rPr>
                <w:lang w:val="de-DE"/>
              </w:rPr>
            </w:pPr>
          </w:p>
          <w:p w:rsidR="00767959" w:rsidRPr="00767959" w:rsidRDefault="00767959" w:rsidP="00767959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767959">
              <w:rPr>
                <w:b/>
                <w:lang w:val="de-DE"/>
              </w:rPr>
              <w:t>Generell</w:t>
            </w:r>
          </w:p>
          <w:p w:rsidR="00767959" w:rsidRDefault="00767959" w:rsidP="00767959">
            <w:pPr>
              <w:pStyle w:val="ListParagraph"/>
              <w:numPr>
                <w:ilvl w:val="0"/>
                <w:numId w:val="4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Es werden alle noch nicht zugewiesenen Rollen angezeigt</w:t>
            </w:r>
          </w:p>
          <w:p w:rsidR="008402C3" w:rsidRPr="00767959" w:rsidRDefault="00767959" w:rsidP="00767959">
            <w:pPr>
              <w:pStyle w:val="ListParagraph"/>
              <w:numPr>
                <w:ilvl w:val="0"/>
                <w:numId w:val="46"/>
              </w:numPr>
              <w:tabs>
                <w:tab w:val="left" w:pos="5220"/>
              </w:tabs>
              <w:rPr>
                <w:lang w:val="de-DE"/>
              </w:rPr>
            </w:pPr>
            <w:r w:rsidRPr="00767959">
              <w:rPr>
                <w:lang w:val="de-DE"/>
              </w:rPr>
              <w:t xml:space="preserve">Das Feld </w:t>
            </w:r>
            <w:r w:rsidRPr="00767959">
              <w:rPr>
                <w:i/>
                <w:lang w:val="de-DE"/>
              </w:rPr>
              <w:t>Bezeichnung</w:t>
            </w:r>
            <w:r w:rsidRPr="00767959">
              <w:rPr>
                <w:lang w:val="de-DE"/>
              </w:rPr>
              <w:t xml:space="preserve"> wird in der angegebenen Benutzersprache ausgegeben. </w:t>
            </w:r>
          </w:p>
          <w:p w:rsidR="00767959" w:rsidRDefault="00767959" w:rsidP="00767959">
            <w:pPr>
              <w:tabs>
                <w:tab w:val="left" w:pos="5220"/>
              </w:tabs>
              <w:rPr>
                <w:lang w:val="de-DE"/>
              </w:rPr>
            </w:pPr>
          </w:p>
          <w:p w:rsidR="00767959" w:rsidRDefault="00767959" w:rsidP="00767959">
            <w:pPr>
              <w:tabs>
                <w:tab w:val="left" w:pos="5220"/>
              </w:tabs>
              <w:rPr>
                <w:lang w:val="de-DE"/>
              </w:rPr>
            </w:pPr>
          </w:p>
          <w:p w:rsidR="008402C3" w:rsidRPr="00767959" w:rsidRDefault="00767959" w:rsidP="001749D1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767959">
              <w:rPr>
                <w:b/>
                <w:lang w:val="de-DE"/>
              </w:rPr>
              <w:t>Abbrechen</w:t>
            </w:r>
          </w:p>
          <w:p w:rsidR="008402C3" w:rsidRDefault="00767959" w:rsidP="00767959">
            <w:pPr>
              <w:pStyle w:val="ListParagraph"/>
              <w:numPr>
                <w:ilvl w:val="0"/>
                <w:numId w:val="4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Popup wird geschlossen</w:t>
            </w:r>
          </w:p>
          <w:p w:rsidR="00767959" w:rsidRDefault="00767959" w:rsidP="00767959">
            <w:pPr>
              <w:tabs>
                <w:tab w:val="left" w:pos="5220"/>
              </w:tabs>
              <w:rPr>
                <w:lang w:val="de-DE"/>
              </w:rPr>
            </w:pPr>
          </w:p>
          <w:p w:rsidR="008402C3" w:rsidRPr="00767959" w:rsidRDefault="00767959" w:rsidP="00767959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767959">
              <w:rPr>
                <w:b/>
                <w:lang w:val="de-DE"/>
              </w:rPr>
              <w:t>Hinzufügen</w:t>
            </w:r>
          </w:p>
          <w:p w:rsidR="008402C3" w:rsidRDefault="008402C3" w:rsidP="00767959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Es können mehrere Rollen selektiert werden </w:t>
            </w:r>
          </w:p>
          <w:p w:rsidR="00767959" w:rsidRDefault="00767959" w:rsidP="00767959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Popup wird geschlossen</w:t>
            </w:r>
          </w:p>
          <w:p w:rsidR="00767959" w:rsidRDefault="00767959" w:rsidP="00767959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Smartlist (Schritt 6) wird aktualisiert</w:t>
            </w:r>
          </w:p>
          <w:p w:rsidR="008402C3" w:rsidRDefault="00767959" w:rsidP="00767959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 w:rsidRPr="00767959">
              <w:rPr>
                <w:lang w:val="de-DE"/>
              </w:rPr>
              <w:t>Bestätigungsmeldung über Anzahl der hinzugefügten Rollen im Actionpanel</w:t>
            </w:r>
          </w:p>
          <w:p w:rsidR="00767959" w:rsidRPr="00767959" w:rsidRDefault="00767959" w:rsidP="00767959">
            <w:pPr>
              <w:tabs>
                <w:tab w:val="left" w:pos="5220"/>
              </w:tabs>
              <w:ind w:left="360"/>
              <w:rPr>
                <w:lang w:val="de-DE"/>
              </w:rPr>
            </w:pPr>
          </w:p>
        </w:tc>
      </w:tr>
      <w:tr w:rsidR="008402C3" w:rsidRPr="007D2008" w:rsidTr="001749D1">
        <w:tc>
          <w:tcPr>
            <w:tcW w:w="9606" w:type="dxa"/>
            <w:gridSpan w:val="2"/>
          </w:tcPr>
          <w:p w:rsidR="008402C3" w:rsidRDefault="00767959" w:rsidP="001749D1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5203688" cy="3635703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5118" cy="3636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02C3" w:rsidRDefault="008402C3" w:rsidP="001F4734">
      <w:pPr>
        <w:rPr>
          <w:lang w:val="de-CH"/>
        </w:rPr>
      </w:pPr>
    </w:p>
    <w:p w:rsidR="00767959" w:rsidRDefault="00767959" w:rsidP="001F4734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767959" w:rsidRPr="00EA2540" w:rsidTr="00767959">
        <w:tc>
          <w:tcPr>
            <w:tcW w:w="9606" w:type="dxa"/>
            <w:gridSpan w:val="2"/>
            <w:shd w:val="clear" w:color="auto" w:fill="C2D69B" w:themeFill="accent3" w:themeFillTint="99"/>
          </w:tcPr>
          <w:p w:rsidR="00767959" w:rsidRDefault="00767959" w:rsidP="00767959">
            <w:pPr>
              <w:pStyle w:val="Heading2"/>
              <w:ind w:left="1701" w:hanging="1701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8 – </w:t>
            </w:r>
            <w:r>
              <w:rPr>
                <w:b w:val="0"/>
                <w:bCs w:val="0"/>
                <w:sz w:val="20"/>
                <w:lang w:val="de-CH"/>
              </w:rPr>
              <w:t>Tab „Personen“ – Liste mit allen zugewiesenen Personen wird angezeigt – eine oder mehrere Personen können entfernt werden</w:t>
            </w:r>
          </w:p>
        </w:tc>
      </w:tr>
      <w:tr w:rsidR="00767959" w:rsidRPr="00264081" w:rsidTr="001749D1">
        <w:tc>
          <w:tcPr>
            <w:tcW w:w="4928" w:type="dxa"/>
          </w:tcPr>
          <w:p w:rsidR="00767959" w:rsidRPr="00264081" w:rsidRDefault="00767959" w:rsidP="001749D1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767959" w:rsidRPr="00264081" w:rsidRDefault="00767959" w:rsidP="001749D1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767959" w:rsidRPr="00EA2540" w:rsidTr="001749D1">
        <w:tc>
          <w:tcPr>
            <w:tcW w:w="4928" w:type="dxa"/>
          </w:tcPr>
          <w:p w:rsidR="00767959" w:rsidRDefault="00767959" w:rsidP="001749D1">
            <w:pPr>
              <w:rPr>
                <w:lang w:val="de-DE"/>
              </w:rPr>
            </w:pPr>
          </w:p>
          <w:p w:rsidR="00767959" w:rsidRPr="00531177" w:rsidRDefault="00767959" w:rsidP="001749D1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TAB Personen</w:t>
            </w:r>
            <w:r w:rsidR="00EC0C28">
              <w:rPr>
                <w:b/>
                <w:lang w:val="de-DE"/>
              </w:rPr>
              <w:t xml:space="preserve"> - Smartlist</w:t>
            </w:r>
          </w:p>
          <w:p w:rsidR="00EC0C28" w:rsidRDefault="00EC0C28" w:rsidP="001749D1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767959" w:rsidRPr="006B0450" w:rsidRDefault="00EC0C28" w:rsidP="001749D1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Standard</w:t>
            </w:r>
          </w:p>
          <w:p w:rsidR="00EC0C28" w:rsidRDefault="00EC0C28" w:rsidP="001749D1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Checkbox zur Mehrfachselektion</w:t>
            </w:r>
          </w:p>
          <w:p w:rsidR="00EC0C28" w:rsidRDefault="00767959" w:rsidP="001749D1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EC0C28">
              <w:rPr>
                <w:lang w:val="de-DE"/>
              </w:rPr>
              <w:t>Name</w:t>
            </w:r>
          </w:p>
          <w:p w:rsidR="00767959" w:rsidRPr="00EC0C28" w:rsidRDefault="00767959" w:rsidP="001749D1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EC0C28">
              <w:rPr>
                <w:lang w:val="de-DE"/>
              </w:rPr>
              <w:t>Vorname</w:t>
            </w:r>
          </w:p>
          <w:p w:rsidR="00767959" w:rsidRPr="006B0450" w:rsidRDefault="00767959" w:rsidP="001749D1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767959" w:rsidRPr="006B0450" w:rsidRDefault="00EC0C28" w:rsidP="001749D1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Optional:</w:t>
            </w:r>
          </w:p>
          <w:p w:rsidR="00767959" w:rsidRPr="006B0450" w:rsidRDefault="00767959" w:rsidP="001749D1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382A7E">
              <w:rPr>
                <w:lang w:val="de-DE"/>
              </w:rPr>
              <w:t>E-Mail</w:t>
            </w:r>
          </w:p>
          <w:p w:rsidR="00767959" w:rsidRPr="006B0450" w:rsidRDefault="00767959" w:rsidP="001749D1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382A7E">
              <w:rPr>
                <w:lang w:val="de-DE"/>
              </w:rPr>
              <w:t>Sprache</w:t>
            </w:r>
          </w:p>
          <w:p w:rsidR="00767959" w:rsidRPr="006B0450" w:rsidRDefault="00767959" w:rsidP="001749D1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6B0450">
              <w:rPr>
                <w:lang w:val="de-DE"/>
              </w:rPr>
              <w:t>MobileNummer</w:t>
            </w:r>
          </w:p>
          <w:p w:rsidR="00767959" w:rsidRDefault="00EC0C28" w:rsidP="001749D1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I</w:t>
            </w:r>
            <w:r w:rsidRPr="004A67E3">
              <w:rPr>
                <w:lang w:val="de-DE"/>
              </w:rPr>
              <w:t>nitialen</w:t>
            </w:r>
          </w:p>
          <w:p w:rsidR="00767959" w:rsidRDefault="00767959" w:rsidP="00EC0C28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EC0C28" w:rsidRPr="00EC0C28" w:rsidRDefault="00EC0C28" w:rsidP="00EC0C28">
            <w:pPr>
              <w:tabs>
                <w:tab w:val="left" w:pos="5220"/>
              </w:tabs>
              <w:jc w:val="both"/>
              <w:rPr>
                <w:lang w:val="de-DE"/>
              </w:rPr>
            </w:pPr>
            <w:r w:rsidRPr="00EC0C28">
              <w:rPr>
                <w:lang w:val="de-DE"/>
              </w:rPr>
              <w:t>Button Bereich</w:t>
            </w:r>
            <w:r>
              <w:rPr>
                <w:lang w:val="de-DE"/>
              </w:rPr>
              <w:t>:</w:t>
            </w:r>
          </w:p>
          <w:p w:rsidR="00767959" w:rsidRPr="007D2008" w:rsidRDefault="00767959" w:rsidP="001749D1">
            <w:pPr>
              <w:pStyle w:val="ListParagraph"/>
              <w:numPr>
                <w:ilvl w:val="0"/>
                <w:numId w:val="36"/>
              </w:numPr>
              <w:rPr>
                <w:lang w:val="de-DE"/>
              </w:rPr>
            </w:pPr>
            <w:r>
              <w:rPr>
                <w:lang w:val="de-DE"/>
              </w:rPr>
              <w:t>Button „</w:t>
            </w:r>
            <w:r w:rsidR="00EC0C28">
              <w:rPr>
                <w:lang w:val="de-DE"/>
              </w:rPr>
              <w:t>Person h</w:t>
            </w:r>
            <w:r>
              <w:rPr>
                <w:lang w:val="de-DE"/>
              </w:rPr>
              <w:t>inzufügen“</w:t>
            </w:r>
          </w:p>
          <w:p w:rsidR="00767959" w:rsidRPr="004A67E3" w:rsidRDefault="00767959" w:rsidP="001749D1">
            <w:pPr>
              <w:pStyle w:val="ListParagraph"/>
              <w:numPr>
                <w:ilvl w:val="0"/>
                <w:numId w:val="36"/>
              </w:numPr>
              <w:rPr>
                <w:lang w:val="de-DE"/>
              </w:rPr>
            </w:pPr>
            <w:r>
              <w:rPr>
                <w:lang w:val="de-DE"/>
              </w:rPr>
              <w:t>Button „Entfernen“</w:t>
            </w:r>
          </w:p>
          <w:p w:rsidR="00767959" w:rsidRDefault="00767959" w:rsidP="001749D1">
            <w:pPr>
              <w:rPr>
                <w:lang w:val="de-DE"/>
              </w:rPr>
            </w:pPr>
          </w:p>
          <w:p w:rsidR="00767959" w:rsidRDefault="00767959" w:rsidP="001749D1">
            <w:pPr>
              <w:rPr>
                <w:lang w:val="de-DE"/>
              </w:rPr>
            </w:pPr>
          </w:p>
          <w:p w:rsidR="00767959" w:rsidRPr="00672A13" w:rsidRDefault="00767959" w:rsidP="001749D1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EC0C28" w:rsidRPr="00767959" w:rsidRDefault="00EC0C28" w:rsidP="00EC0C28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767959">
              <w:rPr>
                <w:b/>
                <w:lang w:val="de-DE"/>
              </w:rPr>
              <w:t>Smartlist</w:t>
            </w:r>
          </w:p>
          <w:p w:rsidR="00EC0C28" w:rsidRDefault="00EC0C28" w:rsidP="001749D1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Jede Spalte verfügt über ein Such und Filterfeld </w:t>
            </w:r>
          </w:p>
          <w:p w:rsidR="00767959" w:rsidRDefault="00767959" w:rsidP="001749D1">
            <w:pPr>
              <w:tabs>
                <w:tab w:val="left" w:pos="5220"/>
              </w:tabs>
              <w:rPr>
                <w:lang w:val="de-DE"/>
              </w:rPr>
            </w:pPr>
          </w:p>
          <w:p w:rsidR="00767959" w:rsidRPr="00EC0C28" w:rsidRDefault="00EC0C28" w:rsidP="001749D1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EC0C28">
              <w:rPr>
                <w:b/>
                <w:lang w:val="de-DE"/>
              </w:rPr>
              <w:t>Entfernen</w:t>
            </w:r>
          </w:p>
          <w:p w:rsidR="00EC0C28" w:rsidRPr="00EC0C28" w:rsidRDefault="00EC0C28" w:rsidP="00EC0C28">
            <w:pPr>
              <w:pStyle w:val="ListParagraph"/>
              <w:numPr>
                <w:ilvl w:val="0"/>
                <w:numId w:val="47"/>
              </w:numPr>
              <w:tabs>
                <w:tab w:val="left" w:pos="5220"/>
              </w:tabs>
              <w:rPr>
                <w:lang w:val="de-DE"/>
              </w:rPr>
            </w:pPr>
            <w:r w:rsidRPr="00EC0C28">
              <w:rPr>
                <w:lang w:val="de-DE"/>
              </w:rPr>
              <w:t xml:space="preserve">Es </w:t>
            </w:r>
            <w:r>
              <w:rPr>
                <w:lang w:val="de-DE"/>
              </w:rPr>
              <w:t>können</w:t>
            </w:r>
            <w:r w:rsidR="00767959" w:rsidRPr="00EC0C28">
              <w:rPr>
                <w:lang w:val="de-DE"/>
              </w:rPr>
              <w:t xml:space="preserve"> eine oder mehrere Personen aus der Benutzergruppe entfernt werden. </w:t>
            </w:r>
          </w:p>
          <w:p w:rsidR="00EC0C28" w:rsidRDefault="00767959" w:rsidP="001749D1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 w:rsidRPr="004B421A">
              <w:rPr>
                <w:lang w:val="de-DE"/>
              </w:rPr>
              <w:t>Sicherheitsabfrage erscheint.</w:t>
            </w:r>
          </w:p>
          <w:p w:rsidR="00EC0C28" w:rsidRDefault="00EC0C28" w:rsidP="001749D1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Verlinkung zwischen Person und Benutzergruppe wird gelöscht</w:t>
            </w:r>
          </w:p>
          <w:p w:rsidR="00EC0C28" w:rsidRDefault="00EC0C28" w:rsidP="001749D1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Smartlist wird aktualisiert</w:t>
            </w:r>
          </w:p>
          <w:p w:rsidR="00767959" w:rsidRPr="004B421A" w:rsidRDefault="00EC0C28" w:rsidP="001749D1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inkl. Angabe der Anzahl der entfernten Personen wird im Actionpanel ausgegeben.</w:t>
            </w:r>
          </w:p>
          <w:p w:rsidR="00767959" w:rsidRDefault="00767959" w:rsidP="001749D1">
            <w:pPr>
              <w:pStyle w:val="ListParagraph"/>
              <w:tabs>
                <w:tab w:val="left" w:pos="5220"/>
              </w:tabs>
              <w:rPr>
                <w:lang w:val="de-DE"/>
              </w:rPr>
            </w:pPr>
          </w:p>
          <w:p w:rsidR="00EC0C28" w:rsidRPr="00EC0C28" w:rsidRDefault="00EC0C28" w:rsidP="001749D1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EC0C28">
              <w:rPr>
                <w:b/>
                <w:lang w:val="de-DE"/>
              </w:rPr>
              <w:t>Hinzufügen (siehe Schritt 9)</w:t>
            </w:r>
          </w:p>
          <w:p w:rsidR="00767959" w:rsidRDefault="00EC0C28" w:rsidP="001749D1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Es öffnet sich ein modaler Dialog, um eine oder mehrere Personen der Benutzergruppe hinzuzufügen.</w:t>
            </w:r>
          </w:p>
          <w:p w:rsidR="00767959" w:rsidRPr="00EC0C28" w:rsidRDefault="00767959" w:rsidP="00EC0C28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767959" w:rsidTr="001749D1">
        <w:tc>
          <w:tcPr>
            <w:tcW w:w="9606" w:type="dxa"/>
            <w:gridSpan w:val="2"/>
          </w:tcPr>
          <w:p w:rsidR="00767959" w:rsidRDefault="00767959" w:rsidP="001749D1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5007345" cy="3635156"/>
                  <wp:effectExtent l="19050" t="0" r="280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8721" cy="3636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7959" w:rsidRDefault="00767959" w:rsidP="001F4734">
      <w:pPr>
        <w:rPr>
          <w:lang w:val="de-CH"/>
        </w:rPr>
      </w:pPr>
    </w:p>
    <w:p w:rsidR="008402C3" w:rsidRDefault="008402C3" w:rsidP="001F4734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EA6C96" w:rsidRPr="00EA2540" w:rsidTr="00EC0C28">
        <w:tc>
          <w:tcPr>
            <w:tcW w:w="9606" w:type="dxa"/>
            <w:gridSpan w:val="2"/>
            <w:shd w:val="clear" w:color="auto" w:fill="C2D69B" w:themeFill="accent3" w:themeFillTint="99"/>
          </w:tcPr>
          <w:p w:rsidR="00EA6C96" w:rsidRDefault="00EA6C96" w:rsidP="00767959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 w:rsidR="00767959">
              <w:rPr>
                <w:lang w:val="de-DE"/>
              </w:rPr>
              <w:t>9</w:t>
            </w:r>
            <w:r>
              <w:rPr>
                <w:lang w:val="de-DE"/>
              </w:rPr>
              <w:t xml:space="preserve"> – </w:t>
            </w:r>
            <w:r w:rsidR="00767959" w:rsidRPr="00767959">
              <w:rPr>
                <w:b w:val="0"/>
                <w:sz w:val="20"/>
                <w:lang w:val="de-CH"/>
              </w:rPr>
              <w:t>Eine oder mehrere Personen können zur Benutzergruppe hinzugefügt werden</w:t>
            </w:r>
          </w:p>
        </w:tc>
      </w:tr>
      <w:tr w:rsidR="00EA6C96" w:rsidRPr="00264081" w:rsidTr="001C00AA">
        <w:tc>
          <w:tcPr>
            <w:tcW w:w="4928" w:type="dxa"/>
          </w:tcPr>
          <w:p w:rsidR="00EA6C96" w:rsidRPr="00264081" w:rsidRDefault="00EA6C96" w:rsidP="001C00A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EA6C96" w:rsidRPr="00264081" w:rsidRDefault="00EA6C96" w:rsidP="001C00A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EA6C96" w:rsidRPr="00EA2540" w:rsidTr="001C00AA">
        <w:tc>
          <w:tcPr>
            <w:tcW w:w="4928" w:type="dxa"/>
          </w:tcPr>
          <w:p w:rsidR="00EC0C28" w:rsidRDefault="00EC0C28" w:rsidP="00EC0C28">
            <w:pPr>
              <w:rPr>
                <w:lang w:val="de-DE"/>
              </w:rPr>
            </w:pPr>
          </w:p>
          <w:p w:rsidR="00EC0C28" w:rsidRPr="00531177" w:rsidRDefault="00EC0C28" w:rsidP="00EC0C2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Modales Popup „Personen“ - Smartlist</w:t>
            </w:r>
          </w:p>
          <w:p w:rsidR="00EC0C28" w:rsidRDefault="00EC0C28" w:rsidP="00EC0C28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EC0C28" w:rsidRPr="006B0450" w:rsidRDefault="00EC0C28" w:rsidP="00EC0C28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Standard</w:t>
            </w:r>
          </w:p>
          <w:p w:rsidR="00EC0C28" w:rsidRDefault="00EC0C28" w:rsidP="00EC0C28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Checkbox zur Mehrfachselektion</w:t>
            </w:r>
          </w:p>
          <w:p w:rsidR="00EC0C28" w:rsidRDefault="00EC0C28" w:rsidP="00EC0C28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EC0C28">
              <w:rPr>
                <w:lang w:val="de-DE"/>
              </w:rPr>
              <w:t>Name</w:t>
            </w:r>
          </w:p>
          <w:p w:rsidR="00EC0C28" w:rsidRDefault="00EC0C28" w:rsidP="00EC0C28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EC0C28">
              <w:rPr>
                <w:lang w:val="de-DE"/>
              </w:rPr>
              <w:t>Vorname</w:t>
            </w:r>
          </w:p>
          <w:p w:rsidR="00EC0C28" w:rsidRPr="00EC0C28" w:rsidRDefault="00EC0C28" w:rsidP="00EC0C28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E-Mail</w:t>
            </w:r>
          </w:p>
          <w:p w:rsidR="00EC0C28" w:rsidRPr="006B0450" w:rsidRDefault="00EC0C28" w:rsidP="00EC0C28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EC0C28" w:rsidRPr="006B0450" w:rsidRDefault="00EC0C28" w:rsidP="00EC0C28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Optional:</w:t>
            </w:r>
          </w:p>
          <w:p w:rsidR="00EC0C28" w:rsidRDefault="00EC0C28" w:rsidP="00EC0C28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I</w:t>
            </w:r>
            <w:r w:rsidRPr="004A67E3">
              <w:rPr>
                <w:lang w:val="de-DE"/>
              </w:rPr>
              <w:t>nitialen</w:t>
            </w:r>
          </w:p>
          <w:p w:rsidR="00EC0C28" w:rsidRDefault="00EC0C28" w:rsidP="00EC0C28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EC0C28" w:rsidRPr="00EC0C28" w:rsidRDefault="00EC0C28" w:rsidP="00EC0C28">
            <w:pPr>
              <w:tabs>
                <w:tab w:val="left" w:pos="5220"/>
              </w:tabs>
              <w:jc w:val="both"/>
              <w:rPr>
                <w:lang w:val="de-DE"/>
              </w:rPr>
            </w:pPr>
            <w:r w:rsidRPr="00EC0C28">
              <w:rPr>
                <w:lang w:val="de-DE"/>
              </w:rPr>
              <w:t>Button Bereich</w:t>
            </w:r>
            <w:r>
              <w:rPr>
                <w:lang w:val="de-DE"/>
              </w:rPr>
              <w:t>:</w:t>
            </w:r>
          </w:p>
          <w:p w:rsidR="00EC0C28" w:rsidRPr="007D2008" w:rsidRDefault="00EC0C28" w:rsidP="00EC0C28">
            <w:pPr>
              <w:pStyle w:val="ListParagraph"/>
              <w:numPr>
                <w:ilvl w:val="0"/>
                <w:numId w:val="36"/>
              </w:numPr>
              <w:rPr>
                <w:lang w:val="de-DE"/>
              </w:rPr>
            </w:pPr>
            <w:r>
              <w:rPr>
                <w:lang w:val="de-DE"/>
              </w:rPr>
              <w:t>Button „Person hinzufügen“</w:t>
            </w:r>
          </w:p>
          <w:p w:rsidR="00EC0C28" w:rsidRPr="004A67E3" w:rsidRDefault="00EC0C28" w:rsidP="00EC0C28">
            <w:pPr>
              <w:pStyle w:val="ListParagraph"/>
              <w:numPr>
                <w:ilvl w:val="0"/>
                <w:numId w:val="36"/>
              </w:numPr>
              <w:rPr>
                <w:lang w:val="de-DE"/>
              </w:rPr>
            </w:pPr>
            <w:r>
              <w:rPr>
                <w:lang w:val="de-DE"/>
              </w:rPr>
              <w:t>Button „</w:t>
            </w:r>
            <w:r w:rsidR="00EA2540">
              <w:rPr>
                <w:lang w:val="de-DE"/>
              </w:rPr>
              <w:t>Abbrechen</w:t>
            </w:r>
            <w:r>
              <w:rPr>
                <w:lang w:val="de-DE"/>
              </w:rPr>
              <w:t>“</w:t>
            </w:r>
          </w:p>
          <w:p w:rsidR="00EC0C28" w:rsidRDefault="00EC0C28" w:rsidP="00EC0C28">
            <w:pPr>
              <w:rPr>
                <w:lang w:val="de-DE"/>
              </w:rPr>
            </w:pPr>
          </w:p>
          <w:p w:rsidR="00EC0C28" w:rsidRDefault="00EC0C28" w:rsidP="00EC0C28">
            <w:pPr>
              <w:rPr>
                <w:lang w:val="de-DE"/>
              </w:rPr>
            </w:pPr>
          </w:p>
          <w:p w:rsidR="00EA6C96" w:rsidRPr="00672A13" w:rsidRDefault="00EA6C96" w:rsidP="001C00AA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EC0C28" w:rsidRPr="00767959" w:rsidRDefault="00EC0C28" w:rsidP="00EC0C28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767959">
              <w:rPr>
                <w:b/>
                <w:lang w:val="de-DE"/>
              </w:rPr>
              <w:t>Smartlist</w:t>
            </w:r>
          </w:p>
          <w:p w:rsidR="00EC0C28" w:rsidRDefault="00EC0C28" w:rsidP="00EC0C28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Jede Spalte verfügt über ein Such und Filterfeld </w:t>
            </w:r>
          </w:p>
          <w:p w:rsidR="00EC0C28" w:rsidRDefault="00EC0C28" w:rsidP="00EC0C28">
            <w:pPr>
              <w:tabs>
                <w:tab w:val="left" w:pos="5220"/>
              </w:tabs>
              <w:rPr>
                <w:lang w:val="de-DE"/>
              </w:rPr>
            </w:pPr>
          </w:p>
          <w:p w:rsidR="00EC0C28" w:rsidRPr="00767959" w:rsidRDefault="00EC0C28" w:rsidP="00EC0C28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767959">
              <w:rPr>
                <w:b/>
                <w:lang w:val="de-DE"/>
              </w:rPr>
              <w:t>Generell</w:t>
            </w:r>
          </w:p>
          <w:p w:rsidR="00EC0C28" w:rsidRPr="00EC0C28" w:rsidRDefault="00EC0C28" w:rsidP="00EC0C28">
            <w:pPr>
              <w:pStyle w:val="ListParagraph"/>
              <w:numPr>
                <w:ilvl w:val="0"/>
                <w:numId w:val="4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Es werden alle Personen angezeigt, welche dieser Benutzergruppe noch nicht zugewiesen sind</w:t>
            </w:r>
          </w:p>
          <w:p w:rsidR="004A67E3" w:rsidRPr="00EC0C28" w:rsidRDefault="004A67E3" w:rsidP="00EC0C28">
            <w:pPr>
              <w:tabs>
                <w:tab w:val="left" w:pos="5220"/>
              </w:tabs>
              <w:rPr>
                <w:lang w:val="de-DE"/>
              </w:rPr>
            </w:pPr>
          </w:p>
          <w:p w:rsidR="004A67E3" w:rsidRPr="00EC0C28" w:rsidRDefault="00EC0C28" w:rsidP="004A67E3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EC0C28">
              <w:rPr>
                <w:b/>
                <w:lang w:val="de-DE"/>
              </w:rPr>
              <w:t>Hinzufügen</w:t>
            </w:r>
          </w:p>
          <w:p w:rsidR="004A67E3" w:rsidRDefault="004A67E3" w:rsidP="004A67E3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Es können mehrere Personen selektiert werden </w:t>
            </w:r>
          </w:p>
          <w:p w:rsidR="004A67E3" w:rsidRDefault="004A67E3" w:rsidP="004A67E3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der Modale Dialog </w:t>
            </w:r>
            <w:r w:rsidR="00EC0C28">
              <w:rPr>
                <w:lang w:val="de-DE"/>
              </w:rPr>
              <w:t xml:space="preserve">wird </w:t>
            </w:r>
            <w:r>
              <w:rPr>
                <w:lang w:val="de-DE"/>
              </w:rPr>
              <w:t>geschlossen</w:t>
            </w:r>
          </w:p>
          <w:p w:rsidR="00EC0C28" w:rsidRDefault="00EC0C28" w:rsidP="004A67E3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Smartlist (siehe Schritt 8) wird aktualisiert</w:t>
            </w:r>
          </w:p>
          <w:p w:rsidR="00EC0C28" w:rsidRPr="004B421A" w:rsidRDefault="00EC0C28" w:rsidP="00EC0C28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inkl. Angabe der Anzahl der hinzugefügten Personen wird im Actionpanel ausgegeben.</w:t>
            </w:r>
          </w:p>
          <w:p w:rsidR="00EA6C96" w:rsidRPr="009565D3" w:rsidRDefault="00EA6C96" w:rsidP="001C00AA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EA6C96" w:rsidTr="001C00AA">
        <w:tc>
          <w:tcPr>
            <w:tcW w:w="9606" w:type="dxa"/>
            <w:gridSpan w:val="2"/>
          </w:tcPr>
          <w:p w:rsidR="00EA6C96" w:rsidRDefault="00EC0C28" w:rsidP="001C00AA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5287835" cy="3654479"/>
                  <wp:effectExtent l="19050" t="0" r="806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9289" cy="3655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6C96" w:rsidRDefault="00EA6C96" w:rsidP="001F4734">
      <w:pPr>
        <w:rPr>
          <w:lang w:val="de-CH"/>
        </w:rPr>
      </w:pPr>
    </w:p>
    <w:p w:rsidR="001F4734" w:rsidRDefault="001F4734" w:rsidP="001F4734">
      <w:pPr>
        <w:rPr>
          <w:sz w:val="28"/>
          <w:u w:val="single"/>
          <w:lang w:val="de-CH"/>
        </w:rPr>
      </w:pPr>
      <w:r>
        <w:rPr>
          <w:lang w:val="de-CH"/>
        </w:rPr>
        <w:br w:type="page"/>
      </w:r>
    </w:p>
    <w:p w:rsidR="00BA575F" w:rsidRDefault="00BA575F" w:rsidP="00BA575F">
      <w:pPr>
        <w:pStyle w:val="Heading1"/>
        <w:rPr>
          <w:lang w:val="de-CH"/>
        </w:rPr>
      </w:pPr>
      <w:r>
        <w:rPr>
          <w:lang w:val="de-CH"/>
        </w:rPr>
        <w:lastRenderedPageBreak/>
        <w:t>Anhang:</w:t>
      </w:r>
    </w:p>
    <w:p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:rsidR="00DC0ADE" w:rsidRPr="000B2AF1" w:rsidRDefault="00DC0ADE" w:rsidP="00DC0ADE">
      <w:pPr>
        <w:rPr>
          <w:b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0B2AF1" w:rsidTr="00DC0ADE">
        <w:tc>
          <w:tcPr>
            <w:tcW w:w="89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673CA4" w:rsidTr="00DC0ADE">
        <w:tc>
          <w:tcPr>
            <w:tcW w:w="898" w:type="dxa"/>
          </w:tcPr>
          <w:p w:rsidR="00DC0ADE" w:rsidRPr="00673CA4" w:rsidRDefault="00DC0ADE" w:rsidP="00DC0ADE">
            <w:pPr>
              <w:rPr>
                <w:sz w:val="18"/>
              </w:rPr>
            </w:pPr>
            <w:r w:rsidRPr="00673CA4">
              <w:rPr>
                <w:sz w:val="18"/>
              </w:rPr>
              <w:t>1.0</w:t>
            </w:r>
          </w:p>
        </w:tc>
        <w:tc>
          <w:tcPr>
            <w:tcW w:w="1620" w:type="dxa"/>
          </w:tcPr>
          <w:p w:rsidR="00DC0ADE" w:rsidRPr="00673CA4" w:rsidRDefault="004A67E3" w:rsidP="00DC0ADE">
            <w:pPr>
              <w:rPr>
                <w:sz w:val="18"/>
              </w:rPr>
            </w:pPr>
            <w:r w:rsidRPr="00673CA4">
              <w:rPr>
                <w:sz w:val="18"/>
              </w:rPr>
              <w:t>26</w:t>
            </w:r>
            <w:r w:rsidR="00DF788D" w:rsidRPr="00673CA4">
              <w:rPr>
                <w:sz w:val="18"/>
              </w:rPr>
              <w:t>.02</w:t>
            </w:r>
            <w:r w:rsidR="00DC0ADE" w:rsidRPr="00673CA4">
              <w:rPr>
                <w:sz w:val="18"/>
              </w:rPr>
              <w:t>.2009</w:t>
            </w:r>
          </w:p>
        </w:tc>
        <w:tc>
          <w:tcPr>
            <w:tcW w:w="2018" w:type="dxa"/>
          </w:tcPr>
          <w:p w:rsidR="00DC0ADE" w:rsidRPr="00673CA4" w:rsidRDefault="004A67E3" w:rsidP="00DC0ADE">
            <w:pPr>
              <w:rPr>
                <w:sz w:val="18"/>
              </w:rPr>
            </w:pPr>
            <w:r w:rsidRPr="00673CA4"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:rsidR="00DC0ADE" w:rsidRPr="00673CA4" w:rsidRDefault="009E658C" w:rsidP="00DC0AD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Dokument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erstellt</w:t>
            </w:r>
            <w:proofErr w:type="spellEnd"/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5B0382" w:rsidP="00DC0ADE">
            <w:pPr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620" w:type="dxa"/>
          </w:tcPr>
          <w:p w:rsidR="00DC0ADE" w:rsidRPr="0005559C" w:rsidRDefault="005B0382" w:rsidP="00DC0ADE">
            <w:pPr>
              <w:rPr>
                <w:sz w:val="18"/>
              </w:rPr>
            </w:pPr>
            <w:r>
              <w:rPr>
                <w:sz w:val="18"/>
              </w:rPr>
              <w:t>10.03.2009</w:t>
            </w:r>
          </w:p>
        </w:tc>
        <w:tc>
          <w:tcPr>
            <w:tcW w:w="2018" w:type="dxa"/>
          </w:tcPr>
          <w:p w:rsidR="00DC0ADE" w:rsidRPr="0005559C" w:rsidRDefault="005B0382" w:rsidP="00DC0ADE">
            <w:pPr>
              <w:rPr>
                <w:sz w:val="18"/>
              </w:rPr>
            </w:pPr>
            <w:r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:rsidR="00DC0ADE" w:rsidRPr="0005559C" w:rsidRDefault="009E658C" w:rsidP="00DC0AD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Dokument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ergänzt</w:t>
            </w:r>
            <w:proofErr w:type="spellEnd"/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673CA4" w:rsidP="00DC0ADE">
            <w:pPr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620" w:type="dxa"/>
          </w:tcPr>
          <w:p w:rsidR="00DC0ADE" w:rsidRPr="0005559C" w:rsidRDefault="00673CA4" w:rsidP="00DC0ADE">
            <w:pPr>
              <w:rPr>
                <w:sz w:val="18"/>
              </w:rPr>
            </w:pPr>
            <w:r>
              <w:rPr>
                <w:sz w:val="18"/>
              </w:rPr>
              <w:t>25.03.2009</w:t>
            </w:r>
          </w:p>
        </w:tc>
        <w:tc>
          <w:tcPr>
            <w:tcW w:w="2018" w:type="dxa"/>
          </w:tcPr>
          <w:p w:rsidR="00DC0ADE" w:rsidRPr="0005559C" w:rsidRDefault="00673CA4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05559C" w:rsidRDefault="00673CA4" w:rsidP="00DC0AD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Serieninfo</w:t>
            </w:r>
            <w:proofErr w:type="spellEnd"/>
            <w:r>
              <w:rPr>
                <w:sz w:val="18"/>
              </w:rPr>
              <w:t xml:space="preserve"> (max. Iteration) </w:t>
            </w:r>
            <w:proofErr w:type="spellStart"/>
            <w:r>
              <w:rPr>
                <w:sz w:val="18"/>
              </w:rPr>
              <w:t>ergänzt</w:t>
            </w:r>
            <w:proofErr w:type="spellEnd"/>
          </w:p>
        </w:tc>
      </w:tr>
      <w:tr w:rsidR="00DC0ADE" w:rsidRPr="00EA2540" w:rsidTr="00DC0ADE">
        <w:tc>
          <w:tcPr>
            <w:tcW w:w="898" w:type="dxa"/>
          </w:tcPr>
          <w:p w:rsidR="00DC0ADE" w:rsidRPr="0005559C" w:rsidRDefault="009E658C" w:rsidP="00DC0ADE">
            <w:pPr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1620" w:type="dxa"/>
          </w:tcPr>
          <w:p w:rsidR="00DC0ADE" w:rsidRPr="0005559C" w:rsidRDefault="009E658C" w:rsidP="00DC0ADE">
            <w:pPr>
              <w:rPr>
                <w:sz w:val="18"/>
              </w:rPr>
            </w:pPr>
            <w:r>
              <w:rPr>
                <w:sz w:val="18"/>
              </w:rPr>
              <w:t>11.09.2009</w:t>
            </w:r>
          </w:p>
        </w:tc>
        <w:tc>
          <w:tcPr>
            <w:tcW w:w="2018" w:type="dxa"/>
          </w:tcPr>
          <w:p w:rsidR="00DC0ADE" w:rsidRPr="0005559C" w:rsidRDefault="009E658C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9E658C" w:rsidRDefault="009E658C" w:rsidP="00DC0ADE">
            <w:pPr>
              <w:rPr>
                <w:sz w:val="18"/>
                <w:lang w:val="de-CH"/>
              </w:rPr>
            </w:pPr>
            <w:r w:rsidRPr="009E658C">
              <w:rPr>
                <w:sz w:val="18"/>
                <w:lang w:val="de-CH"/>
              </w:rPr>
              <w:t>Abnahme und Freigabe für Integrationstests</w:t>
            </w:r>
          </w:p>
        </w:tc>
      </w:tr>
      <w:tr w:rsidR="00DC0ADE" w:rsidRPr="00EA2540" w:rsidTr="00DC0ADE">
        <w:tc>
          <w:tcPr>
            <w:tcW w:w="898" w:type="dxa"/>
          </w:tcPr>
          <w:p w:rsidR="00DC0ADE" w:rsidRPr="009E658C" w:rsidRDefault="00AA2015" w:rsidP="00DC0ADE">
            <w:pPr>
              <w:rPr>
                <w:sz w:val="18"/>
                <w:lang w:val="de-CH"/>
              </w:rPr>
            </w:pPr>
            <w:ins w:id="45" w:author="Tim Bänziger" w:date="2010-01-25T13:01:00Z">
              <w:r>
                <w:rPr>
                  <w:sz w:val="18"/>
                  <w:lang w:val="de-CH"/>
                </w:rPr>
                <w:t>4.1</w:t>
              </w:r>
            </w:ins>
          </w:p>
        </w:tc>
        <w:tc>
          <w:tcPr>
            <w:tcW w:w="1620" w:type="dxa"/>
          </w:tcPr>
          <w:p w:rsidR="00DC0ADE" w:rsidRPr="009E658C" w:rsidRDefault="00AA2015" w:rsidP="00DC0ADE">
            <w:pPr>
              <w:rPr>
                <w:sz w:val="18"/>
                <w:lang w:val="de-CH"/>
              </w:rPr>
            </w:pPr>
            <w:ins w:id="46" w:author="Tim Bänziger" w:date="2010-01-25T13:01:00Z">
              <w:r>
                <w:rPr>
                  <w:sz w:val="18"/>
                  <w:lang w:val="de-CH"/>
                </w:rPr>
                <w:t>25.01.2010</w:t>
              </w:r>
            </w:ins>
          </w:p>
        </w:tc>
        <w:tc>
          <w:tcPr>
            <w:tcW w:w="2018" w:type="dxa"/>
          </w:tcPr>
          <w:p w:rsidR="00DC0ADE" w:rsidRPr="009E658C" w:rsidRDefault="00AA2015" w:rsidP="00DC0ADE">
            <w:pPr>
              <w:rPr>
                <w:sz w:val="18"/>
                <w:lang w:val="de-CH"/>
              </w:rPr>
            </w:pPr>
            <w:ins w:id="47" w:author="Tim Bänziger" w:date="2010-01-25T13:01:00Z">
              <w:r>
                <w:rPr>
                  <w:sz w:val="18"/>
                  <w:lang w:val="de-CH"/>
                </w:rPr>
                <w:t>Tim Bänziger</w:t>
              </w:r>
            </w:ins>
          </w:p>
        </w:tc>
        <w:tc>
          <w:tcPr>
            <w:tcW w:w="4820" w:type="dxa"/>
          </w:tcPr>
          <w:p w:rsidR="00DC0ADE" w:rsidRPr="009E658C" w:rsidRDefault="00AA2015" w:rsidP="00DC0ADE">
            <w:pPr>
              <w:rPr>
                <w:sz w:val="18"/>
                <w:lang w:val="de-CH"/>
              </w:rPr>
            </w:pPr>
            <w:ins w:id="48" w:author="Tim Bänziger" w:date="2010-01-25T13:01:00Z">
              <w:r>
                <w:rPr>
                  <w:sz w:val="18"/>
                  <w:lang w:val="de-CH"/>
                </w:rPr>
                <w:t>Ergänzung Begrenzung Serie nach Monaten gem. Anforderung EnBW</w:t>
              </w:r>
            </w:ins>
          </w:p>
        </w:tc>
      </w:tr>
      <w:tr w:rsidR="00DC0ADE" w:rsidRPr="00EA2540" w:rsidTr="00DC0ADE">
        <w:tc>
          <w:tcPr>
            <w:tcW w:w="898" w:type="dxa"/>
          </w:tcPr>
          <w:p w:rsidR="00DC0ADE" w:rsidRPr="009E658C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9E658C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9E658C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9E658C" w:rsidRDefault="00DC0ADE" w:rsidP="00DC0ADE">
            <w:pPr>
              <w:rPr>
                <w:sz w:val="18"/>
                <w:lang w:val="de-CH"/>
              </w:rPr>
            </w:pPr>
          </w:p>
        </w:tc>
      </w:tr>
    </w:tbl>
    <w:p w:rsidR="00DC0ADE" w:rsidRPr="009E658C" w:rsidRDefault="00DC0ADE" w:rsidP="00DC0ADE">
      <w:pPr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Sect="00DF3EC8">
      <w:headerReference w:type="default" r:id="rId21"/>
      <w:footerReference w:type="default" r:id="rId22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0" w:author="Tim Bänziger" w:date="2010-01-25T13:01:00Z" w:initials="tb">
    <w:p w:rsidR="00AA2015" w:rsidRDefault="00AA2015">
      <w:pPr>
        <w:pStyle w:val="CommentText"/>
      </w:pPr>
      <w:r>
        <w:rPr>
          <w:rStyle w:val="CommentReference"/>
        </w:rPr>
        <w:annotationRef/>
      </w:r>
      <w:proofErr w:type="gramStart"/>
      <w:r w:rsidR="00FF0893">
        <w:t>L</w:t>
      </w:r>
      <w:proofErr w:type="gramEnd"/>
      <w:r w:rsidR="00FF0893">
        <w:t>abel erweitern - je nachdem, ob globale Einstellung auf Monat oder auf Iteration eingeschaltet ist.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296" w:rsidRDefault="00367296">
      <w:r>
        <w:separator/>
      </w:r>
    </w:p>
  </w:endnote>
  <w:endnote w:type="continuationSeparator" w:id="0">
    <w:p w:rsidR="00367296" w:rsidRDefault="003672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DE" w:rsidRDefault="00DC0ADE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332EC6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332EC6">
      <w:rPr>
        <w:sz w:val="12"/>
        <w:lang w:val="en-US"/>
      </w:rPr>
      <w:fldChar w:fldCharType="separate"/>
    </w:r>
    <w:r w:rsidR="009A605A">
      <w:rPr>
        <w:noProof/>
        <w:sz w:val="12"/>
        <w:lang w:val="de-CH"/>
      </w:rPr>
      <w:t>Tim Bänziger</w:t>
    </w:r>
    <w:r w:rsidR="00332EC6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332EC6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332EC6">
      <w:rPr>
        <w:sz w:val="12"/>
        <w:lang w:val="en-US"/>
      </w:rPr>
      <w:fldChar w:fldCharType="separate"/>
    </w:r>
    <w:r w:rsidR="00FF0893">
      <w:rPr>
        <w:noProof/>
        <w:sz w:val="12"/>
        <w:lang w:val="de-CH"/>
      </w:rPr>
      <w:t>4</w:t>
    </w:r>
    <w:r w:rsidR="00332EC6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332EC6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332EC6">
      <w:rPr>
        <w:sz w:val="12"/>
        <w:lang w:val="en-US"/>
      </w:rPr>
      <w:fldChar w:fldCharType="separate"/>
    </w:r>
    <w:r w:rsidR="00AA2015">
      <w:rPr>
        <w:noProof/>
        <w:sz w:val="12"/>
        <w:lang w:val="en-US"/>
      </w:rPr>
      <w:t>1/25/2010</w:t>
    </w:r>
    <w:r w:rsidR="00332EC6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296" w:rsidRDefault="00367296">
      <w:r>
        <w:separator/>
      </w:r>
    </w:p>
  </w:footnote>
  <w:footnote w:type="continuationSeparator" w:id="0">
    <w:p w:rsidR="00367296" w:rsidRDefault="003672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DE" w:rsidRPr="00D65A66" w:rsidRDefault="00DC0ADE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035B"/>
    <w:multiLevelType w:val="hybridMultilevel"/>
    <w:tmpl w:val="DF263DDE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73282"/>
    <w:multiLevelType w:val="hybridMultilevel"/>
    <w:tmpl w:val="A24CD734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75882"/>
    <w:multiLevelType w:val="hybridMultilevel"/>
    <w:tmpl w:val="75CA2D6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0D4272"/>
    <w:multiLevelType w:val="hybridMultilevel"/>
    <w:tmpl w:val="59D00B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186DE5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0BD8189B"/>
    <w:multiLevelType w:val="hybridMultilevel"/>
    <w:tmpl w:val="303CEB1A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241CF0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1E6396"/>
    <w:multiLevelType w:val="hybridMultilevel"/>
    <w:tmpl w:val="8C947D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6466FF"/>
    <w:multiLevelType w:val="hybridMultilevel"/>
    <w:tmpl w:val="41EA313C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12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194DEC"/>
    <w:multiLevelType w:val="hybridMultilevel"/>
    <w:tmpl w:val="1CD09F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0201D7"/>
    <w:multiLevelType w:val="hybridMultilevel"/>
    <w:tmpl w:val="9C365B94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BE5FDA"/>
    <w:multiLevelType w:val="hybridMultilevel"/>
    <w:tmpl w:val="17521686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1D1495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E322C2"/>
    <w:multiLevelType w:val="hybridMultilevel"/>
    <w:tmpl w:val="40D4901A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E1BA3"/>
    <w:multiLevelType w:val="hybridMultilevel"/>
    <w:tmpl w:val="D6865C7E"/>
    <w:lvl w:ilvl="0" w:tplc="369A3878">
      <w:start w:val="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6E64DB"/>
    <w:multiLevelType w:val="hybridMultilevel"/>
    <w:tmpl w:val="C9CAF892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7216C1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CF0766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5227F4"/>
    <w:multiLevelType w:val="hybridMultilevel"/>
    <w:tmpl w:val="C59C6E48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412061E"/>
    <w:multiLevelType w:val="hybridMultilevel"/>
    <w:tmpl w:val="B1581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7079BD"/>
    <w:multiLevelType w:val="hybridMultilevel"/>
    <w:tmpl w:val="6D968838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E1C12B8"/>
    <w:multiLevelType w:val="hybridMultilevel"/>
    <w:tmpl w:val="8352618C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CA24E7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637B2F"/>
    <w:multiLevelType w:val="hybridMultilevel"/>
    <w:tmpl w:val="A7E0C56A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4E5B8E"/>
    <w:multiLevelType w:val="hybridMultilevel"/>
    <w:tmpl w:val="C96A9296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706EFB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EC6494"/>
    <w:multiLevelType w:val="hybridMultilevel"/>
    <w:tmpl w:val="75CA2D6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B3216"/>
    <w:multiLevelType w:val="hybridMultilevel"/>
    <w:tmpl w:val="9514932A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593F3B"/>
    <w:multiLevelType w:val="hybridMultilevel"/>
    <w:tmpl w:val="39C6CD18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6"/>
  </w:num>
  <w:num w:numId="3">
    <w:abstractNumId w:val="11"/>
  </w:num>
  <w:num w:numId="4">
    <w:abstractNumId w:val="30"/>
  </w:num>
  <w:num w:numId="5">
    <w:abstractNumId w:val="19"/>
  </w:num>
  <w:num w:numId="6">
    <w:abstractNumId w:val="46"/>
  </w:num>
  <w:num w:numId="7">
    <w:abstractNumId w:val="22"/>
  </w:num>
  <w:num w:numId="8">
    <w:abstractNumId w:val="33"/>
  </w:num>
  <w:num w:numId="9">
    <w:abstractNumId w:val="5"/>
  </w:num>
  <w:num w:numId="10">
    <w:abstractNumId w:val="44"/>
  </w:num>
  <w:num w:numId="11">
    <w:abstractNumId w:val="21"/>
  </w:num>
  <w:num w:numId="12">
    <w:abstractNumId w:val="37"/>
  </w:num>
  <w:num w:numId="13">
    <w:abstractNumId w:val="12"/>
  </w:num>
  <w:num w:numId="14">
    <w:abstractNumId w:val="13"/>
  </w:num>
  <w:num w:numId="15">
    <w:abstractNumId w:val="23"/>
  </w:num>
  <w:num w:numId="16">
    <w:abstractNumId w:val="16"/>
  </w:num>
  <w:num w:numId="17">
    <w:abstractNumId w:val="47"/>
  </w:num>
  <w:num w:numId="18">
    <w:abstractNumId w:val="7"/>
  </w:num>
  <w:num w:numId="19">
    <w:abstractNumId w:val="40"/>
  </w:num>
  <w:num w:numId="20">
    <w:abstractNumId w:val="48"/>
  </w:num>
  <w:num w:numId="21">
    <w:abstractNumId w:val="27"/>
  </w:num>
  <w:num w:numId="22">
    <w:abstractNumId w:val="9"/>
  </w:num>
  <w:num w:numId="23">
    <w:abstractNumId w:val="32"/>
  </w:num>
  <w:num w:numId="24">
    <w:abstractNumId w:val="42"/>
  </w:num>
  <w:num w:numId="25">
    <w:abstractNumId w:val="28"/>
  </w:num>
  <w:num w:numId="26">
    <w:abstractNumId w:val="1"/>
  </w:num>
  <w:num w:numId="27">
    <w:abstractNumId w:val="4"/>
  </w:num>
  <w:num w:numId="28">
    <w:abstractNumId w:val="6"/>
  </w:num>
  <w:num w:numId="29">
    <w:abstractNumId w:val="31"/>
  </w:num>
  <w:num w:numId="30">
    <w:abstractNumId w:val="41"/>
  </w:num>
  <w:num w:numId="31">
    <w:abstractNumId w:val="25"/>
  </w:num>
  <w:num w:numId="32">
    <w:abstractNumId w:val="45"/>
  </w:num>
  <w:num w:numId="33">
    <w:abstractNumId w:val="18"/>
  </w:num>
  <w:num w:numId="34">
    <w:abstractNumId w:val="14"/>
  </w:num>
  <w:num w:numId="35">
    <w:abstractNumId w:val="3"/>
  </w:num>
  <w:num w:numId="36">
    <w:abstractNumId w:val="20"/>
  </w:num>
  <w:num w:numId="37">
    <w:abstractNumId w:val="39"/>
  </w:num>
  <w:num w:numId="38">
    <w:abstractNumId w:val="10"/>
  </w:num>
  <w:num w:numId="39">
    <w:abstractNumId w:val="0"/>
  </w:num>
  <w:num w:numId="40">
    <w:abstractNumId w:val="24"/>
  </w:num>
  <w:num w:numId="41">
    <w:abstractNumId w:val="8"/>
  </w:num>
  <w:num w:numId="42">
    <w:abstractNumId w:val="2"/>
  </w:num>
  <w:num w:numId="43">
    <w:abstractNumId w:val="38"/>
  </w:num>
  <w:num w:numId="44">
    <w:abstractNumId w:val="43"/>
  </w:num>
  <w:num w:numId="45">
    <w:abstractNumId w:val="35"/>
  </w:num>
  <w:num w:numId="46">
    <w:abstractNumId w:val="29"/>
  </w:num>
  <w:num w:numId="47">
    <w:abstractNumId w:val="17"/>
  </w:num>
  <w:num w:numId="48">
    <w:abstractNumId w:val="15"/>
  </w:num>
  <w:num w:numId="4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attachedTemplate r:id="rId1"/>
  <w:stylePaneFormatFilter w:val="3F01"/>
  <w:revisionView w:markup="0"/>
  <w:trackRevisions/>
  <w:defaultTabStop w:val="720"/>
  <w:hyphenationZone w:val="425"/>
  <w:noPunctuationKerning/>
  <w:characterSpacingControl w:val="doNotCompress"/>
  <w:hdrShapeDefaults>
    <o:shapedefaults v:ext="edit" spidmax="78849"/>
  </w:hdrShapeDefaults>
  <w:footnotePr>
    <w:footnote w:id="-1"/>
    <w:footnote w:id="0"/>
  </w:footnotePr>
  <w:endnotePr>
    <w:endnote w:id="-1"/>
    <w:endnote w:id="0"/>
  </w:endnotePr>
  <w:compat/>
  <w:rsids>
    <w:rsidRoot w:val="000E1878"/>
    <w:rsid w:val="0001095C"/>
    <w:rsid w:val="00023502"/>
    <w:rsid w:val="0003695F"/>
    <w:rsid w:val="000413CA"/>
    <w:rsid w:val="000454EE"/>
    <w:rsid w:val="00045CE2"/>
    <w:rsid w:val="00060221"/>
    <w:rsid w:val="00070EBE"/>
    <w:rsid w:val="000743EA"/>
    <w:rsid w:val="00094819"/>
    <w:rsid w:val="000A170A"/>
    <w:rsid w:val="000E1878"/>
    <w:rsid w:val="000E64FA"/>
    <w:rsid w:val="000F2F35"/>
    <w:rsid w:val="000F6BE6"/>
    <w:rsid w:val="0012154D"/>
    <w:rsid w:val="00133018"/>
    <w:rsid w:val="00133EC4"/>
    <w:rsid w:val="00135BDA"/>
    <w:rsid w:val="00153091"/>
    <w:rsid w:val="0016230D"/>
    <w:rsid w:val="00177352"/>
    <w:rsid w:val="00185043"/>
    <w:rsid w:val="00195530"/>
    <w:rsid w:val="001A3D67"/>
    <w:rsid w:val="001A4DCF"/>
    <w:rsid w:val="001C0CC6"/>
    <w:rsid w:val="001C34A3"/>
    <w:rsid w:val="001E21AE"/>
    <w:rsid w:val="001E2547"/>
    <w:rsid w:val="001E59D9"/>
    <w:rsid w:val="001F4734"/>
    <w:rsid w:val="001F5607"/>
    <w:rsid w:val="00207C17"/>
    <w:rsid w:val="00212A4C"/>
    <w:rsid w:val="00214465"/>
    <w:rsid w:val="00217EF9"/>
    <w:rsid w:val="00221B04"/>
    <w:rsid w:val="0022490F"/>
    <w:rsid w:val="00230B20"/>
    <w:rsid w:val="00235431"/>
    <w:rsid w:val="00235B42"/>
    <w:rsid w:val="00237156"/>
    <w:rsid w:val="00244909"/>
    <w:rsid w:val="0024616A"/>
    <w:rsid w:val="00262A71"/>
    <w:rsid w:val="00264481"/>
    <w:rsid w:val="00274681"/>
    <w:rsid w:val="002871DA"/>
    <w:rsid w:val="002A2EA1"/>
    <w:rsid w:val="002B5781"/>
    <w:rsid w:val="002C1B8C"/>
    <w:rsid w:val="002C5E3E"/>
    <w:rsid w:val="002E487F"/>
    <w:rsid w:val="002F638D"/>
    <w:rsid w:val="0031440A"/>
    <w:rsid w:val="00332EC6"/>
    <w:rsid w:val="0035327D"/>
    <w:rsid w:val="00367296"/>
    <w:rsid w:val="00367F8E"/>
    <w:rsid w:val="00372620"/>
    <w:rsid w:val="00394CE0"/>
    <w:rsid w:val="00395D64"/>
    <w:rsid w:val="003B7C70"/>
    <w:rsid w:val="003C5246"/>
    <w:rsid w:val="003F6654"/>
    <w:rsid w:val="00405D53"/>
    <w:rsid w:val="00432E33"/>
    <w:rsid w:val="0044166D"/>
    <w:rsid w:val="004544EA"/>
    <w:rsid w:val="0047014F"/>
    <w:rsid w:val="004724E4"/>
    <w:rsid w:val="00472AA3"/>
    <w:rsid w:val="00474B71"/>
    <w:rsid w:val="0048363E"/>
    <w:rsid w:val="004A67E3"/>
    <w:rsid w:val="004A73C6"/>
    <w:rsid w:val="004A748E"/>
    <w:rsid w:val="004A7504"/>
    <w:rsid w:val="004B05C2"/>
    <w:rsid w:val="004B421A"/>
    <w:rsid w:val="004C7068"/>
    <w:rsid w:val="004D0AC8"/>
    <w:rsid w:val="004D54EB"/>
    <w:rsid w:val="004E2A5C"/>
    <w:rsid w:val="004E3B23"/>
    <w:rsid w:val="004F55B3"/>
    <w:rsid w:val="004F62C9"/>
    <w:rsid w:val="0050181E"/>
    <w:rsid w:val="00510535"/>
    <w:rsid w:val="0051790F"/>
    <w:rsid w:val="00517BB0"/>
    <w:rsid w:val="0052381C"/>
    <w:rsid w:val="00527488"/>
    <w:rsid w:val="005275B9"/>
    <w:rsid w:val="00531177"/>
    <w:rsid w:val="0053252A"/>
    <w:rsid w:val="005369D9"/>
    <w:rsid w:val="00537819"/>
    <w:rsid w:val="00540A78"/>
    <w:rsid w:val="005522A9"/>
    <w:rsid w:val="00556707"/>
    <w:rsid w:val="005711E4"/>
    <w:rsid w:val="00573325"/>
    <w:rsid w:val="00580DDE"/>
    <w:rsid w:val="005862B3"/>
    <w:rsid w:val="00594095"/>
    <w:rsid w:val="005A20F8"/>
    <w:rsid w:val="005B0382"/>
    <w:rsid w:val="005C3503"/>
    <w:rsid w:val="005D6E72"/>
    <w:rsid w:val="005F38F4"/>
    <w:rsid w:val="006047A9"/>
    <w:rsid w:val="006104C9"/>
    <w:rsid w:val="00613E80"/>
    <w:rsid w:val="00620D24"/>
    <w:rsid w:val="00634A5B"/>
    <w:rsid w:val="00655A54"/>
    <w:rsid w:val="0065613A"/>
    <w:rsid w:val="006643D8"/>
    <w:rsid w:val="00671DD2"/>
    <w:rsid w:val="00672A13"/>
    <w:rsid w:val="00673CA4"/>
    <w:rsid w:val="00685D3B"/>
    <w:rsid w:val="00697286"/>
    <w:rsid w:val="006A2C00"/>
    <w:rsid w:val="006E2CA1"/>
    <w:rsid w:val="006E5D94"/>
    <w:rsid w:val="006F1B28"/>
    <w:rsid w:val="006F2858"/>
    <w:rsid w:val="006F5E8D"/>
    <w:rsid w:val="00700734"/>
    <w:rsid w:val="0071121E"/>
    <w:rsid w:val="00717827"/>
    <w:rsid w:val="007230AF"/>
    <w:rsid w:val="00730354"/>
    <w:rsid w:val="00730BF1"/>
    <w:rsid w:val="00732694"/>
    <w:rsid w:val="00736482"/>
    <w:rsid w:val="00742B6C"/>
    <w:rsid w:val="0076449B"/>
    <w:rsid w:val="00767959"/>
    <w:rsid w:val="0077666B"/>
    <w:rsid w:val="00785F26"/>
    <w:rsid w:val="00795823"/>
    <w:rsid w:val="00797880"/>
    <w:rsid w:val="007A0F86"/>
    <w:rsid w:val="007B615A"/>
    <w:rsid w:val="007D2008"/>
    <w:rsid w:val="007F63B3"/>
    <w:rsid w:val="00806ED0"/>
    <w:rsid w:val="00823156"/>
    <w:rsid w:val="008233E7"/>
    <w:rsid w:val="00832D17"/>
    <w:rsid w:val="008346FA"/>
    <w:rsid w:val="00834A04"/>
    <w:rsid w:val="008402C3"/>
    <w:rsid w:val="00872749"/>
    <w:rsid w:val="0088140C"/>
    <w:rsid w:val="00883232"/>
    <w:rsid w:val="00884958"/>
    <w:rsid w:val="008942F0"/>
    <w:rsid w:val="008974C5"/>
    <w:rsid w:val="008A1628"/>
    <w:rsid w:val="008C6CFF"/>
    <w:rsid w:val="008D09FA"/>
    <w:rsid w:val="009062AF"/>
    <w:rsid w:val="009065C2"/>
    <w:rsid w:val="0091194B"/>
    <w:rsid w:val="009157EC"/>
    <w:rsid w:val="00926E49"/>
    <w:rsid w:val="00927660"/>
    <w:rsid w:val="0094263B"/>
    <w:rsid w:val="00946B80"/>
    <w:rsid w:val="0095216D"/>
    <w:rsid w:val="009565D3"/>
    <w:rsid w:val="00976AFC"/>
    <w:rsid w:val="0098689A"/>
    <w:rsid w:val="009A1573"/>
    <w:rsid w:val="009A605A"/>
    <w:rsid w:val="009B4BA3"/>
    <w:rsid w:val="009B6C70"/>
    <w:rsid w:val="009B7616"/>
    <w:rsid w:val="009D1AD5"/>
    <w:rsid w:val="009D643F"/>
    <w:rsid w:val="009D6D44"/>
    <w:rsid w:val="009E0837"/>
    <w:rsid w:val="009E658C"/>
    <w:rsid w:val="00A031B3"/>
    <w:rsid w:val="00A21793"/>
    <w:rsid w:val="00A346A3"/>
    <w:rsid w:val="00A4083D"/>
    <w:rsid w:val="00A9066A"/>
    <w:rsid w:val="00A94B6D"/>
    <w:rsid w:val="00AA0A7F"/>
    <w:rsid w:val="00AA2015"/>
    <w:rsid w:val="00AB0B33"/>
    <w:rsid w:val="00AB121C"/>
    <w:rsid w:val="00AB21E6"/>
    <w:rsid w:val="00AD1F60"/>
    <w:rsid w:val="00AD2704"/>
    <w:rsid w:val="00AD416F"/>
    <w:rsid w:val="00AD4626"/>
    <w:rsid w:val="00AF0228"/>
    <w:rsid w:val="00AF16EE"/>
    <w:rsid w:val="00AF50F4"/>
    <w:rsid w:val="00B21819"/>
    <w:rsid w:val="00B645DF"/>
    <w:rsid w:val="00B71514"/>
    <w:rsid w:val="00B7698E"/>
    <w:rsid w:val="00B844C0"/>
    <w:rsid w:val="00B93C50"/>
    <w:rsid w:val="00BA575F"/>
    <w:rsid w:val="00BB1275"/>
    <w:rsid w:val="00BC054B"/>
    <w:rsid w:val="00BC0B09"/>
    <w:rsid w:val="00BC4124"/>
    <w:rsid w:val="00BD2B40"/>
    <w:rsid w:val="00BE0B38"/>
    <w:rsid w:val="00C00362"/>
    <w:rsid w:val="00C06A84"/>
    <w:rsid w:val="00C118FC"/>
    <w:rsid w:val="00C11EDC"/>
    <w:rsid w:val="00C13F45"/>
    <w:rsid w:val="00C2127A"/>
    <w:rsid w:val="00C5199B"/>
    <w:rsid w:val="00C65F0C"/>
    <w:rsid w:val="00C765BE"/>
    <w:rsid w:val="00C76E7A"/>
    <w:rsid w:val="00C86558"/>
    <w:rsid w:val="00C92288"/>
    <w:rsid w:val="00CA7B69"/>
    <w:rsid w:val="00CC470D"/>
    <w:rsid w:val="00CD0216"/>
    <w:rsid w:val="00D12845"/>
    <w:rsid w:val="00D130D4"/>
    <w:rsid w:val="00D1418B"/>
    <w:rsid w:val="00D27F7C"/>
    <w:rsid w:val="00D3100B"/>
    <w:rsid w:val="00D40276"/>
    <w:rsid w:val="00D43DE5"/>
    <w:rsid w:val="00D45F3D"/>
    <w:rsid w:val="00D60C80"/>
    <w:rsid w:val="00D65A66"/>
    <w:rsid w:val="00D71FF9"/>
    <w:rsid w:val="00D90064"/>
    <w:rsid w:val="00D92286"/>
    <w:rsid w:val="00DA2DC8"/>
    <w:rsid w:val="00DA60DB"/>
    <w:rsid w:val="00DC0ADE"/>
    <w:rsid w:val="00DC566C"/>
    <w:rsid w:val="00DE3CE8"/>
    <w:rsid w:val="00DE5AF0"/>
    <w:rsid w:val="00DE71F8"/>
    <w:rsid w:val="00DF3EC8"/>
    <w:rsid w:val="00DF788D"/>
    <w:rsid w:val="00E008EF"/>
    <w:rsid w:val="00E07B5C"/>
    <w:rsid w:val="00E2016C"/>
    <w:rsid w:val="00E207E2"/>
    <w:rsid w:val="00E27F3A"/>
    <w:rsid w:val="00E3032E"/>
    <w:rsid w:val="00E362DB"/>
    <w:rsid w:val="00E43218"/>
    <w:rsid w:val="00E677FE"/>
    <w:rsid w:val="00E7428E"/>
    <w:rsid w:val="00E87602"/>
    <w:rsid w:val="00E9519F"/>
    <w:rsid w:val="00EA1203"/>
    <w:rsid w:val="00EA2540"/>
    <w:rsid w:val="00EA4102"/>
    <w:rsid w:val="00EA6C96"/>
    <w:rsid w:val="00EB29ED"/>
    <w:rsid w:val="00EB555E"/>
    <w:rsid w:val="00EB58C6"/>
    <w:rsid w:val="00EC0C28"/>
    <w:rsid w:val="00ED68EF"/>
    <w:rsid w:val="00EE6148"/>
    <w:rsid w:val="00EF0D5D"/>
    <w:rsid w:val="00EF30D3"/>
    <w:rsid w:val="00F023F2"/>
    <w:rsid w:val="00F05962"/>
    <w:rsid w:val="00F22AF5"/>
    <w:rsid w:val="00F54DE0"/>
    <w:rsid w:val="00F612C6"/>
    <w:rsid w:val="00F71B4C"/>
    <w:rsid w:val="00F84F1B"/>
    <w:rsid w:val="00F874A9"/>
    <w:rsid w:val="00FB55C6"/>
    <w:rsid w:val="00FD0A8E"/>
    <w:rsid w:val="00FD2C81"/>
    <w:rsid w:val="00FE3FD3"/>
    <w:rsid w:val="00FF0893"/>
    <w:rsid w:val="00FF0E95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link w:val="Heading3Char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  <w:style w:type="character" w:customStyle="1" w:styleId="Heading3Char">
    <w:name w:val="Heading 3 Char"/>
    <w:basedOn w:val="DefaultParagraphFont"/>
    <w:link w:val="Heading3"/>
    <w:rsid w:val="00185043"/>
    <w:rPr>
      <w:rFonts w:ascii="Arial" w:hAnsi="Arial"/>
      <w:b/>
      <w:bCs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0113\Desktop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166C94B-2552-4D56-9225-FBA7A96F1DC8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1935E6-A917-45D9-8694-2089C1EC2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CC8C5655-2728-4AE0-B4E7-F1CB0208C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0</TotalTime>
  <Pages>10</Pages>
  <Words>979</Words>
  <Characters>6491</Characters>
  <Application>Microsoft Office Word</Application>
  <DocSecurity>0</DocSecurity>
  <Lines>54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 Case ROOMS PRO R.4.0</vt:lpstr>
      <vt:lpstr>Use Case ROOMS PRO R.4.0</vt:lpstr>
    </vt:vector>
  </TitlesOfParts>
  <Manager>Mario Haller</Manager>
  <Company>GARAIO AG</Company>
  <LinksUpToDate>false</LinksUpToDate>
  <CharactersWithSpaces>7456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UC_109.003_Benutzergruppen_verwalten</dc:title>
  <dc:subject>105.001</dc:subject>
  <dc:creator>Tim Bänziger</dc:creator>
  <cp:keywords>ROOMS, Ressourcen</cp:keywords>
  <cp:lastModifiedBy>Tim Bänziger</cp:lastModifiedBy>
  <cp:revision>2</cp:revision>
  <cp:lastPrinted>2009-02-09T07:28:00Z</cp:lastPrinted>
  <dcterms:created xsi:type="dcterms:W3CDTF">2010-01-25T12:01:00Z</dcterms:created>
  <dcterms:modified xsi:type="dcterms:W3CDTF">2010-01-25T12:01:00Z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