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3308"/>
        <w:gridCol w:w="2410"/>
        <w:gridCol w:w="1701"/>
      </w:tblGrid>
      <w:tr w:rsidR="00130918" w:rsidRPr="0046355D" w:rsidTr="00B40B70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130918" w:rsidRPr="0046355D" w:rsidRDefault="00130918" w:rsidP="00130918">
            <w:pPr>
              <w:pStyle w:val="Heading3"/>
              <w:jc w:val="both"/>
              <w:rPr>
                <w:sz w:val="32"/>
                <w:lang w:val="de-CH"/>
              </w:rPr>
            </w:pPr>
            <w:proofErr w:type="spellStart"/>
            <w:r w:rsidRPr="0046355D">
              <w:rPr>
                <w:sz w:val="32"/>
                <w:lang w:val="de-CH"/>
              </w:rPr>
              <w:t>Use</w:t>
            </w:r>
            <w:proofErr w:type="spellEnd"/>
            <w:r w:rsidRPr="0046355D">
              <w:rPr>
                <w:sz w:val="32"/>
                <w:lang w:val="de-CH"/>
              </w:rPr>
              <w:t xml:space="preserve"> Case Überblick</w:t>
            </w:r>
          </w:p>
        </w:tc>
      </w:tr>
      <w:tr w:rsidR="008C6CFF" w:rsidRPr="00217EF9" w:rsidTr="00B40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CC470D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057372" w:rsidP="0005737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Bestuhlung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4F62C9" w:rsidP="009521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8A1628" w:rsidP="0095216D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105.00</w:t>
            </w:r>
            <w:r w:rsidR="00057372">
              <w:rPr>
                <w:lang w:val="de-DE"/>
              </w:rPr>
              <w:t>2</w:t>
            </w:r>
          </w:p>
        </w:tc>
      </w:tr>
      <w:tr w:rsidR="006E5D94" w:rsidRPr="00B40B70" w:rsidTr="00B40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6E5D9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057372" w:rsidP="009521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Remo Herren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Pr="00B21819" w:rsidRDefault="006E5D94" w:rsidP="00B21819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 xml:space="preserve">Rev-Number / </w:t>
            </w:r>
            <w:r w:rsidR="00B21819" w:rsidRPr="00B21819">
              <w:rPr>
                <w:b/>
                <w:bCs/>
                <w:sz w:val="16"/>
                <w:szCs w:val="16"/>
                <w:lang w:val="en-US"/>
              </w:rPr>
              <w:t>Saved Date / Last Saved by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B40B70" w:rsidP="00057372">
            <w:pPr>
              <w:tabs>
                <w:tab w:val="left" w:pos="5220"/>
              </w:tabs>
              <w:rPr>
                <w:lang w:val="de-DE"/>
              </w:rPr>
            </w:pPr>
            <w:r w:rsidRPr="00B40B70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 w:rsidR="006E5D94">
              <w:rPr>
                <w:lang w:val="de-DE"/>
              </w:rPr>
              <w:t xml:space="preserve"> / </w:t>
            </w:r>
            <w:fldSimple w:instr=" DOCPROPERTY  LastSavedTime  \* MERGEFORMAT ">
              <w:r w:rsidR="00B64753" w:rsidRPr="00B40B70">
                <w:rPr>
                  <w:lang w:val="de-CH"/>
                </w:rPr>
                <w:t>23.02.2009 17:48</w:t>
              </w:r>
            </w:fldSimple>
            <w:r w:rsidR="00B21819">
              <w:rPr>
                <w:lang w:val="de-DE"/>
              </w:rPr>
              <w:t xml:space="preserve"> / </w:t>
            </w:r>
            <w:fldSimple w:instr=" LASTSAVEDBY   \* MERGEFORMAT ">
              <w:r w:rsidR="00057372">
                <w:rPr>
                  <w:noProof/>
                  <w:lang w:val="de-DE"/>
                </w:rPr>
                <w:t>rh</w:t>
              </w:r>
            </w:fldSimple>
            <w:r w:rsidR="00B16ADE">
              <w:rPr>
                <w:lang w:val="de-DE"/>
              </w:rPr>
              <w:t xml:space="preserve"> </w:t>
            </w:r>
          </w:p>
        </w:tc>
      </w:tr>
      <w:tr w:rsidR="00FD2C81" w:rsidRPr="006B6E31" w:rsidTr="00B40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C81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</w:t>
            </w:r>
            <w:r w:rsidR="00130918">
              <w:rPr>
                <w:b/>
                <w:bCs/>
                <w:lang w:val="de-DE"/>
              </w:rPr>
              <w:t xml:space="preserve"> &amp;</w:t>
            </w:r>
            <w:r w:rsidR="00101F80">
              <w:rPr>
                <w:b/>
                <w:bCs/>
                <w:lang w:val="de-DE"/>
              </w:rPr>
              <w:t xml:space="preserve"> </w:t>
            </w:r>
            <w:r w:rsidR="00130918">
              <w:rPr>
                <w:b/>
                <w:bCs/>
                <w:lang w:val="de-DE"/>
              </w:rPr>
              <w:t>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A9A" w:rsidRDefault="006D295A">
            <w:pPr>
              <w:tabs>
                <w:tab w:val="left" w:pos="5220"/>
              </w:tabs>
              <w:jc w:val="both"/>
              <w:rPr>
                <w:del w:id="0" w:author="Tim Bänziger" w:date="2009-08-19T21:03:00Z"/>
                <w:lang w:val="de-DE"/>
              </w:rPr>
            </w:pPr>
            <w:r w:rsidRPr="00130918">
              <w:rPr>
                <w:lang w:val="de-DE"/>
              </w:rPr>
              <w:t>Die Erfassung und Verwaltung von Bestuhlungsoptionen</w:t>
            </w:r>
            <w:r w:rsidR="00130918">
              <w:rPr>
                <w:lang w:val="de-DE"/>
              </w:rPr>
              <w:t xml:space="preserve"> und die Zuweisung auf der Ressource.</w:t>
            </w:r>
          </w:p>
          <w:p w:rsidR="00130918" w:rsidRPr="00130918" w:rsidRDefault="003B1FDF" w:rsidP="003B1FDF">
            <w:pPr>
              <w:tabs>
                <w:tab w:val="left" w:pos="5220"/>
              </w:tabs>
              <w:jc w:val="both"/>
              <w:rPr>
                <w:rFonts w:cs="Tahoma"/>
                <w:szCs w:val="16"/>
                <w:lang w:val="de-CH"/>
              </w:rPr>
            </w:pPr>
            <w:ins w:id="1" w:author="Tim Bänziger" w:date="2009-08-19T21:03:00Z">
              <w:r>
                <w:rPr>
                  <w:rFonts w:cs="Tahoma"/>
                  <w:szCs w:val="16"/>
                  <w:lang w:val="de-CH"/>
                </w:rPr>
                <w:t xml:space="preserve"> </w:t>
              </w:r>
            </w:ins>
            <w:r w:rsidR="00130918" w:rsidRPr="00130918">
              <w:rPr>
                <w:rFonts w:cs="Tahoma"/>
                <w:szCs w:val="16"/>
                <w:lang w:val="de-CH"/>
              </w:rPr>
              <w:t>Eine „Bestuhlungsoption“ beinhaltet alle Felder der Tabelle „Bestuhlung“. Eine „Bestuhlungsvariante“ beinhaltet zusätzlich das Mapping zu der Ressource inkl. der Felder in der Mapping-Tabelle „</w:t>
            </w:r>
            <w:proofErr w:type="spellStart"/>
            <w:r w:rsidR="00130918" w:rsidRPr="00130918">
              <w:rPr>
                <w:rFonts w:cs="Tahoma"/>
                <w:szCs w:val="16"/>
                <w:lang w:val="de-CH"/>
              </w:rPr>
              <w:t>RessourceBestuhlung</w:t>
            </w:r>
            <w:proofErr w:type="spellEnd"/>
            <w:r w:rsidR="00130918" w:rsidRPr="00130918">
              <w:rPr>
                <w:rFonts w:cs="Tahoma"/>
                <w:szCs w:val="16"/>
                <w:lang w:val="de-CH"/>
              </w:rPr>
              <w:t>“.</w:t>
            </w:r>
          </w:p>
        </w:tc>
      </w:tr>
      <w:tr w:rsidR="00130918" w:rsidRPr="003C3934" w:rsidTr="00B40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18" w:rsidRDefault="00130918" w:rsidP="00130918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18" w:rsidRPr="00130918" w:rsidRDefault="00130918" w:rsidP="00130918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130918" w:rsidRPr="003C3934" w:rsidTr="00B40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18" w:rsidRDefault="00130918" w:rsidP="00130918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18" w:rsidRPr="00130918" w:rsidRDefault="00130918" w:rsidP="00130918">
            <w:pPr>
              <w:rPr>
                <w:lang w:val="de-CH"/>
              </w:rPr>
            </w:pPr>
          </w:p>
        </w:tc>
      </w:tr>
      <w:tr w:rsidR="00130918" w:rsidRPr="003C3934" w:rsidTr="00B40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18" w:rsidRDefault="00130918" w:rsidP="00130918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18" w:rsidRPr="00130918" w:rsidRDefault="00130918" w:rsidP="00130918">
            <w:pPr>
              <w:pStyle w:val="ListParagraph"/>
              <w:numPr>
                <w:ilvl w:val="0"/>
                <w:numId w:val="46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 w:rsidRPr="00130918">
              <w:rPr>
                <w:lang w:val="de-CH"/>
              </w:rPr>
              <w:t>Darf „Bestuhlungsoptionen administrieren“</w:t>
            </w:r>
          </w:p>
        </w:tc>
      </w:tr>
      <w:tr w:rsidR="00395D64" w:rsidRPr="006B6E31" w:rsidTr="00B40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754" w:rsidRDefault="00135754" w:rsidP="00135754">
            <w:pPr>
              <w:pStyle w:val="ListParagraph"/>
              <w:numPr>
                <w:ilvl w:val="0"/>
                <w:numId w:val="33"/>
              </w:numPr>
              <w:ind w:left="1499" w:hanging="1139"/>
              <w:rPr>
                <w:lang w:val="de-CH"/>
              </w:rPr>
            </w:pPr>
            <w:r>
              <w:rPr>
                <w:lang w:val="de-CH"/>
              </w:rPr>
              <w:t xml:space="preserve">Nutzer navigiert auf </w:t>
            </w:r>
            <w:r w:rsidR="00E41498" w:rsidRPr="00E41498">
              <w:rPr>
                <w:smallCaps/>
                <w:lang w:val="de-CH"/>
              </w:rPr>
              <w:t>Einstellungen\</w:t>
            </w:r>
            <w:r w:rsidRPr="00E41498">
              <w:rPr>
                <w:smallCaps/>
                <w:lang w:val="de-CH"/>
              </w:rPr>
              <w:t>Stammdaten\</w:t>
            </w:r>
            <w:r w:rsidR="00E41498">
              <w:rPr>
                <w:smallCaps/>
                <w:lang w:val="de-CH"/>
              </w:rPr>
              <w:t>Bestuhlung</w:t>
            </w:r>
            <w:r w:rsidR="00E41498" w:rsidRPr="00E41498">
              <w:rPr>
                <w:smallCaps/>
                <w:lang w:val="de-CH"/>
              </w:rPr>
              <w:t xml:space="preserve"> verwalten</w:t>
            </w:r>
          </w:p>
          <w:p w:rsidR="00B64753" w:rsidRDefault="00B64753" w:rsidP="00B64753">
            <w:pPr>
              <w:pStyle w:val="ListParagraph"/>
              <w:numPr>
                <w:ilvl w:val="0"/>
                <w:numId w:val="33"/>
              </w:numPr>
              <w:ind w:left="1499" w:hanging="1139"/>
              <w:jc w:val="both"/>
              <w:rPr>
                <w:lang w:val="de-CH"/>
              </w:rPr>
            </w:pPr>
            <w:r>
              <w:rPr>
                <w:lang w:val="de-CH"/>
              </w:rPr>
              <w:t>Nutzer gibt Suchkriterien ein (optional) und klickt Button „Suchen“</w:t>
            </w:r>
          </w:p>
          <w:p w:rsidR="00000000" w:rsidRDefault="00B64753">
            <w:pPr>
              <w:pStyle w:val="ListParagraph"/>
              <w:numPr>
                <w:ilvl w:val="0"/>
                <w:numId w:val="33"/>
              </w:numPr>
              <w:ind w:left="1499" w:hanging="1139"/>
              <w:jc w:val="both"/>
              <w:rPr>
                <w:ins w:id="2" w:author="Tim Bänziger" w:date="2009-08-28T08:16:00Z"/>
                <w:rFonts w:cs="Tahoma"/>
                <w:lang w:val="de-CH"/>
              </w:rPr>
              <w:pPrChange w:id="3" w:author="Tim Bänziger" w:date="2009-08-28T08:16:00Z">
                <w:pPr>
                  <w:pStyle w:val="ListParagraph"/>
                  <w:numPr>
                    <w:numId w:val="49"/>
                  </w:numPr>
                  <w:shd w:val="clear" w:color="auto" w:fill="000080"/>
                  <w:tabs>
                    <w:tab w:val="left" w:pos="5220"/>
                  </w:tabs>
                  <w:ind w:hanging="360"/>
                  <w:jc w:val="both"/>
                </w:pPr>
              </w:pPrChange>
            </w:pPr>
            <w:r>
              <w:rPr>
                <w:lang w:val="de-CH"/>
              </w:rPr>
              <w:t>Ein Suchresultat über alle erfassten Bestuhlungsoptionen wird angezeigt</w:t>
            </w:r>
            <w:ins w:id="4" w:author="Tim Bänziger" w:date="2009-08-28T08:24:00Z">
              <w:r w:rsidR="009C66B2">
                <w:rPr>
                  <w:lang w:val="de-CH"/>
                </w:rPr>
                <w:t xml:space="preserve"> – ein oder mehrere Bestuhlungen können gelöscht werden</w:t>
              </w:r>
            </w:ins>
          </w:p>
          <w:p w:rsidR="00000000" w:rsidRDefault="00DB6A9A">
            <w:pPr>
              <w:pStyle w:val="ListParagraph"/>
              <w:numPr>
                <w:ilvl w:val="0"/>
                <w:numId w:val="33"/>
              </w:numPr>
              <w:ind w:left="1499" w:hanging="1139"/>
              <w:jc w:val="both"/>
              <w:rPr>
                <w:lang w:val="de-CH"/>
              </w:rPr>
            </w:pPr>
            <w:ins w:id="5" w:author="Tim Bänziger" w:date="2009-08-28T08:16:00Z">
              <w:r>
                <w:rPr>
                  <w:lang w:val="de-CH"/>
                </w:rPr>
                <w:t>Administrator kann einen Eintrag anklicken, um die Details anzuzeigen (View Modus)</w:t>
              </w:r>
            </w:ins>
          </w:p>
          <w:p w:rsidR="00B64753" w:rsidDel="006066C8" w:rsidRDefault="00B64753" w:rsidP="00B64753">
            <w:pPr>
              <w:pStyle w:val="ListParagraph"/>
              <w:numPr>
                <w:ilvl w:val="0"/>
                <w:numId w:val="33"/>
              </w:numPr>
              <w:ind w:left="1499" w:hanging="1139"/>
              <w:jc w:val="both"/>
              <w:rPr>
                <w:del w:id="6" w:author="Tim Bänziger" w:date="2009-08-19T21:14:00Z"/>
                <w:lang w:val="de-CH"/>
              </w:rPr>
            </w:pPr>
            <w:del w:id="7" w:author="Tim Bänziger" w:date="2009-08-19T21:14:00Z">
              <w:r w:rsidDel="006066C8">
                <w:rPr>
                  <w:lang w:val="de-CH"/>
                </w:rPr>
                <w:delText>Nutzer kann eine Bestuhlungsoption anklicken um ins Detail zu gelangen oder eine/mehrere Bestuhlungsoptionen selektieren und diese löschen</w:delText>
              </w:r>
            </w:del>
          </w:p>
          <w:p w:rsidR="00B64753" w:rsidRDefault="00B64753" w:rsidP="00B64753">
            <w:pPr>
              <w:pStyle w:val="ListParagraph"/>
              <w:numPr>
                <w:ilvl w:val="0"/>
                <w:numId w:val="33"/>
              </w:numPr>
              <w:ind w:left="1499" w:hanging="1139"/>
              <w:jc w:val="both"/>
              <w:rPr>
                <w:ins w:id="8" w:author="Tim Bänziger" w:date="2009-08-19T21:14:00Z"/>
                <w:lang w:val="de-CH"/>
              </w:rPr>
            </w:pPr>
            <w:r>
              <w:rPr>
                <w:lang w:val="de-CH"/>
              </w:rPr>
              <w:t xml:space="preserve">Nutzer </w:t>
            </w:r>
            <w:del w:id="9" w:author="Tim Bänziger" w:date="2009-08-28T08:25:00Z">
              <w:r w:rsidDel="00486FE4">
                <w:rPr>
                  <w:lang w:val="de-CH"/>
                </w:rPr>
                <w:delText>kann eine Bestuhlungsoption editieren</w:delText>
              </w:r>
            </w:del>
            <w:ins w:id="10" w:author="Tim Bänziger" w:date="2009-08-28T08:25:00Z">
              <w:r w:rsidR="00486FE4">
                <w:rPr>
                  <w:lang w:val="de-CH"/>
                </w:rPr>
                <w:t>editiert oder erstellt eine Bestuhlung</w:t>
              </w:r>
            </w:ins>
          </w:p>
          <w:p w:rsidR="00DB6A9A" w:rsidRDefault="00DB6A9A" w:rsidP="00DB6A9A">
            <w:pPr>
              <w:jc w:val="both"/>
              <w:rPr>
                <w:del w:id="11" w:author="Tim Bänziger" w:date="2009-08-19T21:20:00Z"/>
                <w:lang w:val="de-CH"/>
              </w:rPr>
              <w:pPrChange w:id="12" w:author="Tim Bänziger" w:date="2009-08-19T21:20:00Z">
                <w:pPr>
                  <w:pStyle w:val="ListParagraph"/>
                  <w:numPr>
                    <w:numId w:val="33"/>
                  </w:numPr>
                  <w:ind w:left="1499" w:hanging="1139"/>
                  <w:jc w:val="both"/>
                </w:pPr>
              </w:pPrChange>
            </w:pPr>
          </w:p>
          <w:p w:rsidR="00DB6A9A" w:rsidRDefault="00DB6A9A" w:rsidP="00DB6A9A">
            <w:pPr>
              <w:rPr>
                <w:lang w:val="de-CH"/>
              </w:rPr>
              <w:pPrChange w:id="13" w:author="Tim Bänziger" w:date="2009-08-19T21:20:00Z">
                <w:pPr>
                  <w:pStyle w:val="ListParagraph"/>
                  <w:ind w:left="1499"/>
                  <w:jc w:val="both"/>
                </w:pPr>
              </w:pPrChange>
            </w:pPr>
          </w:p>
        </w:tc>
      </w:tr>
      <w:tr w:rsidR="00130918" w:rsidRPr="00395D64" w:rsidTr="00B40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584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18" w:rsidRDefault="00130918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(UC)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18" w:rsidRDefault="00130918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UC 105.001</w:t>
            </w:r>
          </w:p>
        </w:tc>
      </w:tr>
    </w:tbl>
    <w:p w:rsidR="000F0A5D" w:rsidRDefault="000F0A5D" w:rsidP="000F0A5D">
      <w:pPr>
        <w:rPr>
          <w:lang w:val="de-DE"/>
        </w:rPr>
      </w:pPr>
    </w:p>
    <w:p w:rsidR="00101F80" w:rsidRPr="0046355D" w:rsidRDefault="00101F80" w:rsidP="00101F80">
      <w:pPr>
        <w:rPr>
          <w:b/>
        </w:rPr>
      </w:pPr>
      <w:proofErr w:type="spellStart"/>
      <w:r w:rsidRPr="0046355D">
        <w:rPr>
          <w:b/>
        </w:rPr>
        <w:t>Legende</w:t>
      </w:r>
      <w:proofErr w:type="spellEnd"/>
    </w:p>
    <w:p w:rsidR="00101F80" w:rsidRPr="0046355D" w:rsidRDefault="00101F80" w:rsidP="00101F80">
      <w:pPr>
        <w:pStyle w:val="ListParagraph"/>
        <w:numPr>
          <w:ilvl w:val="0"/>
          <w:numId w:val="47"/>
        </w:numPr>
      </w:pPr>
      <w:r>
        <w:rPr>
          <w:color w:val="FF0000"/>
        </w:rPr>
        <w:t xml:space="preserve">Rote </w:t>
      </w:r>
      <w:proofErr w:type="spellStart"/>
      <w:r>
        <w:rPr>
          <w:color w:val="FF0000"/>
        </w:rPr>
        <w:t>Schrift</w:t>
      </w:r>
      <w:proofErr w:type="spellEnd"/>
      <w:r>
        <w:rPr>
          <w:color w:val="FF0000"/>
        </w:rPr>
        <w:t xml:space="preserve"> = MUSS Felder</w:t>
      </w:r>
    </w:p>
    <w:p w:rsidR="00101F80" w:rsidRDefault="00101F80" w:rsidP="00101F80">
      <w:pPr>
        <w:pStyle w:val="ListParagraph"/>
        <w:numPr>
          <w:ilvl w:val="0"/>
          <w:numId w:val="47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101F80" w:rsidRPr="00D66AB7" w:rsidRDefault="00101F80" w:rsidP="00101F80">
      <w:pPr>
        <w:pStyle w:val="ListParagraph"/>
        <w:numPr>
          <w:ilvl w:val="0"/>
          <w:numId w:val="47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B64753" w:rsidRPr="00101F80" w:rsidRDefault="00B64753" w:rsidP="000F0A5D">
      <w:pPr>
        <w:rPr>
          <w:lang w:val="de-CH"/>
        </w:rPr>
      </w:pPr>
    </w:p>
    <w:p w:rsidR="00B64753" w:rsidRDefault="00B64753" w:rsidP="000F0A5D">
      <w:pPr>
        <w:rPr>
          <w:lang w:val="de-DE"/>
        </w:rPr>
      </w:pPr>
    </w:p>
    <w:p w:rsidR="00130918" w:rsidRDefault="00130918">
      <w:pPr>
        <w:rPr>
          <w:lang w:val="de-DE"/>
        </w:rPr>
      </w:pPr>
      <w:r>
        <w:rPr>
          <w:lang w:val="de-DE"/>
        </w:rPr>
        <w:br w:type="page"/>
      </w:r>
    </w:p>
    <w:p w:rsidR="00DC0ADE" w:rsidRP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6B6E31" w:rsidTr="00130918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E41498" w:rsidRDefault="00DC0ADE" w:rsidP="00EC3AD5">
            <w:pPr>
              <w:pStyle w:val="Heading2"/>
              <w:rPr>
                <w:lang w:val="de-CH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1 -</w:t>
            </w:r>
            <w:r w:rsidR="005275B9" w:rsidRPr="00E41498">
              <w:rPr>
                <w:sz w:val="20"/>
                <w:szCs w:val="20"/>
                <w:lang w:val="de-DE"/>
              </w:rPr>
              <w:t xml:space="preserve"> </w:t>
            </w:r>
            <w:r w:rsidR="00B64753" w:rsidRPr="00B64753">
              <w:rPr>
                <w:b w:val="0"/>
                <w:sz w:val="20"/>
                <w:szCs w:val="20"/>
                <w:lang w:val="de-CH"/>
              </w:rPr>
              <w:t xml:space="preserve">Nutzer navigiert auf </w:t>
            </w:r>
            <w:r w:rsidR="00B64753" w:rsidRPr="00B64753">
              <w:rPr>
                <w:b w:val="0"/>
                <w:smallCaps/>
                <w:sz w:val="20"/>
                <w:szCs w:val="20"/>
                <w:lang w:val="de-CH"/>
              </w:rPr>
              <w:t>Einstellungen\</w:t>
            </w:r>
            <w:del w:id="14" w:author="Tim Bänziger" w:date="2009-06-02T12:17:00Z">
              <w:r w:rsidR="00B64753" w:rsidRPr="00B64753" w:rsidDel="00EC3AD5">
                <w:rPr>
                  <w:b w:val="0"/>
                  <w:smallCaps/>
                  <w:sz w:val="20"/>
                  <w:szCs w:val="20"/>
                  <w:lang w:val="de-CH"/>
                </w:rPr>
                <w:delText>Stammdaten</w:delText>
              </w:r>
            </w:del>
            <w:ins w:id="15" w:author="Tim Bänziger" w:date="2009-06-02T12:17:00Z">
              <w:r w:rsidR="00EC3AD5">
                <w:rPr>
                  <w:b w:val="0"/>
                  <w:smallCaps/>
                  <w:sz w:val="20"/>
                  <w:szCs w:val="20"/>
                  <w:lang w:val="de-CH"/>
                </w:rPr>
                <w:t>Ressourcen</w:t>
              </w:r>
            </w:ins>
            <w:r w:rsidR="00B64753" w:rsidRPr="00B64753">
              <w:rPr>
                <w:b w:val="0"/>
                <w:smallCaps/>
                <w:sz w:val="20"/>
                <w:szCs w:val="20"/>
                <w:lang w:val="de-CH"/>
              </w:rPr>
              <w:t>\Bestuhlung verwalte</w:t>
            </w:r>
            <w:r w:rsidR="00B64753">
              <w:rPr>
                <w:b w:val="0"/>
                <w:smallCaps/>
                <w:sz w:val="20"/>
                <w:szCs w:val="20"/>
                <w:lang w:val="de-CH"/>
              </w:rPr>
              <w:t>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D6E72" w:rsidTr="00DC0ADE">
        <w:tc>
          <w:tcPr>
            <w:tcW w:w="4928" w:type="dxa"/>
          </w:tcPr>
          <w:p w:rsidR="00DC0ADE" w:rsidRPr="005D6E72" w:rsidRDefault="00DC0ADE" w:rsidP="00DC0ADE">
            <w:pPr>
              <w:rPr>
                <w:b/>
                <w:lang w:val="de-DE"/>
              </w:rPr>
            </w:pPr>
            <w:proofErr w:type="spellStart"/>
            <w:r w:rsidRPr="005D6E72">
              <w:rPr>
                <w:b/>
                <w:lang w:val="de-DE"/>
              </w:rPr>
              <w:t>Sidepanel</w:t>
            </w:r>
            <w:proofErr w:type="spellEnd"/>
          </w:p>
          <w:p w:rsidR="00130918" w:rsidRDefault="00130918" w:rsidP="00DC0ADE">
            <w:pPr>
              <w:rPr>
                <w:lang w:val="de-DE"/>
              </w:rPr>
            </w:pPr>
          </w:p>
          <w:p w:rsidR="00DC0ADE" w:rsidRDefault="00480F76" w:rsidP="00DC0ADE">
            <w:pPr>
              <w:rPr>
                <w:b/>
                <w:lang w:val="de-DE"/>
              </w:rPr>
            </w:pPr>
            <w:r>
              <w:rPr>
                <w:lang w:val="de-DE"/>
              </w:rPr>
              <w:t>Navigation öffnet sich entsprechend</w:t>
            </w:r>
            <w:r w:rsidRPr="005D6E72">
              <w:rPr>
                <w:b/>
                <w:lang w:val="de-DE"/>
              </w:rPr>
              <w:t xml:space="preserve"> </w:t>
            </w:r>
          </w:p>
          <w:p w:rsidR="00480F76" w:rsidRPr="005D6E72" w:rsidRDefault="00480F76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B306CB" w:rsidRDefault="00B306CB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480F76" w:rsidRPr="00130918" w:rsidRDefault="00480F76" w:rsidP="00130918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130918">
              <w:rPr>
                <w:lang w:val="de-CH"/>
              </w:rPr>
              <w:t>Funktionsrechte müssen implementiert werden:</w:t>
            </w:r>
          </w:p>
          <w:p w:rsidR="00DB6A9A" w:rsidRDefault="00480F76" w:rsidP="00DB6A9A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rPr>
                <w:rFonts w:cs="Tahoma"/>
                <w:lang w:val="de-CH"/>
              </w:rPr>
              <w:pPrChange w:id="16" w:author="Tim Bänziger" w:date="2009-08-19T21:05:00Z">
                <w:pPr>
                  <w:pStyle w:val="ListParagraph"/>
                  <w:numPr>
                    <w:numId w:val="19"/>
                  </w:numPr>
                  <w:tabs>
                    <w:tab w:val="left" w:pos="5220"/>
                  </w:tabs>
                  <w:ind w:hanging="360"/>
                  <w:jc w:val="both"/>
                </w:pPr>
              </w:pPrChange>
            </w:pPr>
            <w:r>
              <w:rPr>
                <w:lang w:val="de-CH"/>
              </w:rPr>
              <w:t>Darf</w:t>
            </w:r>
            <w:r w:rsidRPr="00A86CA1">
              <w:rPr>
                <w:lang w:val="de-CH"/>
              </w:rPr>
              <w:t xml:space="preserve"> „</w:t>
            </w:r>
            <w:r>
              <w:rPr>
                <w:lang w:val="de-CH"/>
              </w:rPr>
              <w:t>Bestuhlungsoptionen</w:t>
            </w:r>
            <w:r w:rsidRPr="00A86CA1">
              <w:rPr>
                <w:lang w:val="de-CH"/>
              </w:rPr>
              <w:t xml:space="preserve"> administrieren</w:t>
            </w:r>
            <w:r>
              <w:rPr>
                <w:lang w:val="de-CH"/>
              </w:rPr>
              <w:t>“</w:t>
            </w:r>
          </w:p>
          <w:p w:rsidR="00B306CB" w:rsidRPr="005D6E72" w:rsidRDefault="00B306CB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lang w:val="de-DE"/>
              </w:rPr>
            </w:pPr>
          </w:p>
          <w:p w:rsidR="00DC0ADE" w:rsidRDefault="00DC0ADE" w:rsidP="00DC0ADE">
            <w:pPr>
              <w:rPr>
                <w:lang w:val="de-DE"/>
              </w:rPr>
            </w:pPr>
            <w:r>
              <w:rPr>
                <w:lang w:val="de-DE"/>
              </w:rPr>
              <w:t>Kein Bild</w:t>
            </w:r>
          </w:p>
          <w:p w:rsidR="00DC0ADE" w:rsidRDefault="00DC0ADE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CH"/>
        </w:rPr>
      </w:pPr>
    </w:p>
    <w:p w:rsidR="00DC0ADE" w:rsidRPr="00DC0ADE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6B6E31" w:rsidTr="00130918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D6E72" w:rsidRDefault="00DC0ADE" w:rsidP="005862B3">
            <w:pPr>
              <w:tabs>
                <w:tab w:val="left" w:pos="5220"/>
              </w:tabs>
              <w:jc w:val="both"/>
              <w:rPr>
                <w:lang w:val="de-CH"/>
              </w:rPr>
            </w:pPr>
            <w:bookmarkStart w:id="17" w:name="_Ref220409354"/>
            <w:r w:rsidRPr="005D6E72">
              <w:rPr>
                <w:b/>
                <w:bCs/>
                <w:sz w:val="32"/>
                <w:lang w:val="de-DE"/>
              </w:rPr>
              <w:t>Schritt 2 -</w:t>
            </w:r>
            <w:bookmarkEnd w:id="17"/>
            <w:r w:rsidR="005D6E72" w:rsidRPr="005D6E72">
              <w:rPr>
                <w:b/>
                <w:bCs/>
                <w:sz w:val="32"/>
                <w:lang w:val="de-DE"/>
              </w:rPr>
              <w:t xml:space="preserve"> </w:t>
            </w:r>
            <w:r w:rsidR="00B64753">
              <w:rPr>
                <w:lang w:val="de-CH"/>
              </w:rPr>
              <w:t>Nutzer gibt Suchkriterien ein (optional) und klickt Button „Suchen“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>
              <w:t xml:space="preserve"> 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6B6E31" w:rsidTr="00DC0ADE">
        <w:tc>
          <w:tcPr>
            <w:tcW w:w="4928" w:type="dxa"/>
          </w:tcPr>
          <w:p w:rsidR="00DC0ADE" w:rsidRDefault="00DC0ADE" w:rsidP="005D6E72">
            <w:pPr>
              <w:rPr>
                <w:b/>
                <w:i/>
                <w:lang w:val="de-DE"/>
              </w:rPr>
            </w:pPr>
          </w:p>
          <w:p w:rsidR="00EC338A" w:rsidRPr="005C3503" w:rsidRDefault="00480F76" w:rsidP="00EC338A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Sidepanel</w:t>
            </w:r>
            <w:proofErr w:type="spellEnd"/>
          </w:p>
          <w:p w:rsidR="00480F76" w:rsidRDefault="00480F76" w:rsidP="00480F76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EE2CB6" w:rsidRDefault="00EE2CB6" w:rsidP="00480F76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Anzahl Personen</w:t>
            </w:r>
          </w:p>
          <w:p w:rsidR="00480F76" w:rsidRDefault="00480F76" w:rsidP="00480F76">
            <w:pPr>
              <w:pStyle w:val="ListParagraph"/>
              <w:rPr>
                <w:lang w:val="de-DE"/>
              </w:rPr>
            </w:pPr>
          </w:p>
          <w:p w:rsidR="00480F76" w:rsidRPr="00AB0245" w:rsidRDefault="00480F76" w:rsidP="00480F76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 w:rsidRPr="00AB0245">
              <w:rPr>
                <w:lang w:val="de-DE"/>
              </w:rPr>
              <w:t>Button „</w:t>
            </w:r>
            <w:r w:rsidR="00130918">
              <w:rPr>
                <w:lang w:val="de-DE"/>
              </w:rPr>
              <w:t>Finden</w:t>
            </w:r>
            <w:r w:rsidRPr="00AB0245">
              <w:rPr>
                <w:lang w:val="de-DE"/>
              </w:rPr>
              <w:t>“</w:t>
            </w:r>
          </w:p>
          <w:p w:rsidR="00480F76" w:rsidRPr="00AB0245" w:rsidRDefault="00480F76" w:rsidP="00480F76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 w:rsidRPr="00AB0245">
              <w:rPr>
                <w:lang w:val="de-DE"/>
              </w:rPr>
              <w:t>Button „</w:t>
            </w:r>
            <w:del w:id="18" w:author="Tim Bänziger" w:date="2009-08-19T21:05:00Z">
              <w:r w:rsidRPr="00AB0245" w:rsidDel="003B1FDF">
                <w:rPr>
                  <w:lang w:val="de-DE"/>
                </w:rPr>
                <w:delText>Neu</w:delText>
              </w:r>
            </w:del>
            <w:ins w:id="19" w:author="Tim Bänziger" w:date="2009-08-19T21:05:00Z">
              <w:r w:rsidR="003B1FDF">
                <w:rPr>
                  <w:lang w:val="de-DE"/>
                </w:rPr>
                <w:t>Zurücksetzen</w:t>
              </w:r>
            </w:ins>
          </w:p>
          <w:p w:rsidR="00EC338A" w:rsidRPr="00EC338A" w:rsidRDefault="00EC338A" w:rsidP="005D6E72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Default="00DC0ADE" w:rsidP="00EC338A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EE2CB6" w:rsidRPr="003B1FDF" w:rsidDel="003B1FDF" w:rsidRDefault="00DB6A9A" w:rsidP="00EE2CB6">
            <w:pPr>
              <w:pStyle w:val="ListParagraph"/>
              <w:numPr>
                <w:ilvl w:val="0"/>
                <w:numId w:val="40"/>
              </w:numPr>
              <w:tabs>
                <w:tab w:val="left" w:pos="5220"/>
              </w:tabs>
              <w:rPr>
                <w:del w:id="20" w:author="Tim Bänziger" w:date="2009-08-19T21:06:00Z"/>
                <w:b/>
                <w:lang w:val="de-DE"/>
                <w:rPrChange w:id="21" w:author="Tim Bänziger" w:date="2009-08-19T21:06:00Z">
                  <w:rPr>
                    <w:del w:id="22" w:author="Tim Bänziger" w:date="2009-08-19T21:06:00Z"/>
                    <w:lang w:val="de-DE"/>
                  </w:rPr>
                </w:rPrChange>
              </w:rPr>
            </w:pPr>
            <w:ins w:id="23" w:author="Tim Bänziger" w:date="2009-08-19T21:06:00Z">
              <w:r w:rsidRPr="00DB6A9A">
                <w:rPr>
                  <w:b/>
                  <w:lang w:val="de-DE"/>
                  <w:rPrChange w:id="24" w:author="Tim Bänziger" w:date="2009-08-19T21:06:00Z">
                    <w:rPr>
                      <w:lang w:val="de-DE"/>
                    </w:rPr>
                  </w:rPrChange>
                </w:rPr>
                <w:t>Anzahl Personen</w:t>
              </w:r>
            </w:ins>
            <w:del w:id="25" w:author="Tim Bänziger" w:date="2009-08-19T21:06:00Z">
              <w:r w:rsidRPr="00DB6A9A">
                <w:rPr>
                  <w:b/>
                  <w:lang w:val="de-DE"/>
                  <w:rPrChange w:id="26" w:author="Tim Bänziger" w:date="2009-08-19T21:06:00Z">
                    <w:rPr>
                      <w:lang w:val="de-DE"/>
                    </w:rPr>
                  </w:rPrChange>
                </w:rPr>
                <w:delText>Klick auf „Neu“ öffnet sich ein Screen [Schritt 5]</w:delText>
              </w:r>
            </w:del>
          </w:p>
          <w:p w:rsidR="00DB6A9A" w:rsidRPr="00DB6A9A" w:rsidRDefault="00DB6A9A" w:rsidP="00DB6A9A">
            <w:pPr>
              <w:tabs>
                <w:tab w:val="left" w:pos="5220"/>
              </w:tabs>
              <w:rPr>
                <w:ins w:id="27" w:author="Tim Bänziger" w:date="2009-08-19T21:06:00Z"/>
                <w:b/>
                <w:lang w:val="de-DE"/>
                <w:rPrChange w:id="28" w:author="Tim Bänziger" w:date="2009-08-19T21:06:00Z">
                  <w:rPr>
                    <w:ins w:id="29" w:author="Tim Bänziger" w:date="2009-08-19T21:06:00Z"/>
                    <w:lang w:val="de-DE"/>
                  </w:rPr>
                </w:rPrChange>
              </w:rPr>
              <w:pPrChange w:id="30" w:author="Tim Bänziger" w:date="2009-08-19T21:06:00Z">
                <w:pPr>
                  <w:pStyle w:val="ListParagraph"/>
                  <w:numPr>
                    <w:numId w:val="40"/>
                  </w:numPr>
                  <w:tabs>
                    <w:tab w:val="left" w:pos="5220"/>
                  </w:tabs>
                  <w:ind w:hanging="360"/>
                </w:pPr>
              </w:pPrChange>
            </w:pPr>
            <w:del w:id="31" w:author="Tim Bänziger" w:date="2009-08-19T21:06:00Z">
              <w:r w:rsidRPr="00DB6A9A">
                <w:rPr>
                  <w:b/>
                  <w:lang w:val="de-DE"/>
                  <w:rPrChange w:id="32" w:author="Tim Bänziger" w:date="2009-08-19T21:06:00Z">
                    <w:rPr>
                      <w:lang w:val="de-DE"/>
                    </w:rPr>
                  </w:rPrChange>
                </w:rPr>
                <w:delText>Soll:</w:delText>
              </w:r>
            </w:del>
          </w:p>
          <w:p w:rsidR="00DB6A9A" w:rsidRDefault="00293D9B" w:rsidP="00DB6A9A">
            <w:pPr>
              <w:tabs>
                <w:tab w:val="left" w:pos="5220"/>
              </w:tabs>
              <w:rPr>
                <w:lang w:val="de-DE"/>
              </w:rPr>
              <w:pPrChange w:id="33" w:author="Tim Bänziger" w:date="2009-08-19T21:06:00Z">
                <w:pPr>
                  <w:pStyle w:val="ListParagraph"/>
                  <w:numPr>
                    <w:numId w:val="40"/>
                  </w:numPr>
                  <w:tabs>
                    <w:tab w:val="left" w:pos="5220"/>
                  </w:tabs>
                  <w:ind w:hanging="360"/>
                </w:pPr>
              </w:pPrChange>
            </w:pPr>
            <w:del w:id="34" w:author="Tim Bänziger" w:date="2009-08-19T21:06:00Z">
              <w:r>
                <w:rPr>
                  <w:lang w:val="de-DE"/>
                </w:rPr>
                <w:delText xml:space="preserve"> </w:delText>
              </w:r>
            </w:del>
            <w:r>
              <w:rPr>
                <w:lang w:val="de-DE"/>
              </w:rPr>
              <w:t>Wird ein Wert beim Feld „Anzahl Personen“ angegeben, werden alle Bestuhlungsoptionen angezeigt, wo der angegebene Wert im Bereich zwischen Min- und Max-Anzahl Personen liegt</w:t>
            </w:r>
          </w:p>
          <w:p w:rsidR="00EE2CB6" w:rsidRPr="00EC338A" w:rsidRDefault="00EE2CB6" w:rsidP="00EC338A">
            <w:pPr>
              <w:tabs>
                <w:tab w:val="left" w:pos="5220"/>
              </w:tabs>
              <w:rPr>
                <w:b/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color w:val="FF0000"/>
                <w:lang w:val="de-DE"/>
              </w:rPr>
            </w:pPr>
          </w:p>
          <w:p w:rsidR="00480F76" w:rsidDel="003B1FDF" w:rsidRDefault="004F3A52" w:rsidP="00480F76">
            <w:pPr>
              <w:rPr>
                <w:del w:id="35" w:author="Tim Bänziger" w:date="2009-08-19T21:05:00Z"/>
                <w:lang w:val="de-DE"/>
              </w:rPr>
            </w:pPr>
            <w:ins w:id="36" w:author="Tim Bänziger" w:date="2009-08-19T21:05:00Z">
              <w:r>
                <w:rPr>
                  <w:noProof/>
                  <w:lang w:val="de-CH" w:eastAsia="de-CH"/>
                </w:rPr>
                <w:drawing>
                  <wp:inline distT="0" distB="0" distL="0" distR="0">
                    <wp:extent cx="2572685" cy="1453154"/>
                    <wp:effectExtent l="19050" t="0" r="0" b="0"/>
                    <wp:docPr id="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72218" cy="1452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37" w:author="Tim Bänziger" w:date="2009-08-19T21:05:00Z">
              <w:r w:rsidR="00480F76" w:rsidDel="003B1FDF">
                <w:rPr>
                  <w:lang w:val="de-DE"/>
                </w:rPr>
                <w:delText>Kein Bild</w:delText>
              </w:r>
            </w:del>
          </w:p>
          <w:p w:rsidR="00480F76" w:rsidRPr="00480F76" w:rsidRDefault="00480F76" w:rsidP="00480F76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p w:rsidR="00CD4013" w:rsidRDefault="00CD4013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6B6E31" w:rsidTr="00130918">
        <w:tc>
          <w:tcPr>
            <w:tcW w:w="9606" w:type="dxa"/>
            <w:gridSpan w:val="2"/>
            <w:shd w:val="clear" w:color="auto" w:fill="C2D69B" w:themeFill="accent3" w:themeFillTint="99"/>
          </w:tcPr>
          <w:p w:rsidR="00000000" w:rsidRDefault="00DC0ADE">
            <w:pPr>
              <w:tabs>
                <w:tab w:val="left" w:pos="5220"/>
              </w:tabs>
              <w:ind w:left="1560" w:hanging="1560"/>
              <w:jc w:val="both"/>
              <w:rPr>
                <w:lang w:val="de-CH"/>
              </w:rPr>
              <w:pPrChange w:id="38" w:author="Tim Bänziger" w:date="2009-08-28T08:23:00Z">
                <w:pPr>
                  <w:tabs>
                    <w:tab w:val="left" w:pos="5220"/>
                  </w:tabs>
                  <w:jc w:val="both"/>
                </w:pPr>
              </w:pPrChange>
            </w:pPr>
            <w:r w:rsidRPr="005C3503">
              <w:rPr>
                <w:b/>
                <w:bCs/>
                <w:sz w:val="32"/>
                <w:lang w:val="de-DE"/>
              </w:rPr>
              <w:t>Schritt 3 -</w:t>
            </w:r>
            <w:r w:rsidRPr="005C3503">
              <w:rPr>
                <w:lang w:val="de-DE"/>
              </w:rPr>
              <w:t xml:space="preserve"> </w:t>
            </w:r>
            <w:r w:rsidR="00480F76">
              <w:rPr>
                <w:lang w:val="de-CH"/>
              </w:rPr>
              <w:t>Ein Suchresultat über alle erfassten Bestuhlungsoptionen wird angezeigt</w:t>
            </w:r>
            <w:ins w:id="39" w:author="Tim Bänziger" w:date="2009-08-28T08:23:00Z">
              <w:r w:rsidR="009C66B2">
                <w:rPr>
                  <w:lang w:val="de-CH"/>
                </w:rPr>
                <w:t xml:space="preserve"> – ein oder mehrere Bestuhlungen können gelöscht werden</w:t>
              </w:r>
            </w:ins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6B6E31" w:rsidTr="00DC0ADE">
        <w:tc>
          <w:tcPr>
            <w:tcW w:w="4928" w:type="dxa"/>
          </w:tcPr>
          <w:p w:rsidR="006F5E8D" w:rsidRDefault="006F5E8D" w:rsidP="00EC338A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EE2CB6" w:rsidRDefault="00EE2CB6" w:rsidP="00EE2CB6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</w:p>
          <w:p w:rsidR="00EE2CB6" w:rsidRDefault="00EE2CB6" w:rsidP="00EE2CB6">
            <w:pPr>
              <w:rPr>
                <w:b/>
                <w:lang w:val="de-DE"/>
              </w:rPr>
            </w:pPr>
          </w:p>
          <w:p w:rsidR="00EE2CB6" w:rsidRDefault="00EE2CB6" w:rsidP="00EE2CB6">
            <w:pPr>
              <w:rPr>
                <w:b/>
                <w:lang w:val="de-DE"/>
              </w:rPr>
            </w:pPr>
            <w:r w:rsidRPr="001E6DC5">
              <w:rPr>
                <w:b/>
                <w:lang w:val="de-DE"/>
              </w:rPr>
              <w:t>Liste</w:t>
            </w:r>
            <w:r>
              <w:rPr>
                <w:b/>
                <w:lang w:val="de-DE"/>
              </w:rPr>
              <w:t>/</w:t>
            </w:r>
            <w:proofErr w:type="spellStart"/>
            <w:r>
              <w:rPr>
                <w:b/>
                <w:lang w:val="de-DE"/>
              </w:rPr>
              <w:t>Grid</w:t>
            </w:r>
            <w:proofErr w:type="spellEnd"/>
            <w:r w:rsidRPr="001E6DC5">
              <w:rPr>
                <w:b/>
                <w:lang w:val="de-DE"/>
              </w:rPr>
              <w:t xml:space="preserve"> mit Spalten</w:t>
            </w:r>
          </w:p>
          <w:p w:rsidR="00301BE0" w:rsidRPr="00301BE0" w:rsidRDefault="00301BE0" w:rsidP="00EE2CB6">
            <w:pPr>
              <w:rPr>
                <w:lang w:val="de-DE"/>
              </w:rPr>
            </w:pPr>
            <w:r w:rsidRPr="00301BE0">
              <w:rPr>
                <w:lang w:val="de-DE"/>
              </w:rPr>
              <w:t>Default:</w:t>
            </w:r>
          </w:p>
          <w:p w:rsidR="00EE2CB6" w:rsidRPr="001C5D4C" w:rsidRDefault="00130918" w:rsidP="00EE2CB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Checkbox (für Mehrfachselektion)</w:t>
            </w:r>
          </w:p>
          <w:p w:rsidR="00EE2CB6" w:rsidRDefault="00EE2CB6" w:rsidP="00EE2CB6">
            <w:pPr>
              <w:pStyle w:val="ListParagraph"/>
              <w:numPr>
                <w:ilvl w:val="0"/>
                <w:numId w:val="23"/>
              </w:numPr>
              <w:rPr>
                <w:ins w:id="40" w:author="Tim Bänziger" w:date="2009-08-19T21:07:00Z"/>
                <w:lang w:val="de-DE"/>
              </w:rPr>
            </w:pPr>
            <w:r>
              <w:rPr>
                <w:lang w:val="de-DE"/>
              </w:rPr>
              <w:t>Bezeichnung</w:t>
            </w:r>
            <w:r w:rsidR="00130918">
              <w:rPr>
                <w:lang w:val="de-DE"/>
              </w:rPr>
              <w:t xml:space="preserve"> (View Link)</w:t>
            </w:r>
          </w:p>
          <w:p w:rsidR="003B1FDF" w:rsidRDefault="003B1FDF" w:rsidP="003B1FDF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moveToRangeStart w:id="41" w:author="Tim Bänziger" w:date="2009-08-19T21:07:00Z" w:name="move238479355"/>
            <w:proofErr w:type="spellStart"/>
            <w:moveTo w:id="42" w:author="Tim Bänziger" w:date="2009-08-19T21:07:00Z">
              <w:r>
                <w:rPr>
                  <w:lang w:val="de-DE"/>
                </w:rPr>
                <w:t>MinPersonen</w:t>
              </w:r>
            </w:moveTo>
            <w:proofErr w:type="spellEnd"/>
          </w:p>
          <w:p w:rsidR="003B1FDF" w:rsidDel="003B1FDF" w:rsidRDefault="003B1FDF" w:rsidP="003B1FDF">
            <w:pPr>
              <w:pStyle w:val="ListParagraph"/>
              <w:numPr>
                <w:ilvl w:val="0"/>
                <w:numId w:val="23"/>
              </w:numPr>
              <w:rPr>
                <w:del w:id="43" w:author="Tim Bänziger" w:date="2009-08-19T21:07:00Z"/>
                <w:lang w:val="de-DE"/>
              </w:rPr>
            </w:pPr>
            <w:moveTo w:id="44" w:author="Tim Bänziger" w:date="2009-08-19T21:07:00Z">
              <w:r>
                <w:rPr>
                  <w:lang w:val="de-DE"/>
                </w:rPr>
                <w:t>MaxPersonen</w:t>
              </w:r>
            </w:moveTo>
          </w:p>
          <w:moveToRangeEnd w:id="41"/>
          <w:p w:rsidR="00DB6A9A" w:rsidRDefault="00DB6A9A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</w:p>
          <w:p w:rsidR="00EE2CB6" w:rsidRDefault="00EE2CB6" w:rsidP="00EE2CB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Edit Icon</w:t>
            </w:r>
          </w:p>
          <w:p w:rsidR="00EE2CB6" w:rsidRPr="00130918" w:rsidRDefault="00EE2CB6" w:rsidP="00130918">
            <w:pPr>
              <w:rPr>
                <w:lang w:val="de-DE"/>
              </w:rPr>
            </w:pPr>
          </w:p>
          <w:p w:rsidR="00301BE0" w:rsidDel="009C66B2" w:rsidRDefault="00301BE0" w:rsidP="00301BE0">
            <w:pPr>
              <w:rPr>
                <w:del w:id="45" w:author="Tim Bänziger" w:date="2009-08-28T08:15:00Z"/>
                <w:lang w:val="de-DE"/>
              </w:rPr>
            </w:pPr>
            <w:r>
              <w:rPr>
                <w:lang w:val="de-DE"/>
              </w:rPr>
              <w:t xml:space="preserve">Optional: </w:t>
            </w:r>
          </w:p>
          <w:p w:rsidR="00000000" w:rsidRDefault="00DB6A9A">
            <w:pPr>
              <w:rPr>
                <w:del w:id="46" w:author="Tim Bänziger" w:date="2009-08-28T08:14:00Z"/>
                <w:lang w:val="de-DE"/>
              </w:rPr>
              <w:pPrChange w:id="47" w:author="Tim Bänziger" w:date="2009-08-28T08:15:00Z">
                <w:pPr>
                  <w:pStyle w:val="ListParagraph"/>
                  <w:numPr>
                    <w:numId w:val="23"/>
                  </w:numPr>
                  <w:ind w:hanging="360"/>
                </w:pPr>
              </w:pPrChange>
            </w:pPr>
            <w:moveFromRangeStart w:id="48" w:author="Tim Bänziger" w:date="2009-08-19T21:07:00Z" w:name="move238479355"/>
            <w:moveFrom w:id="49" w:author="Tim Bänziger" w:date="2009-08-19T21:07:00Z">
              <w:r>
                <w:rPr>
                  <w:lang w:val="de-DE"/>
                </w:rPr>
                <w:t>MinPer</w:t>
              </w:r>
              <w:del w:id="50" w:author="Tim Bänziger" w:date="2009-08-28T08:14:00Z">
                <w:r>
                  <w:rPr>
                    <w:lang w:val="de-DE"/>
                  </w:rPr>
                  <w:delText>sonen</w:delText>
                </w:r>
              </w:del>
            </w:moveFrom>
          </w:p>
          <w:p w:rsidR="00000000" w:rsidRDefault="00DB6A9A">
            <w:pPr>
              <w:rPr>
                <w:lang w:val="de-DE"/>
              </w:rPr>
              <w:pPrChange w:id="51" w:author="Tim Bänziger" w:date="2009-08-28T08:15:00Z">
                <w:pPr>
                  <w:pStyle w:val="ListParagraph"/>
                  <w:numPr>
                    <w:numId w:val="23"/>
                  </w:numPr>
                  <w:ind w:hanging="360"/>
                </w:pPr>
              </w:pPrChange>
            </w:pPr>
            <w:moveFrom w:id="52" w:author="Tim Bänziger" w:date="2009-08-19T21:07:00Z">
              <w:r>
                <w:rPr>
                  <w:lang w:val="de-DE"/>
                </w:rPr>
                <w:t>MaxPersonen</w:t>
              </w:r>
            </w:moveFrom>
          </w:p>
          <w:moveFromRangeEnd w:id="48"/>
          <w:p w:rsidR="00301BE0" w:rsidRDefault="00301BE0" w:rsidP="00301BE0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Vorlaufzeit</w:t>
            </w:r>
          </w:p>
          <w:p w:rsidR="00301BE0" w:rsidRDefault="00301BE0" w:rsidP="00301BE0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Nachlaufzeit</w:t>
            </w:r>
          </w:p>
          <w:p w:rsidR="00301BE0" w:rsidRPr="0037788D" w:rsidRDefault="00301BE0" w:rsidP="00301BE0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proofErr w:type="spellStart"/>
            <w:r w:rsidRPr="0037788D">
              <w:rPr>
                <w:lang w:val="de-DE"/>
              </w:rPr>
              <w:t>Thumbnail</w:t>
            </w:r>
            <w:proofErr w:type="spellEnd"/>
          </w:p>
          <w:p w:rsidR="00EE2CB6" w:rsidRPr="00E329A2" w:rsidRDefault="00EE2CB6" w:rsidP="00EE2CB6">
            <w:pPr>
              <w:pStyle w:val="ListParagraph"/>
              <w:rPr>
                <w:lang w:val="de-DE"/>
              </w:rPr>
            </w:pPr>
          </w:p>
          <w:p w:rsidR="00DB6A9A" w:rsidRDefault="00EE2CB6">
            <w:pPr>
              <w:pStyle w:val="ListParagraph"/>
              <w:numPr>
                <w:ilvl w:val="0"/>
                <w:numId w:val="23"/>
              </w:numPr>
              <w:rPr>
                <w:ins w:id="53" w:author="Tim Bänziger" w:date="2009-08-19T21:07:00Z"/>
                <w:lang w:val="de-DE"/>
              </w:rPr>
            </w:pPr>
            <w:r>
              <w:rPr>
                <w:lang w:val="de-DE"/>
              </w:rPr>
              <w:t>Button: Löschen</w:t>
            </w:r>
          </w:p>
          <w:p w:rsidR="003B1FDF" w:rsidRDefault="003B1FDF" w:rsidP="00EE2CB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ins w:id="54" w:author="Tim Bänziger" w:date="2009-08-19T21:08:00Z">
              <w:r>
                <w:rPr>
                  <w:lang w:val="de-DE"/>
                </w:rPr>
                <w:t>Button: Neu</w:t>
              </w:r>
            </w:ins>
          </w:p>
          <w:p w:rsidR="00EC338A" w:rsidRPr="00EC338A" w:rsidRDefault="00EC338A" w:rsidP="00EC338A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6F5E8D" w:rsidRDefault="006F5E8D" w:rsidP="00DC0ADE">
            <w:pPr>
              <w:tabs>
                <w:tab w:val="left" w:pos="5220"/>
              </w:tabs>
              <w:rPr>
                <w:ins w:id="55" w:author="Tim Bänziger" w:date="2009-08-19T21:07:00Z"/>
                <w:lang w:val="de-DE"/>
              </w:rPr>
            </w:pPr>
          </w:p>
          <w:p w:rsidR="003B1FDF" w:rsidRPr="003B1FDF" w:rsidRDefault="00DB6A9A" w:rsidP="006B6E31">
            <w:pPr>
              <w:tabs>
                <w:tab w:val="left" w:pos="5220"/>
              </w:tabs>
              <w:rPr>
                <w:b/>
                <w:lang w:val="de-DE"/>
                <w:rPrChange w:id="56" w:author="Tim Bänziger" w:date="2009-08-19T21:07:00Z">
                  <w:rPr>
                    <w:rFonts w:cs="Tahoma"/>
                    <w:lang w:val="de-DE"/>
                  </w:rPr>
                </w:rPrChange>
              </w:rPr>
              <w:pPrChange w:id="57" w:author="Tim Bänziger" w:date="2009-08-28T08:34:00Z">
                <w:pPr>
                  <w:shd w:val="clear" w:color="auto" w:fill="000080"/>
                  <w:tabs>
                    <w:tab w:val="left" w:pos="5220"/>
                  </w:tabs>
                </w:pPr>
              </w:pPrChange>
            </w:pPr>
            <w:ins w:id="58" w:author="Tim Bänziger" w:date="2009-08-19T21:07:00Z">
              <w:r w:rsidRPr="00DB6A9A">
                <w:rPr>
                  <w:b/>
                  <w:lang w:val="de-DE"/>
                  <w:rPrChange w:id="59" w:author="Tim Bänziger" w:date="2009-08-19T21:07:00Z">
                    <w:rPr>
                      <w:lang w:val="de-DE"/>
                    </w:rPr>
                  </w:rPrChange>
                </w:rPr>
                <w:t>Bezeichnung</w:t>
              </w:r>
            </w:ins>
          </w:p>
          <w:p w:rsidR="00DB6A9A" w:rsidRDefault="00293D9B" w:rsidP="00DB6A9A">
            <w:pPr>
              <w:tabs>
                <w:tab w:val="left" w:pos="5220"/>
              </w:tabs>
              <w:rPr>
                <w:lang w:val="de-DE"/>
              </w:rPr>
              <w:pPrChange w:id="60" w:author="Tim Bänziger" w:date="2009-08-19T21:07:00Z">
                <w:pPr>
                  <w:pStyle w:val="ListParagraph"/>
                  <w:numPr>
                    <w:numId w:val="23"/>
                  </w:numPr>
                  <w:tabs>
                    <w:tab w:val="left" w:pos="5220"/>
                  </w:tabs>
                  <w:ind w:hanging="360"/>
                </w:pPr>
              </w:pPrChange>
            </w:pPr>
            <w:r>
              <w:rPr>
                <w:lang w:val="de-DE"/>
              </w:rPr>
              <w:t>Die Bestuhlungsoptions-</w:t>
            </w:r>
            <w:proofErr w:type="spellStart"/>
            <w:r>
              <w:rPr>
                <w:lang w:val="de-DE"/>
              </w:rPr>
              <w:t>Bezeichnug</w:t>
            </w:r>
            <w:proofErr w:type="spellEnd"/>
            <w:r>
              <w:rPr>
                <w:lang w:val="de-DE"/>
              </w:rPr>
              <w:t xml:space="preserve"> wird in der entsprechenden Sprache des Benutzers angezeigt</w:t>
            </w:r>
          </w:p>
          <w:p w:rsidR="0037788D" w:rsidRDefault="0037788D" w:rsidP="0037788D">
            <w:pPr>
              <w:tabs>
                <w:tab w:val="left" w:pos="5220"/>
              </w:tabs>
              <w:rPr>
                <w:ins w:id="61" w:author="Tim Bänziger" w:date="2009-08-19T21:07:00Z"/>
                <w:lang w:val="de-DE"/>
              </w:rPr>
            </w:pPr>
          </w:p>
          <w:p w:rsidR="003B1FDF" w:rsidRPr="003B1FDF" w:rsidRDefault="00DB6A9A" w:rsidP="0037788D">
            <w:pPr>
              <w:tabs>
                <w:tab w:val="left" w:pos="5220"/>
              </w:tabs>
              <w:rPr>
                <w:b/>
                <w:lang w:val="de-DE"/>
                <w:rPrChange w:id="62" w:author="Tim Bänziger" w:date="2009-08-19T21:07:00Z">
                  <w:rPr>
                    <w:lang w:val="de-DE"/>
                  </w:rPr>
                </w:rPrChange>
              </w:rPr>
            </w:pPr>
            <w:ins w:id="63" w:author="Tim Bänziger" w:date="2009-08-19T21:07:00Z">
              <w:r w:rsidRPr="00DB6A9A">
                <w:rPr>
                  <w:b/>
                  <w:lang w:val="de-DE"/>
                  <w:rPrChange w:id="64" w:author="Tim Bänziger" w:date="2009-08-19T21:07:00Z">
                    <w:rPr>
                      <w:lang w:val="de-DE"/>
                    </w:rPr>
                  </w:rPrChange>
                </w:rPr>
                <w:t>Bild</w:t>
              </w:r>
            </w:ins>
          </w:p>
          <w:p w:rsidR="0037788D" w:rsidRDefault="0037788D" w:rsidP="0037788D">
            <w:pPr>
              <w:tabs>
                <w:tab w:val="left" w:pos="5220"/>
              </w:tabs>
              <w:rPr>
                <w:ins w:id="65" w:author="Tim Bänziger" w:date="2009-08-19T21:09:00Z"/>
                <w:lang w:val="de-DE"/>
              </w:rPr>
            </w:pPr>
            <w:r>
              <w:rPr>
                <w:lang w:val="de-DE"/>
              </w:rPr>
              <w:t xml:space="preserve">Klick </w:t>
            </w:r>
            <w:proofErr w:type="spellStart"/>
            <w:r>
              <w:rPr>
                <w:lang w:val="de-DE"/>
              </w:rPr>
              <w:t>Thumbnail</w:t>
            </w:r>
            <w:proofErr w:type="spellEnd"/>
            <w:r>
              <w:rPr>
                <w:lang w:val="de-DE"/>
              </w:rPr>
              <w:t xml:space="preserve"> öffnet das zugewiesene Bild als </w:t>
            </w:r>
            <w:r>
              <w:rPr>
                <w:lang w:val="de-DE"/>
              </w:rPr>
              <w:lastRenderedPageBreak/>
              <w:t>Zoom im modalen Popup</w:t>
            </w:r>
          </w:p>
          <w:p w:rsidR="003B1FDF" w:rsidRPr="006B0450" w:rsidDel="003B1FDF" w:rsidRDefault="003B1FDF" w:rsidP="003B1FDF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del w:id="66" w:author="Tim Bänziger" w:date="2009-08-19T21:09:00Z"/>
                <w:lang w:val="de-DE"/>
              </w:rPr>
            </w:pPr>
            <w:moveToRangeStart w:id="67" w:author="Tim Bänziger" w:date="2009-08-19T21:09:00Z" w:name="move238479470"/>
            <w:moveTo w:id="68" w:author="Tim Bänziger" w:date="2009-08-19T21:09:00Z">
              <w:del w:id="69" w:author="Tim Bänziger" w:date="2009-08-19T21:09:00Z">
                <w:r w:rsidRPr="00A46C7D" w:rsidDel="003B1FDF">
                  <w:rPr>
                    <w:lang w:val="de-DE"/>
                  </w:rPr>
                  <w:delText>Klick auf „View“ Button</w:delText>
                </w:r>
                <w:r w:rsidDel="003B1FDF">
                  <w:rPr>
                    <w:lang w:val="de-DE"/>
                  </w:rPr>
                  <w:delText xml:space="preserve"> (Icon)</w:delText>
                </w:r>
                <w:r w:rsidRPr="00A46C7D" w:rsidDel="003B1FDF">
                  <w:rPr>
                    <w:lang w:val="de-DE"/>
                  </w:rPr>
                  <w:delText xml:space="preserve"> möglich</w:delText>
                </w:r>
              </w:del>
            </w:moveTo>
          </w:p>
          <w:p w:rsidR="003B1FDF" w:rsidRPr="006B0450" w:rsidDel="003B1FDF" w:rsidRDefault="003B1FDF" w:rsidP="003B1FDF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del w:id="70" w:author="Tim Bänziger" w:date="2009-08-19T21:09:00Z"/>
                <w:lang w:val="de-DE"/>
              </w:rPr>
            </w:pPr>
            <w:moveTo w:id="71" w:author="Tim Bänziger" w:date="2009-08-19T21:09:00Z">
              <w:del w:id="72" w:author="Tim Bänziger" w:date="2009-08-19T21:09:00Z">
                <w:r w:rsidDel="003B1FDF">
                  <w:rPr>
                    <w:lang w:val="de-DE"/>
                  </w:rPr>
                  <w:delText xml:space="preserve">Details </w:delText>
                </w:r>
                <w:r w:rsidRPr="006B0450" w:rsidDel="003B1FDF">
                  <w:rPr>
                    <w:lang w:val="de-DE"/>
                  </w:rPr>
                  <w:delText>werden nicht editierbar angezeigt</w:delText>
                </w:r>
              </w:del>
            </w:moveTo>
          </w:p>
          <w:p w:rsidR="003B1FDF" w:rsidRPr="006B0450" w:rsidDel="003B1FDF" w:rsidRDefault="003B1FDF" w:rsidP="003B1FDF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del w:id="73" w:author="Tim Bänziger" w:date="2009-08-19T21:09:00Z"/>
                <w:lang w:val="de-DE"/>
              </w:rPr>
            </w:pPr>
            <w:moveTo w:id="74" w:author="Tim Bänziger" w:date="2009-08-19T21:09:00Z">
              <w:del w:id="75" w:author="Tim Bänziger" w:date="2009-08-19T21:09:00Z">
                <w:r w:rsidRPr="006B0450" w:rsidDel="003B1FDF">
                  <w:rPr>
                    <w:lang w:val="de-DE"/>
                  </w:rPr>
                  <w:delText>Es stehen die Buttons „Neu“, „Bearbeiten“, „Drucken“ und „Abbrechen“</w:delText>
                </w:r>
                <w:r w:rsidDel="003B1FDF">
                  <w:rPr>
                    <w:lang w:val="de-DE"/>
                  </w:rPr>
                  <w:delText xml:space="preserve"> (zurück zum Suchresultat)</w:delText>
                </w:r>
                <w:r w:rsidRPr="006B0450" w:rsidDel="003B1FDF">
                  <w:rPr>
                    <w:lang w:val="de-DE"/>
                  </w:rPr>
                  <w:delText xml:space="preserve"> zur Verfügung</w:delText>
                </w:r>
              </w:del>
            </w:moveTo>
          </w:p>
          <w:p w:rsidR="00DB6A9A" w:rsidRDefault="00DB6A9A" w:rsidP="00DB6A9A">
            <w:pPr>
              <w:rPr>
                <w:ins w:id="76" w:author="Tim Bänziger" w:date="2009-08-19T21:09:00Z"/>
                <w:lang w:val="de-DE"/>
              </w:rPr>
              <w:pPrChange w:id="77" w:author="Tim Bänziger" w:date="2009-08-19T21:09:00Z">
                <w:pPr>
                  <w:pStyle w:val="ListParagraph"/>
                  <w:numPr>
                    <w:numId w:val="20"/>
                  </w:numPr>
                  <w:shd w:val="clear" w:color="auto" w:fill="FFFFFF" w:themeFill="background1"/>
                  <w:tabs>
                    <w:tab w:val="left" w:pos="5220"/>
                  </w:tabs>
                  <w:ind w:hanging="360"/>
                </w:pPr>
              </w:pPrChange>
            </w:pPr>
          </w:p>
          <w:p w:rsidR="00DB6A9A" w:rsidRDefault="00293D9B" w:rsidP="00DB6A9A">
            <w:pPr>
              <w:tabs>
                <w:tab w:val="left" w:pos="5220"/>
              </w:tabs>
              <w:rPr>
                <w:del w:id="78" w:author="Tim Bänziger" w:date="2009-08-19T21:09:00Z"/>
                <w:rFonts w:cs="Tahoma"/>
                <w:lang w:val="de-DE"/>
              </w:rPr>
              <w:pPrChange w:id="79" w:author="Tim Bänziger" w:date="2009-08-19T21:09:00Z">
                <w:pPr>
                  <w:pStyle w:val="ListParagraph"/>
                  <w:numPr>
                    <w:numId w:val="20"/>
                  </w:numPr>
                  <w:shd w:val="clear" w:color="auto" w:fill="000080"/>
                  <w:tabs>
                    <w:tab w:val="left" w:pos="5220"/>
                  </w:tabs>
                  <w:ind w:hanging="360"/>
                </w:pPr>
              </w:pPrChange>
            </w:pPr>
            <w:moveTo w:id="80" w:author="Tim Bänziger" w:date="2009-08-19T21:09:00Z">
              <w:del w:id="81" w:author="Tim Bänziger" w:date="2009-08-19T21:09:00Z">
                <w:r>
                  <w:rPr>
                    <w:lang w:val="de-DE"/>
                  </w:rPr>
                  <w:delText xml:space="preserve">Klick auf „Edit Button möglich (falls entsprechende Berechtigungen vorhanden) </w:delText>
                </w:r>
              </w:del>
            </w:moveTo>
          </w:p>
          <w:p w:rsidR="00DB6A9A" w:rsidRDefault="003B1FDF" w:rsidP="00DB6A9A">
            <w:pPr>
              <w:rPr>
                <w:del w:id="82" w:author="Tim Bänziger" w:date="2009-08-19T21:09:00Z"/>
                <w:rFonts w:cs="Tahoma"/>
                <w:lang w:val="de-DE"/>
              </w:rPr>
              <w:pPrChange w:id="83" w:author="Tim Bänziger" w:date="2009-08-19T21:09:00Z">
                <w:pPr>
                  <w:pStyle w:val="ListParagraph"/>
                  <w:numPr>
                    <w:ilvl w:val="1"/>
                    <w:numId w:val="20"/>
                  </w:numPr>
                  <w:shd w:val="clear" w:color="auto" w:fill="000080"/>
                  <w:tabs>
                    <w:tab w:val="left" w:pos="5220"/>
                  </w:tabs>
                  <w:ind w:left="1440" w:hanging="360"/>
                </w:pPr>
              </w:pPrChange>
            </w:pPr>
            <w:moveTo w:id="84" w:author="Tim Bänziger" w:date="2009-08-19T21:09:00Z">
              <w:del w:id="85" w:author="Tim Bänziger" w:date="2009-08-19T21:09:00Z">
                <w:r w:rsidRPr="006B0450" w:rsidDel="003B1FDF">
                  <w:rPr>
                    <w:lang w:val="de-DE"/>
                  </w:rPr>
                  <w:delText>Man gelangt ins Detail und kann editieren (siehe die weiteren Schritte)</w:delText>
                </w:r>
              </w:del>
            </w:moveTo>
          </w:p>
          <w:p w:rsidR="00DB6A9A" w:rsidRDefault="003B1FDF" w:rsidP="00DB6A9A">
            <w:pPr>
              <w:rPr>
                <w:del w:id="86" w:author="Tim Bänziger" w:date="2009-08-19T21:09:00Z"/>
                <w:rFonts w:cs="Tahoma"/>
                <w:lang w:val="de-DE"/>
              </w:rPr>
              <w:pPrChange w:id="87" w:author="Tim Bänziger" w:date="2009-08-19T21:09:00Z">
                <w:pPr>
                  <w:pStyle w:val="ListParagraph"/>
                  <w:numPr>
                    <w:numId w:val="20"/>
                  </w:numPr>
                  <w:shd w:val="clear" w:color="auto" w:fill="000080"/>
                  <w:tabs>
                    <w:tab w:val="left" w:pos="5220"/>
                  </w:tabs>
                  <w:ind w:hanging="360"/>
                </w:pPr>
              </w:pPrChange>
            </w:pPr>
            <w:moveTo w:id="88" w:author="Tim Bänziger" w:date="2009-08-19T21:09:00Z">
              <w:del w:id="89" w:author="Tim Bänziger" w:date="2009-08-19T21:09:00Z">
                <w:r w:rsidRPr="006B0450" w:rsidDel="003B1FDF">
                  <w:rPr>
                    <w:lang w:val="de-DE"/>
                  </w:rPr>
                  <w:delText>Checkbox Selektion und Klick auf „</w:delText>
                </w:r>
                <w:r w:rsidDel="003B1FDF">
                  <w:rPr>
                    <w:lang w:val="de-DE"/>
                  </w:rPr>
                  <w:delText>Löschen“</w:delText>
                </w:r>
                <w:r w:rsidRPr="006B0450" w:rsidDel="003B1FDF">
                  <w:rPr>
                    <w:lang w:val="de-DE"/>
                  </w:rPr>
                  <w:delText xml:space="preserve"> Button“ möglich (falls entsprechende Berechtigungen vorhanden)</w:delText>
                </w:r>
              </w:del>
            </w:moveTo>
          </w:p>
          <w:p w:rsidR="00DB6A9A" w:rsidRDefault="003B1FDF" w:rsidP="00DB6A9A">
            <w:pPr>
              <w:rPr>
                <w:b/>
                <w:lang w:val="de-DE"/>
              </w:rPr>
              <w:pPrChange w:id="90" w:author="Tim Bänziger" w:date="2009-08-19T21:09:00Z">
                <w:pPr>
                  <w:pStyle w:val="ListParagraph"/>
                  <w:numPr>
                    <w:numId w:val="20"/>
                  </w:numPr>
                  <w:shd w:val="clear" w:color="auto" w:fill="FFFFFF" w:themeFill="background1"/>
                  <w:tabs>
                    <w:tab w:val="left" w:pos="5220"/>
                  </w:tabs>
                  <w:ind w:hanging="360"/>
                </w:pPr>
              </w:pPrChange>
            </w:pPr>
            <w:moveTo w:id="91" w:author="Tim Bänziger" w:date="2009-08-19T21:09:00Z">
              <w:r>
                <w:rPr>
                  <w:b/>
                  <w:lang w:val="de-DE"/>
                </w:rPr>
                <w:t>Löschen</w:t>
              </w:r>
            </w:moveTo>
          </w:p>
          <w:p w:rsidR="00DB6A9A" w:rsidRDefault="003B1FDF" w:rsidP="00DB6A9A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  <w:pPrChange w:id="92" w:author="Tim Bänziger" w:date="2009-08-19T21:09:00Z">
                <w:pPr>
                  <w:pStyle w:val="ListParagraph"/>
                  <w:numPr>
                    <w:ilvl w:val="1"/>
                    <w:numId w:val="20"/>
                  </w:numPr>
                  <w:shd w:val="clear" w:color="auto" w:fill="000080"/>
                  <w:tabs>
                    <w:tab w:val="left" w:pos="5220"/>
                  </w:tabs>
                  <w:ind w:left="1440" w:hanging="360"/>
                </w:pPr>
              </w:pPrChange>
            </w:pPr>
            <w:commentRangeStart w:id="93"/>
            <w:moveTo w:id="94" w:author="Tim Bänziger" w:date="2009-08-19T21:09:00Z">
              <w:r>
                <w:rPr>
                  <w:lang w:val="de-DE"/>
                </w:rPr>
                <w:t>Selektiert man eine oder mehrere Bestuhlungsoptionen und k</w:t>
              </w:r>
              <w:r w:rsidRPr="00A46C7D">
                <w:rPr>
                  <w:lang w:val="de-DE"/>
                </w:rPr>
                <w:t xml:space="preserve">lickt </w:t>
              </w:r>
              <w:r>
                <w:rPr>
                  <w:lang w:val="de-DE"/>
                </w:rPr>
                <w:t>auf den Löschen</w:t>
              </w:r>
              <w:r w:rsidRPr="00A46C7D">
                <w:rPr>
                  <w:lang w:val="de-DE"/>
                </w:rPr>
                <w:t>-Button, so wird (nach einer Bestätigung</w:t>
              </w:r>
              <w:r w:rsidRPr="006B0450">
                <w:rPr>
                  <w:lang w:val="de-DE"/>
                </w:rPr>
                <w:t>s</w:t>
              </w:r>
              <w:r w:rsidRPr="00A46C7D">
                <w:rPr>
                  <w:lang w:val="de-DE"/>
                </w:rPr>
                <w:t>meldung</w:t>
              </w:r>
              <w:r w:rsidRPr="00130918">
                <w:rPr>
                  <w:shd w:val="clear" w:color="auto" w:fill="FFFFFF" w:themeFill="background1"/>
                  <w:lang w:val="de-DE"/>
                </w:rPr>
                <w:t>/Warnhinweis welcher auch die Ressourcen anzeigt in welcher diese Optionen verwendet werden) die</w:t>
              </w:r>
              <w:r w:rsidRPr="00A46C7D">
                <w:rPr>
                  <w:lang w:val="de-DE"/>
                </w:rPr>
                <w:t xml:space="preserve"> entsprechende</w:t>
              </w:r>
              <w:r w:rsidRPr="006B0450">
                <w:rPr>
                  <w:lang w:val="de-DE"/>
                </w:rPr>
                <w:t>(n)</w:t>
              </w:r>
              <w:r w:rsidRPr="00A46C7D">
                <w:rPr>
                  <w:lang w:val="de-DE"/>
                </w:rPr>
                <w:t xml:space="preserve"> </w:t>
              </w:r>
              <w:r>
                <w:rPr>
                  <w:lang w:val="de-DE"/>
                </w:rPr>
                <w:t xml:space="preserve">Bestuhlungsoption(en) </w:t>
              </w:r>
              <w:r w:rsidRPr="00A46C7D">
                <w:rPr>
                  <w:lang w:val="de-DE"/>
                </w:rPr>
                <w:t>gelöscht</w:t>
              </w:r>
              <w:commentRangeEnd w:id="93"/>
              <w:r>
                <w:rPr>
                  <w:rStyle w:val="CommentReference"/>
                </w:rPr>
                <w:commentReference w:id="93"/>
              </w:r>
            </w:moveTo>
          </w:p>
          <w:p w:rsidR="003B1FDF" w:rsidRDefault="003B1FDF" w:rsidP="003B1FDF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proofErr w:type="spellStart"/>
            <w:moveTo w:id="95" w:author="Tim Bänziger" w:date="2009-08-19T21:09:00Z">
              <w:r w:rsidRPr="00301BE0">
                <w:rPr>
                  <w:lang w:val="de-DE"/>
                </w:rPr>
                <w:t>A</w:t>
              </w:r>
              <w:r>
                <w:rPr>
                  <w:lang w:val="de-DE"/>
                </w:rPr>
                <w:t>u</w:t>
              </w:r>
              <w:r w:rsidRPr="00301BE0">
                <w:rPr>
                  <w:lang w:val="de-DE"/>
                </w:rPr>
                <w:t>sserdem</w:t>
              </w:r>
              <w:proofErr w:type="spellEnd"/>
              <w:r w:rsidRPr="00301BE0">
                <w:rPr>
                  <w:lang w:val="de-DE"/>
                </w:rPr>
                <w:t xml:space="preserve"> wird die Referenz/</w:t>
              </w:r>
              <w:proofErr w:type="spellStart"/>
              <w:r w:rsidRPr="00301BE0">
                <w:rPr>
                  <w:lang w:val="de-DE"/>
                </w:rPr>
                <w:t>Verlinkung</w:t>
              </w:r>
              <w:proofErr w:type="spellEnd"/>
              <w:r w:rsidRPr="00301BE0">
                <w:rPr>
                  <w:lang w:val="de-DE"/>
                </w:rPr>
                <w:t xml:space="preserve"> zu den betroffenen </w:t>
              </w:r>
              <w:r>
                <w:rPr>
                  <w:lang w:val="de-DE"/>
                </w:rPr>
                <w:t>Ressourcen</w:t>
              </w:r>
              <w:r w:rsidRPr="00301BE0">
                <w:rPr>
                  <w:lang w:val="de-DE"/>
                </w:rPr>
                <w:t xml:space="preserve"> aufgehoben (siehe </w:t>
              </w:r>
              <w:r>
                <w:rPr>
                  <w:lang w:val="de-DE"/>
                </w:rPr>
                <w:t xml:space="preserve">auch </w:t>
              </w:r>
              <w:proofErr w:type="spellStart"/>
              <w:r w:rsidRPr="00301BE0">
                <w:rPr>
                  <w:lang w:val="de-DE"/>
                </w:rPr>
                <w:t>Use</w:t>
              </w:r>
              <w:proofErr w:type="spellEnd"/>
              <w:r w:rsidRPr="00301BE0">
                <w:rPr>
                  <w:lang w:val="de-DE"/>
                </w:rPr>
                <w:t xml:space="preserve"> Case 105.0</w:t>
              </w:r>
              <w:r>
                <w:rPr>
                  <w:lang w:val="de-DE"/>
                </w:rPr>
                <w:t>11)</w:t>
              </w:r>
            </w:moveTo>
          </w:p>
          <w:p w:rsidR="003B1FDF" w:rsidRDefault="003B1FDF" w:rsidP="003B1FDF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ins w:id="96" w:author="Tim Bänziger" w:date="2009-08-28T08:35:00Z"/>
                <w:lang w:val="de-DE"/>
              </w:rPr>
            </w:pPr>
            <w:commentRangeStart w:id="97"/>
            <w:moveTo w:id="98" w:author="Tim Bänziger" w:date="2009-08-19T21:09:00Z">
              <w:r>
                <w:rPr>
                  <w:lang w:val="de-DE"/>
                </w:rPr>
                <w:t xml:space="preserve">WICHTIG: Das löschen einer Bestuhlungsoption ist nur möglich, wenn keine </w:t>
              </w:r>
              <w:proofErr w:type="spellStart"/>
              <w:r>
                <w:rPr>
                  <w:lang w:val="de-DE"/>
                </w:rPr>
                <w:t>Verlinkung</w:t>
              </w:r>
              <w:proofErr w:type="spellEnd"/>
              <w:r>
                <w:rPr>
                  <w:lang w:val="de-DE"/>
                </w:rPr>
                <w:t xml:space="preserve"> zu einer Reservation mehr besteht.</w:t>
              </w:r>
              <w:commentRangeEnd w:id="97"/>
              <w:r>
                <w:rPr>
                  <w:rStyle w:val="CommentReference"/>
                </w:rPr>
                <w:commentReference w:id="97"/>
              </w:r>
            </w:moveTo>
          </w:p>
          <w:p w:rsidR="006B6E31" w:rsidRDefault="006B6E31" w:rsidP="003B1FDF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ins w:id="99" w:author="Tim Bänziger" w:date="2009-08-28T08:35:00Z">
              <w:r>
                <w:rPr>
                  <w:lang w:val="de-DE"/>
                </w:rPr>
                <w:t>Actionpanel: Die Löschung wird bestätigt mit der Angabe der Anzahl der gelöschten Optionen</w:t>
              </w:r>
            </w:ins>
          </w:p>
          <w:p w:rsidR="003B1FDF" w:rsidRPr="0037788D" w:rsidRDefault="003B1FDF" w:rsidP="003B1FDF">
            <w:pPr>
              <w:tabs>
                <w:tab w:val="left" w:pos="5220"/>
              </w:tabs>
              <w:rPr>
                <w:lang w:val="de-DE"/>
              </w:rPr>
            </w:pPr>
          </w:p>
          <w:p w:rsidR="003B1FDF" w:rsidRPr="0037788D" w:rsidRDefault="003B1FDF" w:rsidP="003B1FDF">
            <w:pPr>
              <w:tabs>
                <w:tab w:val="left" w:pos="5220"/>
              </w:tabs>
              <w:rPr>
                <w:lang w:val="de-DE"/>
              </w:rPr>
            </w:pPr>
            <w:moveTo w:id="100" w:author="Tim Bänziger" w:date="2009-08-19T21:09:00Z">
              <w:del w:id="101" w:author="Tim Bänziger" w:date="2009-08-19T21:09:00Z">
                <w:r w:rsidRPr="0037788D" w:rsidDel="003B1FDF">
                  <w:rPr>
                    <w:lang w:val="de-DE"/>
                  </w:rPr>
                  <w:delText>Klick Thumbnail öffnet das zugewiesene Bild als Zoom im modalen Popup</w:delText>
                </w:r>
              </w:del>
            </w:moveTo>
            <w:moveToRangeEnd w:id="67"/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lang w:val="de-DE"/>
              </w:rPr>
            </w:pPr>
          </w:p>
          <w:p w:rsidR="00480F76" w:rsidRDefault="004F3A52" w:rsidP="00480F76">
            <w:pPr>
              <w:rPr>
                <w:lang w:val="de-DE"/>
              </w:rPr>
            </w:pPr>
            <w:ins w:id="102" w:author="Tim Bänziger" w:date="2009-08-19T21:11:00Z">
              <w:r>
                <w:rPr>
                  <w:noProof/>
                  <w:lang w:val="de-CH" w:eastAsia="de-CH"/>
                </w:rPr>
                <w:lastRenderedPageBreak/>
                <w:drawing>
                  <wp:inline distT="0" distB="0" distL="0" distR="0">
                    <wp:extent cx="5963285" cy="3399790"/>
                    <wp:effectExtent l="19050" t="0" r="0" b="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63285" cy="33997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103" w:author="Tim Bänziger" w:date="2009-08-19T21:11:00Z">
              <w:r w:rsidR="00480F76" w:rsidDel="003B1FDF">
                <w:rPr>
                  <w:lang w:val="de-DE"/>
                </w:rPr>
                <w:delText>Kein Bild</w:delText>
              </w:r>
            </w:del>
          </w:p>
          <w:p w:rsidR="00DC0ADE" w:rsidRDefault="00DC0ADE" w:rsidP="00DC0ADE">
            <w:pPr>
              <w:rPr>
                <w:lang w:val="de-DE"/>
              </w:rPr>
            </w:pPr>
          </w:p>
        </w:tc>
      </w:tr>
    </w:tbl>
    <w:p w:rsidR="00DC0ADE" w:rsidDel="003B1FDF" w:rsidRDefault="00DC0ADE" w:rsidP="00DC0ADE">
      <w:pPr>
        <w:rPr>
          <w:del w:id="104" w:author="Tim Bänziger" w:date="2009-08-19T21:09:00Z"/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9E29A3" w:rsidDel="003B1FDF" w:rsidTr="00B40B70">
        <w:trPr>
          <w:del w:id="105" w:author="Tim Bänziger" w:date="2009-08-19T21:09:00Z"/>
        </w:trPr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Del="003B1FDF" w:rsidRDefault="00DC0ADE" w:rsidP="005862B3">
            <w:pPr>
              <w:pStyle w:val="Heading2"/>
              <w:rPr>
                <w:del w:id="106" w:author="Tim Bänziger" w:date="2009-08-19T21:09:00Z"/>
                <w:lang w:val="de-DE"/>
              </w:rPr>
            </w:pPr>
            <w:del w:id="107" w:author="Tim Bänziger" w:date="2009-08-19T21:09:00Z">
              <w:r w:rsidRPr="00264081" w:rsidDel="003B1FDF">
                <w:rPr>
                  <w:lang w:val="de-DE"/>
                </w:rPr>
                <w:delText xml:space="preserve">Schritt </w:delText>
              </w:r>
              <w:r w:rsidDel="003B1FDF">
                <w:rPr>
                  <w:lang w:val="de-DE"/>
                </w:rPr>
                <w:delText xml:space="preserve">4 - </w:delText>
              </w:r>
              <w:r w:rsidR="00480F76" w:rsidRPr="00480F76" w:rsidDel="003B1FDF">
                <w:rPr>
                  <w:b w:val="0"/>
                  <w:sz w:val="20"/>
                  <w:szCs w:val="20"/>
                  <w:lang w:val="de-CH"/>
                </w:rPr>
                <w:delText>Nutzer kann eine Bestuhlungsoption anklicken um ins Detail zu gelangen oder eine/mehrere Bestuhlungsoptionen selektieren und diese löschen</w:delText>
              </w:r>
            </w:del>
          </w:p>
        </w:tc>
      </w:tr>
      <w:tr w:rsidR="00DC0ADE" w:rsidRPr="00264081" w:rsidDel="003B1FDF" w:rsidTr="00DC0ADE">
        <w:trPr>
          <w:del w:id="108" w:author="Tim Bänziger" w:date="2009-08-19T21:09:00Z"/>
        </w:trPr>
        <w:tc>
          <w:tcPr>
            <w:tcW w:w="4928" w:type="dxa"/>
          </w:tcPr>
          <w:p w:rsidR="00DC0ADE" w:rsidRPr="00264081" w:rsidDel="003B1FDF" w:rsidRDefault="00DC0ADE" w:rsidP="00DC0ADE">
            <w:pPr>
              <w:rPr>
                <w:del w:id="109" w:author="Tim Bänziger" w:date="2009-08-19T21:09:00Z"/>
                <w:b/>
                <w:lang w:val="de-DE"/>
              </w:rPr>
            </w:pPr>
            <w:del w:id="110" w:author="Tim Bänziger" w:date="2009-08-19T21:09:00Z">
              <w:r w:rsidDel="003B1FDF">
                <w:rPr>
                  <w:b/>
                  <w:lang w:val="de-DE"/>
                </w:rPr>
                <w:delText>Controls</w:delText>
              </w:r>
            </w:del>
          </w:p>
        </w:tc>
        <w:tc>
          <w:tcPr>
            <w:tcW w:w="4678" w:type="dxa"/>
          </w:tcPr>
          <w:p w:rsidR="00DC0ADE" w:rsidRPr="00264081" w:rsidDel="003B1FDF" w:rsidRDefault="00DC0ADE" w:rsidP="00DC0ADE">
            <w:pPr>
              <w:rPr>
                <w:del w:id="111" w:author="Tim Bänziger" w:date="2009-08-19T21:09:00Z"/>
                <w:b/>
                <w:lang w:val="de-DE"/>
              </w:rPr>
            </w:pPr>
            <w:del w:id="112" w:author="Tim Bänziger" w:date="2009-08-19T21:09:00Z">
              <w:r w:rsidDel="003B1FDF">
                <w:rPr>
                  <w:b/>
                  <w:lang w:val="de-DE"/>
                </w:rPr>
                <w:delText>Regeln</w:delText>
              </w:r>
            </w:del>
          </w:p>
        </w:tc>
      </w:tr>
      <w:tr w:rsidR="00DC0ADE" w:rsidRPr="009E29A3" w:rsidDel="003B1FDF" w:rsidTr="00DC0ADE">
        <w:trPr>
          <w:del w:id="113" w:author="Tim Bänziger" w:date="2009-08-19T21:09:00Z"/>
        </w:trPr>
        <w:tc>
          <w:tcPr>
            <w:tcW w:w="4928" w:type="dxa"/>
          </w:tcPr>
          <w:p w:rsidR="00DC0ADE" w:rsidDel="003B1FDF" w:rsidRDefault="00DC0ADE" w:rsidP="00DC0ADE">
            <w:pPr>
              <w:rPr>
                <w:del w:id="114" w:author="Tim Bänziger" w:date="2009-08-19T21:09:00Z"/>
                <w:b/>
                <w:lang w:val="de-DE"/>
              </w:rPr>
            </w:pPr>
          </w:p>
          <w:p w:rsidR="00301BE0" w:rsidDel="003B1FDF" w:rsidRDefault="00301BE0" w:rsidP="00301BE0">
            <w:pPr>
              <w:rPr>
                <w:del w:id="115" w:author="Tim Bänziger" w:date="2009-08-19T21:09:00Z"/>
                <w:b/>
                <w:lang w:val="de-DE"/>
              </w:rPr>
            </w:pPr>
            <w:del w:id="116" w:author="Tim Bänziger" w:date="2009-08-19T21:09:00Z">
              <w:r w:rsidDel="003B1FDF">
                <w:rPr>
                  <w:b/>
                  <w:lang w:val="de-DE"/>
                </w:rPr>
                <w:delText>Inhaltsbereich</w:delText>
              </w:r>
            </w:del>
          </w:p>
          <w:p w:rsidR="00301BE0" w:rsidDel="003B1FDF" w:rsidRDefault="00301BE0" w:rsidP="00301BE0">
            <w:pPr>
              <w:rPr>
                <w:del w:id="117" w:author="Tim Bänziger" w:date="2009-08-19T21:09:00Z"/>
                <w:b/>
                <w:lang w:val="de-DE"/>
              </w:rPr>
            </w:pPr>
          </w:p>
          <w:p w:rsidR="00301BE0" w:rsidDel="003B1FDF" w:rsidRDefault="00301BE0" w:rsidP="00301BE0">
            <w:pPr>
              <w:rPr>
                <w:del w:id="118" w:author="Tim Bänziger" w:date="2009-08-19T21:09:00Z"/>
                <w:b/>
                <w:lang w:val="de-DE"/>
              </w:rPr>
            </w:pPr>
            <w:del w:id="119" w:author="Tim Bänziger" w:date="2009-08-19T21:09:00Z">
              <w:r w:rsidRPr="001E6DC5" w:rsidDel="003B1FDF">
                <w:rPr>
                  <w:b/>
                  <w:lang w:val="de-DE"/>
                </w:rPr>
                <w:delText>Liste</w:delText>
              </w:r>
              <w:r w:rsidDel="003B1FDF">
                <w:rPr>
                  <w:b/>
                  <w:lang w:val="de-DE"/>
                </w:rPr>
                <w:delText>/Grid</w:delText>
              </w:r>
              <w:r w:rsidRPr="001E6DC5" w:rsidDel="003B1FDF">
                <w:rPr>
                  <w:b/>
                  <w:lang w:val="de-DE"/>
                </w:rPr>
                <w:delText xml:space="preserve"> mit Spalten</w:delText>
              </w:r>
            </w:del>
          </w:p>
          <w:p w:rsidR="00301BE0" w:rsidRPr="00301BE0" w:rsidDel="003B1FDF" w:rsidRDefault="00301BE0" w:rsidP="00301BE0">
            <w:pPr>
              <w:rPr>
                <w:del w:id="120" w:author="Tim Bänziger" w:date="2009-08-19T21:09:00Z"/>
                <w:lang w:val="de-DE"/>
              </w:rPr>
            </w:pPr>
            <w:del w:id="121" w:author="Tim Bänziger" w:date="2009-08-19T21:09:00Z">
              <w:r w:rsidRPr="00301BE0" w:rsidDel="003B1FDF">
                <w:rPr>
                  <w:lang w:val="de-DE"/>
                </w:rPr>
                <w:delText>Default:</w:delText>
              </w:r>
            </w:del>
          </w:p>
          <w:p w:rsidR="00301BE0" w:rsidRPr="001C5D4C" w:rsidDel="003B1FDF" w:rsidRDefault="00301BE0" w:rsidP="00301BE0">
            <w:pPr>
              <w:pStyle w:val="ListParagraph"/>
              <w:numPr>
                <w:ilvl w:val="0"/>
                <w:numId w:val="23"/>
              </w:numPr>
              <w:rPr>
                <w:del w:id="122" w:author="Tim Bänziger" w:date="2009-08-19T21:09:00Z"/>
                <w:lang w:val="de-DE"/>
              </w:rPr>
            </w:pPr>
            <w:del w:id="123" w:author="Tim Bänziger" w:date="2009-08-19T21:09:00Z">
              <w:r w:rsidRPr="001C5D4C" w:rsidDel="003B1FDF">
                <w:rPr>
                  <w:lang w:val="de-DE"/>
                </w:rPr>
                <w:delText>Selektionscheckbox</w:delText>
              </w:r>
            </w:del>
          </w:p>
          <w:p w:rsidR="00301BE0" w:rsidDel="003B1FDF" w:rsidRDefault="00301BE0" w:rsidP="00301BE0">
            <w:pPr>
              <w:pStyle w:val="ListParagraph"/>
              <w:numPr>
                <w:ilvl w:val="0"/>
                <w:numId w:val="23"/>
              </w:numPr>
              <w:rPr>
                <w:del w:id="124" w:author="Tim Bänziger" w:date="2009-08-19T21:09:00Z"/>
                <w:lang w:val="de-DE"/>
              </w:rPr>
            </w:pPr>
            <w:del w:id="125" w:author="Tim Bänziger" w:date="2009-08-19T21:09:00Z">
              <w:r w:rsidDel="003B1FDF">
                <w:rPr>
                  <w:lang w:val="de-DE"/>
                </w:rPr>
                <w:delText>Bezeichnung</w:delText>
              </w:r>
            </w:del>
          </w:p>
          <w:p w:rsidR="00301BE0" w:rsidDel="003B1FDF" w:rsidRDefault="00301BE0" w:rsidP="00301BE0">
            <w:pPr>
              <w:pStyle w:val="ListParagraph"/>
              <w:numPr>
                <w:ilvl w:val="0"/>
                <w:numId w:val="23"/>
              </w:numPr>
              <w:rPr>
                <w:del w:id="126" w:author="Tim Bänziger" w:date="2009-08-19T21:09:00Z"/>
                <w:lang w:val="de-DE"/>
              </w:rPr>
            </w:pPr>
            <w:del w:id="127" w:author="Tim Bänziger" w:date="2009-08-19T21:09:00Z">
              <w:r w:rsidDel="003B1FDF">
                <w:rPr>
                  <w:lang w:val="de-DE"/>
                </w:rPr>
                <w:delText>Edit Icon</w:delText>
              </w:r>
            </w:del>
          </w:p>
          <w:p w:rsidR="00301BE0" w:rsidDel="003B1FDF" w:rsidRDefault="00301BE0" w:rsidP="00301BE0">
            <w:pPr>
              <w:pStyle w:val="ListParagraph"/>
              <w:numPr>
                <w:ilvl w:val="0"/>
                <w:numId w:val="23"/>
              </w:numPr>
              <w:rPr>
                <w:del w:id="128" w:author="Tim Bänziger" w:date="2009-08-19T21:09:00Z"/>
                <w:lang w:val="de-DE"/>
              </w:rPr>
            </w:pPr>
            <w:del w:id="129" w:author="Tim Bänziger" w:date="2009-08-19T21:09:00Z">
              <w:r w:rsidDel="003B1FDF">
                <w:rPr>
                  <w:lang w:val="de-DE"/>
                </w:rPr>
                <w:delText>View Icon</w:delText>
              </w:r>
            </w:del>
          </w:p>
          <w:p w:rsidR="00301BE0" w:rsidDel="003B1FDF" w:rsidRDefault="00301BE0" w:rsidP="00301BE0">
            <w:pPr>
              <w:rPr>
                <w:del w:id="130" w:author="Tim Bänziger" w:date="2009-08-19T21:09:00Z"/>
                <w:lang w:val="de-DE"/>
              </w:rPr>
            </w:pPr>
            <w:del w:id="131" w:author="Tim Bänziger" w:date="2009-08-19T21:09:00Z">
              <w:r w:rsidDel="003B1FDF">
                <w:rPr>
                  <w:lang w:val="de-DE"/>
                </w:rPr>
                <w:delText xml:space="preserve">Optional: </w:delText>
              </w:r>
            </w:del>
          </w:p>
          <w:p w:rsidR="00301BE0" w:rsidDel="003B1FDF" w:rsidRDefault="00301BE0" w:rsidP="00301BE0">
            <w:pPr>
              <w:pStyle w:val="ListParagraph"/>
              <w:numPr>
                <w:ilvl w:val="0"/>
                <w:numId w:val="23"/>
              </w:numPr>
              <w:rPr>
                <w:del w:id="132" w:author="Tim Bänziger" w:date="2009-08-19T21:09:00Z"/>
                <w:lang w:val="de-DE"/>
              </w:rPr>
            </w:pPr>
            <w:del w:id="133" w:author="Tim Bänziger" w:date="2009-08-19T21:09:00Z">
              <w:r w:rsidDel="003B1FDF">
                <w:rPr>
                  <w:lang w:val="de-DE"/>
                </w:rPr>
                <w:delText>MinPersonen</w:delText>
              </w:r>
            </w:del>
          </w:p>
          <w:p w:rsidR="00301BE0" w:rsidDel="003B1FDF" w:rsidRDefault="00301BE0" w:rsidP="00301BE0">
            <w:pPr>
              <w:pStyle w:val="ListParagraph"/>
              <w:numPr>
                <w:ilvl w:val="0"/>
                <w:numId w:val="23"/>
              </w:numPr>
              <w:rPr>
                <w:del w:id="134" w:author="Tim Bänziger" w:date="2009-08-19T21:09:00Z"/>
                <w:lang w:val="de-DE"/>
              </w:rPr>
            </w:pPr>
            <w:del w:id="135" w:author="Tim Bänziger" w:date="2009-08-19T21:09:00Z">
              <w:r w:rsidDel="003B1FDF">
                <w:rPr>
                  <w:lang w:val="de-DE"/>
                </w:rPr>
                <w:delText>MaxPersonen</w:delText>
              </w:r>
            </w:del>
          </w:p>
          <w:p w:rsidR="00301BE0" w:rsidDel="003B1FDF" w:rsidRDefault="00301BE0" w:rsidP="00301BE0">
            <w:pPr>
              <w:pStyle w:val="ListParagraph"/>
              <w:numPr>
                <w:ilvl w:val="0"/>
                <w:numId w:val="23"/>
              </w:numPr>
              <w:rPr>
                <w:del w:id="136" w:author="Tim Bänziger" w:date="2009-08-19T21:09:00Z"/>
                <w:lang w:val="de-DE"/>
              </w:rPr>
            </w:pPr>
            <w:del w:id="137" w:author="Tim Bänziger" w:date="2009-08-19T21:09:00Z">
              <w:r w:rsidDel="003B1FDF">
                <w:rPr>
                  <w:lang w:val="de-DE"/>
                </w:rPr>
                <w:delText>Vorlaufzeit</w:delText>
              </w:r>
            </w:del>
          </w:p>
          <w:p w:rsidR="00301BE0" w:rsidDel="003B1FDF" w:rsidRDefault="00301BE0" w:rsidP="00301BE0">
            <w:pPr>
              <w:pStyle w:val="ListParagraph"/>
              <w:numPr>
                <w:ilvl w:val="0"/>
                <w:numId w:val="23"/>
              </w:numPr>
              <w:rPr>
                <w:del w:id="138" w:author="Tim Bänziger" w:date="2009-08-19T21:09:00Z"/>
                <w:lang w:val="de-DE"/>
              </w:rPr>
            </w:pPr>
            <w:del w:id="139" w:author="Tim Bänziger" w:date="2009-08-19T21:09:00Z">
              <w:r w:rsidDel="003B1FDF">
                <w:rPr>
                  <w:lang w:val="de-DE"/>
                </w:rPr>
                <w:delText>Nachlaufzeit</w:delText>
              </w:r>
            </w:del>
          </w:p>
          <w:p w:rsidR="00301BE0" w:rsidRPr="00301BE0" w:rsidDel="003B1FDF" w:rsidRDefault="00301BE0" w:rsidP="00301BE0">
            <w:pPr>
              <w:pStyle w:val="ListParagraph"/>
              <w:numPr>
                <w:ilvl w:val="0"/>
                <w:numId w:val="23"/>
              </w:numPr>
              <w:rPr>
                <w:del w:id="140" w:author="Tim Bänziger" w:date="2009-08-19T21:09:00Z"/>
                <w:highlight w:val="yellow"/>
                <w:lang w:val="de-DE"/>
              </w:rPr>
            </w:pPr>
            <w:del w:id="141" w:author="Tim Bänziger" w:date="2009-08-19T21:09:00Z">
              <w:r w:rsidRPr="00301BE0" w:rsidDel="003B1FDF">
                <w:rPr>
                  <w:highlight w:val="yellow"/>
                  <w:lang w:val="de-DE"/>
                </w:rPr>
                <w:delText>Bild-Icon oder Thumbnail</w:delText>
              </w:r>
            </w:del>
          </w:p>
          <w:p w:rsidR="00301BE0" w:rsidRPr="00E329A2" w:rsidDel="003B1FDF" w:rsidRDefault="00301BE0" w:rsidP="00301BE0">
            <w:pPr>
              <w:pStyle w:val="ListParagraph"/>
              <w:rPr>
                <w:del w:id="142" w:author="Tim Bänziger" w:date="2009-08-19T21:09:00Z"/>
                <w:lang w:val="de-DE"/>
              </w:rPr>
            </w:pPr>
          </w:p>
          <w:p w:rsidR="00301BE0" w:rsidDel="003B1FDF" w:rsidRDefault="00301BE0" w:rsidP="00301BE0">
            <w:pPr>
              <w:pStyle w:val="ListParagraph"/>
              <w:numPr>
                <w:ilvl w:val="0"/>
                <w:numId w:val="23"/>
              </w:numPr>
              <w:rPr>
                <w:del w:id="143" w:author="Tim Bänziger" w:date="2009-08-19T21:09:00Z"/>
                <w:lang w:val="de-DE"/>
              </w:rPr>
            </w:pPr>
            <w:del w:id="144" w:author="Tim Bänziger" w:date="2009-08-19T21:09:00Z">
              <w:r w:rsidDel="003B1FDF">
                <w:rPr>
                  <w:lang w:val="de-DE"/>
                </w:rPr>
                <w:delText>Button: Löschen</w:delText>
              </w:r>
            </w:del>
          </w:p>
          <w:p w:rsidR="00CB667D" w:rsidRPr="005C3503" w:rsidDel="003B1FDF" w:rsidRDefault="00CB667D" w:rsidP="00DC0ADE">
            <w:pPr>
              <w:rPr>
                <w:del w:id="145" w:author="Tim Bänziger" w:date="2009-08-19T21:09:00Z"/>
                <w:b/>
                <w:lang w:val="de-DE"/>
              </w:rPr>
            </w:pPr>
          </w:p>
        </w:tc>
        <w:tc>
          <w:tcPr>
            <w:tcW w:w="4678" w:type="dxa"/>
          </w:tcPr>
          <w:p w:rsidR="006F5E8D" w:rsidDel="003B1FDF" w:rsidRDefault="006F5E8D" w:rsidP="00A21793">
            <w:pPr>
              <w:tabs>
                <w:tab w:val="left" w:pos="5220"/>
              </w:tabs>
              <w:rPr>
                <w:del w:id="146" w:author="Tim Bänziger" w:date="2009-08-19T21:09:00Z"/>
                <w:lang w:val="de-DE"/>
              </w:rPr>
            </w:pPr>
          </w:p>
          <w:p w:rsidR="00301BE0" w:rsidRPr="006B0450" w:rsidDel="003B1FDF" w:rsidRDefault="00301BE0" w:rsidP="00301BE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del w:id="147" w:author="Tim Bänziger" w:date="2009-08-19T21:09:00Z"/>
                <w:lang w:val="de-DE"/>
              </w:rPr>
            </w:pPr>
            <w:moveFromRangeStart w:id="148" w:author="Tim Bänziger" w:date="2009-08-19T21:09:00Z" w:name="move238479470"/>
            <w:moveFrom w:id="149" w:author="Tim Bänziger" w:date="2009-08-19T21:09:00Z">
              <w:del w:id="150" w:author="Tim Bänziger" w:date="2009-08-19T21:09:00Z">
                <w:r w:rsidRPr="00A46C7D" w:rsidDel="003B1FDF">
                  <w:rPr>
                    <w:lang w:val="de-DE"/>
                  </w:rPr>
                  <w:delText>Klick auf „View“ Button</w:delText>
                </w:r>
                <w:r w:rsidDel="003B1FDF">
                  <w:rPr>
                    <w:lang w:val="de-DE"/>
                  </w:rPr>
                  <w:delText xml:space="preserve"> (Icon)</w:delText>
                </w:r>
                <w:r w:rsidRPr="00A46C7D" w:rsidDel="003B1FDF">
                  <w:rPr>
                    <w:lang w:val="de-DE"/>
                  </w:rPr>
                  <w:delText xml:space="preserve"> möglich</w:delText>
                </w:r>
              </w:del>
            </w:moveFrom>
          </w:p>
          <w:p w:rsidR="00301BE0" w:rsidRPr="006B0450" w:rsidDel="003B1FDF" w:rsidRDefault="00301BE0" w:rsidP="00301BE0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del w:id="151" w:author="Tim Bänziger" w:date="2009-08-19T21:09:00Z"/>
                <w:lang w:val="de-DE"/>
              </w:rPr>
            </w:pPr>
            <w:moveFrom w:id="152" w:author="Tim Bänziger" w:date="2009-08-19T21:09:00Z">
              <w:del w:id="153" w:author="Tim Bänziger" w:date="2009-08-19T21:09:00Z">
                <w:r w:rsidDel="003B1FDF">
                  <w:rPr>
                    <w:lang w:val="de-DE"/>
                  </w:rPr>
                  <w:delText xml:space="preserve">Details </w:delText>
                </w:r>
                <w:r w:rsidRPr="006B0450" w:rsidDel="003B1FDF">
                  <w:rPr>
                    <w:lang w:val="de-DE"/>
                  </w:rPr>
                  <w:delText>werden nicht editierbar angezeigt</w:delText>
                </w:r>
              </w:del>
            </w:moveFrom>
          </w:p>
          <w:p w:rsidR="00301BE0" w:rsidRPr="006B0450" w:rsidDel="003B1FDF" w:rsidRDefault="00301BE0" w:rsidP="00301BE0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del w:id="154" w:author="Tim Bänziger" w:date="2009-08-19T21:09:00Z"/>
                <w:lang w:val="de-DE"/>
              </w:rPr>
            </w:pPr>
            <w:moveFrom w:id="155" w:author="Tim Bänziger" w:date="2009-08-19T21:09:00Z">
              <w:del w:id="156" w:author="Tim Bänziger" w:date="2009-08-19T21:09:00Z">
                <w:r w:rsidRPr="006B0450" w:rsidDel="003B1FDF">
                  <w:rPr>
                    <w:lang w:val="de-DE"/>
                  </w:rPr>
                  <w:delText>Es stehen die Buttons „Neu“, „Bearbeiten“, „Drucken“ und „Abbrechen“</w:delText>
                </w:r>
                <w:r w:rsidDel="003B1FDF">
                  <w:rPr>
                    <w:lang w:val="de-DE"/>
                  </w:rPr>
                  <w:delText xml:space="preserve"> (zurück zum Suchresultat)</w:delText>
                </w:r>
                <w:r w:rsidRPr="006B0450" w:rsidDel="003B1FDF">
                  <w:rPr>
                    <w:lang w:val="de-DE"/>
                  </w:rPr>
                  <w:delText xml:space="preserve"> zur Verfügung</w:delText>
                </w:r>
              </w:del>
            </w:moveFrom>
          </w:p>
          <w:p w:rsidR="00301BE0" w:rsidRPr="006B0450" w:rsidDel="003B1FDF" w:rsidRDefault="00301BE0" w:rsidP="00301BE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del w:id="157" w:author="Tim Bänziger" w:date="2009-08-19T21:09:00Z"/>
                <w:lang w:val="de-DE"/>
              </w:rPr>
            </w:pPr>
            <w:moveFrom w:id="158" w:author="Tim Bänziger" w:date="2009-08-19T21:09:00Z">
              <w:del w:id="159" w:author="Tim Bänziger" w:date="2009-08-19T21:09:00Z">
                <w:r w:rsidRPr="00A46C7D" w:rsidDel="003B1FDF">
                  <w:rPr>
                    <w:lang w:val="de-DE"/>
                  </w:rPr>
                  <w:delText xml:space="preserve">Klick auf „Edit Button möglich (falls entsprechende Berechtigungen vorhanden) </w:delText>
                </w:r>
              </w:del>
            </w:moveFrom>
          </w:p>
          <w:p w:rsidR="00301BE0" w:rsidRPr="006B0450" w:rsidDel="003B1FDF" w:rsidRDefault="00301BE0" w:rsidP="00301BE0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del w:id="160" w:author="Tim Bänziger" w:date="2009-08-19T21:09:00Z"/>
                <w:lang w:val="de-DE"/>
              </w:rPr>
            </w:pPr>
            <w:moveFrom w:id="161" w:author="Tim Bänziger" w:date="2009-08-19T21:09:00Z">
              <w:del w:id="162" w:author="Tim Bänziger" w:date="2009-08-19T21:09:00Z">
                <w:r w:rsidRPr="006B0450" w:rsidDel="003B1FDF">
                  <w:rPr>
                    <w:lang w:val="de-DE"/>
                  </w:rPr>
                  <w:delText>Man gelangt ins Detail und kann editieren (siehe die weiteren Schritte)</w:delText>
                </w:r>
              </w:del>
            </w:moveFrom>
          </w:p>
          <w:p w:rsidR="00301BE0" w:rsidRPr="006B0450" w:rsidDel="003B1FDF" w:rsidRDefault="00301BE0" w:rsidP="00301BE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del w:id="163" w:author="Tim Bänziger" w:date="2009-08-19T21:09:00Z"/>
                <w:lang w:val="de-DE"/>
              </w:rPr>
            </w:pPr>
            <w:moveFrom w:id="164" w:author="Tim Bänziger" w:date="2009-08-19T21:09:00Z">
              <w:del w:id="165" w:author="Tim Bänziger" w:date="2009-08-19T21:09:00Z">
                <w:r w:rsidRPr="006B0450" w:rsidDel="003B1FDF">
                  <w:rPr>
                    <w:lang w:val="de-DE"/>
                  </w:rPr>
                  <w:delText>Checkbox Selektion und Klick auf „</w:delText>
                </w:r>
                <w:r w:rsidDel="003B1FDF">
                  <w:rPr>
                    <w:lang w:val="de-DE"/>
                  </w:rPr>
                  <w:delText>Löschen“</w:delText>
                </w:r>
                <w:r w:rsidRPr="006B0450" w:rsidDel="003B1FDF">
                  <w:rPr>
                    <w:lang w:val="de-DE"/>
                  </w:rPr>
                  <w:delText xml:space="preserve"> Button“ möglich (falls entsprechende Berechtigungen vorhanden)</w:delText>
                </w:r>
              </w:del>
            </w:moveFrom>
          </w:p>
          <w:p w:rsidR="00301BE0" w:rsidRPr="006B0450" w:rsidDel="003B1FDF" w:rsidRDefault="00301BE0" w:rsidP="00130918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tabs>
                <w:tab w:val="left" w:pos="5220"/>
              </w:tabs>
              <w:rPr>
                <w:del w:id="166" w:author="Tim Bänziger" w:date="2009-08-19T21:09:00Z"/>
                <w:b/>
                <w:lang w:val="de-DE"/>
              </w:rPr>
            </w:pPr>
            <w:moveFrom w:id="167" w:author="Tim Bänziger" w:date="2009-08-19T21:09:00Z">
              <w:del w:id="168" w:author="Tim Bänziger" w:date="2009-08-19T21:09:00Z">
                <w:r w:rsidDel="003B1FDF">
                  <w:rPr>
                    <w:b/>
                    <w:lang w:val="de-DE"/>
                  </w:rPr>
                  <w:delText>Löschen</w:delText>
                </w:r>
              </w:del>
            </w:moveFrom>
          </w:p>
          <w:p w:rsidR="00301BE0" w:rsidDel="003B1FDF" w:rsidRDefault="00301BE0" w:rsidP="00301BE0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del w:id="169" w:author="Tim Bänziger" w:date="2009-08-19T21:09:00Z"/>
                <w:lang w:val="de-DE"/>
              </w:rPr>
            </w:pPr>
            <w:commentRangeStart w:id="170"/>
            <w:moveFrom w:id="171" w:author="Tim Bänziger" w:date="2009-08-19T21:09:00Z">
              <w:del w:id="172" w:author="Tim Bänziger" w:date="2009-08-19T21:09:00Z">
                <w:r w:rsidDel="003B1FDF">
                  <w:rPr>
                    <w:lang w:val="de-DE"/>
                  </w:rPr>
                  <w:delText>Selektiert man eine oder mehrere Bestuhlungsoptionen und k</w:delText>
                </w:r>
                <w:r w:rsidRPr="00A46C7D" w:rsidDel="003B1FDF">
                  <w:rPr>
                    <w:lang w:val="de-DE"/>
                  </w:rPr>
                  <w:delText xml:space="preserve">lickt </w:delText>
                </w:r>
                <w:r w:rsidDel="003B1FDF">
                  <w:rPr>
                    <w:lang w:val="de-DE"/>
                  </w:rPr>
                  <w:delText>auf den Löschen</w:delText>
                </w:r>
                <w:r w:rsidRPr="00A46C7D" w:rsidDel="003B1FDF">
                  <w:rPr>
                    <w:lang w:val="de-DE"/>
                  </w:rPr>
                  <w:delText>-Button, so wird (nach einer Bestätigung</w:delText>
                </w:r>
                <w:r w:rsidRPr="006B0450" w:rsidDel="003B1FDF">
                  <w:rPr>
                    <w:lang w:val="de-DE"/>
                  </w:rPr>
                  <w:delText>s</w:delText>
                </w:r>
                <w:r w:rsidRPr="00A46C7D" w:rsidDel="003B1FDF">
                  <w:rPr>
                    <w:lang w:val="de-DE"/>
                  </w:rPr>
                  <w:delText>meldung</w:delText>
                </w:r>
                <w:r w:rsidR="002579C6" w:rsidRPr="00130918" w:rsidDel="003B1FDF">
                  <w:rPr>
                    <w:shd w:val="clear" w:color="auto" w:fill="FFFFFF" w:themeFill="background1"/>
                    <w:lang w:val="de-DE"/>
                  </w:rPr>
                  <w:delText xml:space="preserve">/Warnhinweis welcher auch die Ressourcen </w:delText>
                </w:r>
                <w:r w:rsidR="002579C6" w:rsidRPr="00130918" w:rsidDel="003B1FDF">
                  <w:rPr>
                    <w:shd w:val="clear" w:color="auto" w:fill="FFFFFF" w:themeFill="background1"/>
                    <w:lang w:val="de-DE"/>
                  </w:rPr>
                  <w:lastRenderedPageBreak/>
                  <w:delText>anzeigt in welcher diese Optionen verwendet werden</w:delText>
                </w:r>
                <w:r w:rsidRPr="00130918" w:rsidDel="003B1FDF">
                  <w:rPr>
                    <w:shd w:val="clear" w:color="auto" w:fill="FFFFFF" w:themeFill="background1"/>
                    <w:lang w:val="de-DE"/>
                  </w:rPr>
                  <w:delText>) die</w:delText>
                </w:r>
                <w:r w:rsidRPr="00A46C7D" w:rsidDel="003B1FDF">
                  <w:rPr>
                    <w:lang w:val="de-DE"/>
                  </w:rPr>
                  <w:delText xml:space="preserve"> entsprechende</w:delText>
                </w:r>
                <w:r w:rsidRPr="006B0450" w:rsidDel="003B1FDF">
                  <w:rPr>
                    <w:lang w:val="de-DE"/>
                  </w:rPr>
                  <w:delText>(n)</w:delText>
                </w:r>
                <w:r w:rsidRPr="00A46C7D" w:rsidDel="003B1FDF">
                  <w:rPr>
                    <w:lang w:val="de-DE"/>
                  </w:rPr>
                  <w:delText xml:space="preserve"> </w:delText>
                </w:r>
                <w:r w:rsidDel="003B1FDF">
                  <w:rPr>
                    <w:lang w:val="de-DE"/>
                  </w:rPr>
                  <w:delText>Bestuhlungsoption</w:delText>
                </w:r>
                <w:r w:rsidR="002579C6" w:rsidDel="003B1FDF">
                  <w:rPr>
                    <w:lang w:val="de-DE"/>
                  </w:rPr>
                  <w:delText>(</w:delText>
                </w:r>
                <w:r w:rsidDel="003B1FDF">
                  <w:rPr>
                    <w:lang w:val="de-DE"/>
                  </w:rPr>
                  <w:delText>en</w:delText>
                </w:r>
                <w:r w:rsidR="002579C6" w:rsidDel="003B1FDF">
                  <w:rPr>
                    <w:lang w:val="de-DE"/>
                  </w:rPr>
                  <w:delText>)</w:delText>
                </w:r>
                <w:r w:rsidDel="003B1FDF">
                  <w:rPr>
                    <w:lang w:val="de-DE"/>
                  </w:rPr>
                  <w:delText xml:space="preserve"> </w:delText>
                </w:r>
                <w:r w:rsidRPr="00A46C7D" w:rsidDel="003B1FDF">
                  <w:rPr>
                    <w:lang w:val="de-DE"/>
                  </w:rPr>
                  <w:delText>gelöscht</w:delText>
                </w:r>
                <w:commentRangeEnd w:id="170"/>
                <w:r w:rsidR="002579C6" w:rsidDel="003B1FDF">
                  <w:rPr>
                    <w:rStyle w:val="CommentReference"/>
                  </w:rPr>
                  <w:commentReference w:id="170"/>
                </w:r>
              </w:del>
            </w:moveFrom>
          </w:p>
          <w:p w:rsidR="000F0A5D" w:rsidDel="003B1FDF" w:rsidRDefault="00301BE0" w:rsidP="00301BE0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del w:id="173" w:author="Tim Bänziger" w:date="2009-08-19T21:09:00Z"/>
                <w:lang w:val="de-DE"/>
              </w:rPr>
            </w:pPr>
            <w:moveFrom w:id="174" w:author="Tim Bänziger" w:date="2009-08-19T21:09:00Z">
              <w:del w:id="175" w:author="Tim Bänziger" w:date="2009-08-19T21:09:00Z">
                <w:r w:rsidRPr="00301BE0" w:rsidDel="003B1FDF">
                  <w:rPr>
                    <w:lang w:val="de-DE"/>
                  </w:rPr>
                  <w:delText>A</w:delText>
                </w:r>
                <w:r w:rsidDel="003B1FDF">
                  <w:rPr>
                    <w:lang w:val="de-DE"/>
                  </w:rPr>
                  <w:delText>u</w:delText>
                </w:r>
                <w:r w:rsidRPr="00301BE0" w:rsidDel="003B1FDF">
                  <w:rPr>
                    <w:lang w:val="de-DE"/>
                  </w:rPr>
                  <w:delText xml:space="preserve">sserdem wird die Referenz/Verlinkung zu den betroffenen </w:delText>
                </w:r>
                <w:r w:rsidR="009E62A9" w:rsidDel="003B1FDF">
                  <w:rPr>
                    <w:lang w:val="de-DE"/>
                  </w:rPr>
                  <w:delText>Ressourcen</w:delText>
                </w:r>
                <w:r w:rsidRPr="00301BE0" w:rsidDel="003B1FDF">
                  <w:rPr>
                    <w:lang w:val="de-DE"/>
                  </w:rPr>
                  <w:delText xml:space="preserve"> aufgehoben (siehe </w:delText>
                </w:r>
                <w:r w:rsidDel="003B1FDF">
                  <w:rPr>
                    <w:lang w:val="de-DE"/>
                  </w:rPr>
                  <w:delText xml:space="preserve">auch </w:delText>
                </w:r>
                <w:r w:rsidRPr="00301BE0" w:rsidDel="003B1FDF">
                  <w:rPr>
                    <w:lang w:val="de-DE"/>
                  </w:rPr>
                  <w:delText>Use Case 105.0</w:delText>
                </w:r>
                <w:r w:rsidDel="003B1FDF">
                  <w:rPr>
                    <w:lang w:val="de-DE"/>
                  </w:rPr>
                  <w:delText>11)</w:delText>
                </w:r>
              </w:del>
            </w:moveFrom>
          </w:p>
          <w:p w:rsidR="009E62A9" w:rsidDel="003B1FDF" w:rsidRDefault="009E62A9" w:rsidP="00301BE0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del w:id="176" w:author="Tim Bänziger" w:date="2009-08-19T21:09:00Z"/>
                <w:lang w:val="de-DE"/>
              </w:rPr>
            </w:pPr>
            <w:commentRangeStart w:id="177"/>
            <w:moveFrom w:id="178" w:author="Tim Bänziger" w:date="2009-08-19T21:09:00Z">
              <w:del w:id="179" w:author="Tim Bänziger" w:date="2009-08-19T21:09:00Z">
                <w:r w:rsidDel="003B1FDF">
                  <w:rPr>
                    <w:lang w:val="de-DE"/>
                  </w:rPr>
                  <w:delText>WICHTIG: Das löschen einer Bestuhlungsoption ist nur möglich, wenn keine Verlinkung zu einer Reservation mehr besteht.</w:delText>
                </w:r>
                <w:commentRangeEnd w:id="177"/>
                <w:r w:rsidDel="003B1FDF">
                  <w:rPr>
                    <w:rStyle w:val="CommentReference"/>
                  </w:rPr>
                  <w:commentReference w:id="177"/>
                </w:r>
              </w:del>
            </w:moveFrom>
          </w:p>
          <w:p w:rsidR="0037788D" w:rsidRPr="0037788D" w:rsidDel="003B1FDF" w:rsidRDefault="0037788D" w:rsidP="0037788D">
            <w:pPr>
              <w:tabs>
                <w:tab w:val="left" w:pos="5220"/>
              </w:tabs>
              <w:rPr>
                <w:del w:id="180" w:author="Tim Bänziger" w:date="2009-08-19T21:09:00Z"/>
                <w:lang w:val="de-DE"/>
              </w:rPr>
            </w:pPr>
          </w:p>
          <w:p w:rsidR="0037788D" w:rsidRPr="0037788D" w:rsidDel="003B1FDF" w:rsidRDefault="0037788D" w:rsidP="0037788D">
            <w:pPr>
              <w:tabs>
                <w:tab w:val="left" w:pos="5220"/>
              </w:tabs>
              <w:rPr>
                <w:del w:id="181" w:author="Tim Bänziger" w:date="2009-08-19T21:09:00Z"/>
                <w:lang w:val="de-DE"/>
              </w:rPr>
            </w:pPr>
            <w:moveFrom w:id="182" w:author="Tim Bänziger" w:date="2009-08-19T21:09:00Z">
              <w:del w:id="183" w:author="Tim Bänziger" w:date="2009-08-19T21:09:00Z">
                <w:r w:rsidRPr="0037788D" w:rsidDel="003B1FDF">
                  <w:rPr>
                    <w:lang w:val="de-DE"/>
                  </w:rPr>
                  <w:delText>Klick Thumbnail öffnet das zugewiesene Bild als Zoom im modalen Popup</w:delText>
                </w:r>
              </w:del>
            </w:moveFrom>
            <w:moveFromRangeEnd w:id="148"/>
          </w:p>
        </w:tc>
      </w:tr>
      <w:tr w:rsidR="00DC0ADE" w:rsidRPr="00A21793" w:rsidDel="003B1FDF" w:rsidTr="00DC0ADE">
        <w:trPr>
          <w:del w:id="184" w:author="Tim Bänziger" w:date="2009-08-19T21:09:00Z"/>
        </w:trPr>
        <w:tc>
          <w:tcPr>
            <w:tcW w:w="9606" w:type="dxa"/>
            <w:gridSpan w:val="2"/>
          </w:tcPr>
          <w:p w:rsidR="00DC0ADE" w:rsidRPr="00A21793" w:rsidDel="003B1FDF" w:rsidRDefault="00DC0ADE" w:rsidP="00DC0ADE">
            <w:pPr>
              <w:rPr>
                <w:del w:id="185" w:author="Tim Bänziger" w:date="2009-08-19T21:09:00Z"/>
                <w:lang w:val="de-DE"/>
              </w:rPr>
            </w:pPr>
          </w:p>
          <w:p w:rsidR="00480F76" w:rsidDel="003B1FDF" w:rsidRDefault="00480F76" w:rsidP="00480F76">
            <w:pPr>
              <w:rPr>
                <w:del w:id="186" w:author="Tim Bänziger" w:date="2009-08-19T21:09:00Z"/>
                <w:lang w:val="de-DE"/>
              </w:rPr>
            </w:pPr>
            <w:del w:id="187" w:author="Tim Bänziger" w:date="2009-08-19T21:09:00Z">
              <w:r w:rsidDel="003B1FDF">
                <w:rPr>
                  <w:lang w:val="de-DE"/>
                </w:rPr>
                <w:delText>Kein Bild</w:delText>
              </w:r>
            </w:del>
          </w:p>
          <w:p w:rsidR="00DC0ADE" w:rsidRPr="00A21793" w:rsidDel="003B1FDF" w:rsidRDefault="00DC0ADE" w:rsidP="00DC0ADE">
            <w:pPr>
              <w:rPr>
                <w:del w:id="188" w:author="Tim Bänziger" w:date="2009-08-19T21:09:00Z"/>
                <w:lang w:val="de-DE"/>
              </w:rPr>
            </w:pPr>
          </w:p>
        </w:tc>
      </w:tr>
    </w:tbl>
    <w:p w:rsidR="00000000" w:rsidRDefault="004F3A52">
      <w:pPr>
        <w:rPr>
          <w:del w:id="189" w:author="Tim Bänziger" w:date="2009-08-19T21:09:00Z"/>
          <w:lang w:val="de-DE"/>
        </w:rPr>
      </w:pPr>
    </w:p>
    <w:p w:rsidR="00000000" w:rsidRDefault="004F3A52">
      <w:pPr>
        <w:rPr>
          <w:ins w:id="190" w:author="Tim Bänziger" w:date="2009-08-28T08:16:00Z"/>
          <w:lang w:val="de-CH"/>
        </w:rPr>
        <w:pPrChange w:id="191" w:author="Tim Bänziger" w:date="2009-08-28T08:16:00Z">
          <w:pPr>
            <w:pStyle w:val="ListParagraph"/>
            <w:numPr>
              <w:numId w:val="49"/>
            </w:numPr>
            <w:tabs>
              <w:tab w:val="left" w:pos="5220"/>
            </w:tabs>
            <w:ind w:hanging="360"/>
            <w:jc w:val="both"/>
          </w:pPr>
        </w:pPrChange>
      </w:pPr>
    </w:p>
    <w:p w:rsidR="009C66B2" w:rsidRPr="009C66B2" w:rsidRDefault="009C66B2" w:rsidP="00DC0ADE">
      <w:pPr>
        <w:rPr>
          <w:ins w:id="192" w:author="Tim Bänziger" w:date="2009-08-28T08:16:00Z"/>
          <w:lang w:val="de-CH"/>
          <w:rPrChange w:id="193" w:author="Tim Bänziger" w:date="2009-08-28T08:16:00Z">
            <w:rPr>
              <w:ins w:id="194" w:author="Tim Bänziger" w:date="2009-08-28T08:16:00Z"/>
              <w:lang w:val="de-DE"/>
            </w:rPr>
          </w:rPrChange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361"/>
        <w:gridCol w:w="4961"/>
      </w:tblGrid>
      <w:tr w:rsidR="009C66B2" w:rsidRPr="006B6E31" w:rsidTr="003C1B45">
        <w:trPr>
          <w:ins w:id="195" w:author="Tim Bänziger" w:date="2009-08-28T08:16:00Z"/>
        </w:trPr>
        <w:tc>
          <w:tcPr>
            <w:tcW w:w="9322" w:type="dxa"/>
            <w:gridSpan w:val="2"/>
            <w:shd w:val="clear" w:color="auto" w:fill="C2D69B" w:themeFill="accent3" w:themeFillTint="99"/>
          </w:tcPr>
          <w:p w:rsidR="00000000" w:rsidRDefault="009C66B2">
            <w:pPr>
              <w:pStyle w:val="Heading2"/>
              <w:rPr>
                <w:ins w:id="196" w:author="Tim Bänziger" w:date="2009-08-28T08:16:00Z"/>
                <w:lang w:val="de-DE"/>
              </w:rPr>
            </w:pPr>
            <w:ins w:id="197" w:author="Tim Bänziger" w:date="2009-08-28T08:16:00Z">
              <w:r w:rsidRPr="00264081">
                <w:rPr>
                  <w:lang w:val="de-DE"/>
                </w:rPr>
                <w:t xml:space="preserve">Schritt </w:t>
              </w:r>
              <w:r>
                <w:rPr>
                  <w:lang w:val="de-DE"/>
                </w:rPr>
                <w:t xml:space="preserve">4 - </w:t>
              </w:r>
            </w:ins>
            <w:ins w:id="198" w:author="Tim Bänziger" w:date="2009-08-28T08:17:00Z">
              <w:r w:rsidR="00DB6A9A" w:rsidRPr="00DB6A9A">
                <w:rPr>
                  <w:b w:val="0"/>
                  <w:sz w:val="20"/>
                  <w:lang w:val="de-CH"/>
                  <w:rPrChange w:id="199" w:author="Tim Bänziger" w:date="2009-08-28T08:17:00Z">
                    <w:rPr>
                      <w:lang w:val="de-CH"/>
                    </w:rPr>
                  </w:rPrChange>
                </w:rPr>
                <w:t>Administrator kann einen Eintrag anklicken, um die Details anzuzeigen (View Modus)</w:t>
              </w:r>
            </w:ins>
          </w:p>
        </w:tc>
      </w:tr>
      <w:tr w:rsidR="009C66B2" w:rsidRPr="006B6E31" w:rsidTr="003C1B45">
        <w:trPr>
          <w:ins w:id="200" w:author="Tim Bänziger" w:date="2009-08-28T08:16:00Z"/>
        </w:trPr>
        <w:tc>
          <w:tcPr>
            <w:tcW w:w="4361" w:type="dxa"/>
          </w:tcPr>
          <w:p w:rsidR="009C66B2" w:rsidRDefault="009C66B2" w:rsidP="003C1B45">
            <w:pPr>
              <w:rPr>
                <w:ins w:id="201" w:author="Tim Bänziger" w:date="2009-08-28T08:16:00Z"/>
                <w:b/>
                <w:lang w:val="de-DE"/>
              </w:rPr>
            </w:pPr>
            <w:ins w:id="202" w:author="Tim Bänziger" w:date="2009-08-28T08:16:00Z">
              <w:r>
                <w:rPr>
                  <w:b/>
                  <w:lang w:val="de-DE"/>
                </w:rPr>
                <w:t>Controls</w:t>
              </w:r>
            </w:ins>
          </w:p>
          <w:p w:rsidR="009C66B2" w:rsidRDefault="009C66B2" w:rsidP="003C1B45">
            <w:pPr>
              <w:rPr>
                <w:ins w:id="203" w:author="Tim Bänziger" w:date="2009-08-28T08:16:00Z"/>
                <w:b/>
                <w:lang w:val="de-DE"/>
              </w:rPr>
            </w:pPr>
          </w:p>
          <w:p w:rsidR="009C66B2" w:rsidRPr="00531177" w:rsidRDefault="009C66B2" w:rsidP="003C1B45">
            <w:pPr>
              <w:rPr>
                <w:ins w:id="204" w:author="Tim Bänziger" w:date="2009-08-28T08:16:00Z"/>
                <w:b/>
                <w:lang w:val="de-DE"/>
              </w:rPr>
            </w:pPr>
            <w:ins w:id="205" w:author="Tim Bänziger" w:date="2009-08-28T08:16:00Z">
              <w:r w:rsidRPr="00531177">
                <w:rPr>
                  <w:b/>
                  <w:lang w:val="de-DE"/>
                </w:rPr>
                <w:t xml:space="preserve">Inhaltsbereich – </w:t>
              </w:r>
              <w:r>
                <w:rPr>
                  <w:b/>
                  <w:lang w:val="de-DE"/>
                </w:rPr>
                <w:t>TAB</w:t>
              </w:r>
              <w:r w:rsidRPr="00531177">
                <w:rPr>
                  <w:b/>
                  <w:lang w:val="de-DE"/>
                </w:rPr>
                <w:t xml:space="preserve"> „</w:t>
              </w:r>
            </w:ins>
            <w:ins w:id="206" w:author="Tim Bänziger" w:date="2009-08-28T08:19:00Z">
              <w:r>
                <w:rPr>
                  <w:b/>
                  <w:lang w:val="de-DE"/>
                </w:rPr>
                <w:t>Bestuhlung</w:t>
              </w:r>
            </w:ins>
            <w:ins w:id="207" w:author="Tim Bänziger" w:date="2009-08-28T08:16:00Z">
              <w:r w:rsidRPr="00531177">
                <w:rPr>
                  <w:b/>
                  <w:lang w:val="de-DE"/>
                </w:rPr>
                <w:t>“</w:t>
              </w:r>
            </w:ins>
          </w:p>
          <w:p w:rsidR="009C66B2" w:rsidRPr="000861A6" w:rsidRDefault="009C66B2" w:rsidP="003C1B45">
            <w:pPr>
              <w:rPr>
                <w:ins w:id="208" w:author="Tim Bänziger" w:date="2009-08-28T08:16:00Z"/>
                <w:lang w:val="de-DE"/>
              </w:rPr>
            </w:pPr>
          </w:p>
          <w:p w:rsidR="009C66B2" w:rsidRPr="009C66B2" w:rsidRDefault="00DB6A9A" w:rsidP="003C1B45">
            <w:pPr>
              <w:pStyle w:val="ListParagraph"/>
              <w:numPr>
                <w:ilvl w:val="0"/>
                <w:numId w:val="23"/>
              </w:numPr>
              <w:rPr>
                <w:ins w:id="209" w:author="Tim Bänziger" w:date="2009-08-28T08:16:00Z"/>
                <w:lang w:val="de-DE"/>
                <w:rPrChange w:id="210" w:author="Tim Bänziger" w:date="2009-08-28T08:19:00Z">
                  <w:rPr>
                    <w:ins w:id="211" w:author="Tim Bänziger" w:date="2009-08-28T08:16:00Z"/>
                    <w:color w:val="FF0000"/>
                    <w:lang w:val="de-DE"/>
                  </w:rPr>
                </w:rPrChange>
              </w:rPr>
            </w:pPr>
            <w:ins w:id="212" w:author="Tim Bänziger" w:date="2009-08-28T08:16:00Z">
              <w:r w:rsidRPr="00DB6A9A">
                <w:rPr>
                  <w:lang w:val="de-DE"/>
                  <w:rPrChange w:id="213" w:author="Tim Bänziger" w:date="2009-08-28T08:19:00Z">
                    <w:rPr>
                      <w:b/>
                      <w:bCs/>
                      <w:color w:val="FF0000"/>
                      <w:sz w:val="32"/>
                      <w:lang w:val="de-DE"/>
                    </w:rPr>
                  </w:rPrChange>
                </w:rPr>
                <w:t>Bezeichnung</w:t>
              </w:r>
            </w:ins>
          </w:p>
          <w:p w:rsidR="009C66B2" w:rsidRPr="009C66B2" w:rsidRDefault="00DB6A9A" w:rsidP="003C1B45">
            <w:pPr>
              <w:pStyle w:val="ListParagraph"/>
              <w:numPr>
                <w:ilvl w:val="0"/>
                <w:numId w:val="23"/>
              </w:numPr>
              <w:rPr>
                <w:ins w:id="214" w:author="Tim Bänziger" w:date="2009-08-28T08:16:00Z"/>
                <w:lang w:val="de-DE"/>
                <w:rPrChange w:id="215" w:author="Tim Bänziger" w:date="2009-08-28T08:19:00Z">
                  <w:rPr>
                    <w:ins w:id="216" w:author="Tim Bänziger" w:date="2009-08-28T08:16:00Z"/>
                    <w:color w:val="FF0000"/>
                    <w:lang w:val="de-DE"/>
                  </w:rPr>
                </w:rPrChange>
              </w:rPr>
            </w:pPr>
            <w:ins w:id="217" w:author="Tim Bänziger" w:date="2009-08-28T08:16:00Z">
              <w:r w:rsidRPr="00DB6A9A">
                <w:rPr>
                  <w:lang w:val="de-DE"/>
                  <w:rPrChange w:id="218" w:author="Tim Bänziger" w:date="2009-08-28T08:19:00Z">
                    <w:rPr>
                      <w:b/>
                      <w:bCs/>
                      <w:color w:val="FF0000"/>
                      <w:sz w:val="32"/>
                      <w:lang w:val="de-DE"/>
                    </w:rPr>
                  </w:rPrChange>
                </w:rPr>
                <w:t>Min. Personenzahl</w:t>
              </w:r>
            </w:ins>
          </w:p>
          <w:p w:rsidR="009C66B2" w:rsidRPr="009C66B2" w:rsidRDefault="00DB6A9A" w:rsidP="003C1B45">
            <w:pPr>
              <w:pStyle w:val="ListParagraph"/>
              <w:numPr>
                <w:ilvl w:val="0"/>
                <w:numId w:val="23"/>
              </w:numPr>
              <w:rPr>
                <w:ins w:id="219" w:author="Tim Bänziger" w:date="2009-08-28T08:16:00Z"/>
                <w:lang w:val="de-DE"/>
                <w:rPrChange w:id="220" w:author="Tim Bänziger" w:date="2009-08-28T08:19:00Z">
                  <w:rPr>
                    <w:ins w:id="221" w:author="Tim Bänziger" w:date="2009-08-28T08:16:00Z"/>
                    <w:color w:val="FF0000"/>
                    <w:lang w:val="de-DE"/>
                  </w:rPr>
                </w:rPrChange>
              </w:rPr>
            </w:pPr>
            <w:ins w:id="222" w:author="Tim Bänziger" w:date="2009-08-28T08:16:00Z">
              <w:r w:rsidRPr="00DB6A9A">
                <w:rPr>
                  <w:lang w:val="de-DE"/>
                  <w:rPrChange w:id="223" w:author="Tim Bänziger" w:date="2009-08-28T08:19:00Z">
                    <w:rPr>
                      <w:b/>
                      <w:bCs/>
                      <w:color w:val="FF0000"/>
                      <w:sz w:val="32"/>
                      <w:lang w:val="de-DE"/>
                    </w:rPr>
                  </w:rPrChange>
                </w:rPr>
                <w:t>Max. Personenzahl</w:t>
              </w:r>
            </w:ins>
          </w:p>
          <w:p w:rsidR="009C66B2" w:rsidRPr="009C66B2" w:rsidRDefault="00DB6A9A" w:rsidP="003C1B45">
            <w:pPr>
              <w:pStyle w:val="ListParagraph"/>
              <w:numPr>
                <w:ilvl w:val="0"/>
                <w:numId w:val="23"/>
              </w:numPr>
              <w:rPr>
                <w:ins w:id="224" w:author="Tim Bänziger" w:date="2009-08-28T08:16:00Z"/>
                <w:lang w:val="de-DE"/>
                <w:rPrChange w:id="225" w:author="Tim Bänziger" w:date="2009-08-28T08:19:00Z">
                  <w:rPr>
                    <w:ins w:id="226" w:author="Tim Bänziger" w:date="2009-08-28T08:16:00Z"/>
                    <w:color w:val="FF0000"/>
                    <w:lang w:val="de-DE"/>
                  </w:rPr>
                </w:rPrChange>
              </w:rPr>
            </w:pPr>
            <w:ins w:id="227" w:author="Tim Bänziger" w:date="2009-08-28T08:16:00Z">
              <w:r w:rsidRPr="00DB6A9A">
                <w:rPr>
                  <w:lang w:val="de-DE"/>
                  <w:rPrChange w:id="228" w:author="Tim Bänziger" w:date="2009-08-28T08:19:00Z">
                    <w:rPr>
                      <w:b/>
                      <w:bCs/>
                      <w:color w:val="FF0000"/>
                      <w:sz w:val="32"/>
                      <w:lang w:val="de-DE"/>
                    </w:rPr>
                  </w:rPrChange>
                </w:rPr>
                <w:t>Vorlaufzeit (Minuten)</w:t>
              </w:r>
            </w:ins>
          </w:p>
          <w:p w:rsidR="009C66B2" w:rsidRPr="009C66B2" w:rsidRDefault="00DB6A9A" w:rsidP="006B6E31">
            <w:pPr>
              <w:pStyle w:val="ListParagraph"/>
              <w:numPr>
                <w:ilvl w:val="0"/>
                <w:numId w:val="23"/>
              </w:numPr>
              <w:rPr>
                <w:ins w:id="229" w:author="Tim Bänziger" w:date="2009-08-28T08:16:00Z"/>
                <w:lang w:val="de-DE"/>
                <w:rPrChange w:id="230" w:author="Tim Bänziger" w:date="2009-08-28T08:19:00Z">
                  <w:rPr>
                    <w:ins w:id="231" w:author="Tim Bänziger" w:date="2009-08-28T08:16:00Z"/>
                    <w:rFonts w:cs="Tahoma"/>
                    <w:color w:val="FF0000"/>
                    <w:lang w:val="de-DE"/>
                  </w:rPr>
                </w:rPrChange>
              </w:rPr>
              <w:pPrChange w:id="232" w:author="Tim Bänziger" w:date="2009-08-28T08:37:00Z">
                <w:pPr>
                  <w:pStyle w:val="ListParagraph"/>
                  <w:numPr>
                    <w:numId w:val="23"/>
                  </w:numPr>
                  <w:shd w:val="clear" w:color="auto" w:fill="000080"/>
                  <w:ind w:hanging="360"/>
                </w:pPr>
              </w:pPrChange>
            </w:pPr>
            <w:ins w:id="233" w:author="Tim Bänziger" w:date="2009-08-28T08:16:00Z">
              <w:r w:rsidRPr="00DB6A9A">
                <w:rPr>
                  <w:lang w:val="de-DE"/>
                  <w:rPrChange w:id="234" w:author="Tim Bänziger" w:date="2009-08-28T08:19:00Z">
                    <w:rPr>
                      <w:b/>
                      <w:bCs/>
                      <w:color w:val="FF0000"/>
                      <w:sz w:val="32"/>
                      <w:lang w:val="de-DE"/>
                    </w:rPr>
                  </w:rPrChange>
                </w:rPr>
                <w:t>Nachlaufzeit (Minuten)</w:t>
              </w:r>
            </w:ins>
          </w:p>
          <w:p w:rsidR="009C66B2" w:rsidRPr="0037788D" w:rsidRDefault="009C66B2" w:rsidP="003C1B45">
            <w:pPr>
              <w:pStyle w:val="ListParagraph"/>
              <w:numPr>
                <w:ilvl w:val="0"/>
                <w:numId w:val="23"/>
              </w:numPr>
              <w:rPr>
                <w:ins w:id="235" w:author="Tim Bänziger" w:date="2009-08-28T08:16:00Z"/>
                <w:lang w:val="de-DE"/>
              </w:rPr>
            </w:pPr>
            <w:ins w:id="236" w:author="Tim Bänziger" w:date="2009-08-28T08:19:00Z">
              <w:r>
                <w:rPr>
                  <w:lang w:val="de-DE"/>
                </w:rPr>
                <w:t>Bildvorschau</w:t>
              </w:r>
            </w:ins>
            <w:ins w:id="237" w:author="Tim Bänziger" w:date="2009-08-28T08:16:00Z">
              <w:r w:rsidRPr="0037788D">
                <w:rPr>
                  <w:lang w:val="de-DE"/>
                </w:rPr>
                <w:t xml:space="preserve"> </w:t>
              </w:r>
              <w:r>
                <w:rPr>
                  <w:lang w:val="de-DE"/>
                </w:rPr>
                <w:t>(Icon)</w:t>
              </w:r>
            </w:ins>
          </w:p>
          <w:p w:rsidR="009C66B2" w:rsidRDefault="009C66B2" w:rsidP="003C1B45">
            <w:pPr>
              <w:rPr>
                <w:ins w:id="238" w:author="Tim Bänziger" w:date="2009-08-28T08:16:00Z"/>
                <w:highlight w:val="yellow"/>
                <w:lang w:val="de-DE"/>
              </w:rPr>
            </w:pPr>
          </w:p>
          <w:p w:rsidR="009C66B2" w:rsidRDefault="009C66B2" w:rsidP="003C1B45">
            <w:pPr>
              <w:pStyle w:val="ListParagraph"/>
              <w:numPr>
                <w:ilvl w:val="0"/>
                <w:numId w:val="23"/>
              </w:numPr>
              <w:rPr>
                <w:ins w:id="239" w:author="Tim Bänziger" w:date="2009-08-28T08:16:00Z"/>
                <w:lang w:val="de-DE"/>
              </w:rPr>
            </w:pPr>
            <w:ins w:id="240" w:author="Tim Bänziger" w:date="2009-08-28T08:16:00Z">
              <w:r w:rsidRPr="000861A6">
                <w:rPr>
                  <w:lang w:val="de-DE"/>
                </w:rPr>
                <w:t xml:space="preserve">Button: </w:t>
              </w:r>
            </w:ins>
            <w:ins w:id="241" w:author="Tim Bänziger" w:date="2009-08-28T08:19:00Z">
              <w:r>
                <w:rPr>
                  <w:lang w:val="de-DE"/>
                </w:rPr>
                <w:t>Bearbeiten</w:t>
              </w:r>
            </w:ins>
          </w:p>
          <w:p w:rsidR="009C66B2" w:rsidRPr="000861A6" w:rsidRDefault="009C66B2" w:rsidP="003C1B45">
            <w:pPr>
              <w:pStyle w:val="ListParagraph"/>
              <w:numPr>
                <w:ilvl w:val="0"/>
                <w:numId w:val="23"/>
              </w:numPr>
              <w:rPr>
                <w:ins w:id="242" w:author="Tim Bänziger" w:date="2009-08-28T08:16:00Z"/>
                <w:color w:val="FF0000"/>
                <w:lang w:val="de-DE"/>
              </w:rPr>
            </w:pPr>
            <w:ins w:id="243" w:author="Tim Bänziger" w:date="2009-08-28T08:16:00Z">
              <w:r w:rsidRPr="000861A6">
                <w:rPr>
                  <w:lang w:val="de-DE"/>
                </w:rPr>
                <w:t xml:space="preserve">Button: </w:t>
              </w:r>
            </w:ins>
            <w:ins w:id="244" w:author="Tim Bänziger" w:date="2009-08-28T08:19:00Z">
              <w:r>
                <w:rPr>
                  <w:lang w:val="de-DE"/>
                </w:rPr>
                <w:t>Zurück</w:t>
              </w:r>
            </w:ins>
          </w:p>
          <w:p w:rsidR="009C66B2" w:rsidRPr="000861A6" w:rsidRDefault="009C66B2" w:rsidP="003C1B45">
            <w:pPr>
              <w:ind w:left="360"/>
              <w:rPr>
                <w:ins w:id="245" w:author="Tim Bänziger" w:date="2009-08-28T08:16:00Z"/>
                <w:lang w:val="de-DE"/>
              </w:rPr>
            </w:pPr>
            <w:ins w:id="246" w:author="Tim Bänziger" w:date="2009-08-28T08:16:00Z">
              <w:r w:rsidRPr="000861A6">
                <w:rPr>
                  <w:lang w:val="de-DE"/>
                </w:rPr>
                <w:t>“</w:t>
              </w:r>
            </w:ins>
          </w:p>
          <w:p w:rsidR="009C66B2" w:rsidRPr="00672A13" w:rsidRDefault="009C66B2" w:rsidP="003C1B45">
            <w:pPr>
              <w:rPr>
                <w:ins w:id="247" w:author="Tim Bänziger" w:date="2009-08-28T08:16:00Z"/>
                <w:lang w:val="de-DE"/>
              </w:rPr>
            </w:pPr>
          </w:p>
        </w:tc>
        <w:tc>
          <w:tcPr>
            <w:tcW w:w="4961" w:type="dxa"/>
          </w:tcPr>
          <w:p w:rsidR="009C66B2" w:rsidRDefault="009C66B2" w:rsidP="003C1B45">
            <w:pPr>
              <w:tabs>
                <w:tab w:val="left" w:pos="5220"/>
              </w:tabs>
              <w:rPr>
                <w:ins w:id="248" w:author="Tim Bänziger" w:date="2009-08-28T08:16:00Z"/>
                <w:b/>
                <w:lang w:val="de-DE"/>
              </w:rPr>
            </w:pPr>
          </w:p>
          <w:p w:rsidR="009C66B2" w:rsidRDefault="009C66B2" w:rsidP="003C1B45">
            <w:pPr>
              <w:tabs>
                <w:tab w:val="left" w:pos="5220"/>
              </w:tabs>
              <w:rPr>
                <w:ins w:id="249" w:author="Tim Bänziger" w:date="2009-08-28T08:16:00Z"/>
                <w:b/>
                <w:lang w:val="de-DE"/>
              </w:rPr>
            </w:pPr>
          </w:p>
          <w:p w:rsidR="009C66B2" w:rsidRPr="009C66B2" w:rsidRDefault="00DB6A9A" w:rsidP="006B6E31">
            <w:pPr>
              <w:tabs>
                <w:tab w:val="left" w:pos="5220"/>
              </w:tabs>
              <w:rPr>
                <w:ins w:id="250" w:author="Tim Bänziger" w:date="2009-08-28T08:16:00Z"/>
                <w:lang w:val="de-DE"/>
              </w:rPr>
              <w:pPrChange w:id="251" w:author="Tim Bänziger" w:date="2009-08-28T08:36:00Z">
                <w:pPr>
                  <w:shd w:val="clear" w:color="auto" w:fill="000080"/>
                  <w:tabs>
                    <w:tab w:val="left" w:pos="5220"/>
                  </w:tabs>
                </w:pPr>
              </w:pPrChange>
            </w:pPr>
            <w:ins w:id="252" w:author="Tim Bänziger" w:date="2009-08-28T08:20:00Z">
              <w:r w:rsidRPr="00DB6A9A">
                <w:rPr>
                  <w:lang w:val="de-DE"/>
                  <w:rPrChange w:id="253" w:author="Tim Bänziger" w:date="2009-08-28T08:20:00Z">
                    <w:rPr>
                      <w:b/>
                      <w:bCs/>
                      <w:sz w:val="32"/>
                      <w:lang w:val="de-DE"/>
                    </w:rPr>
                  </w:rPrChange>
                </w:rPr>
                <w:t>D</w:t>
              </w:r>
            </w:ins>
            <w:ins w:id="254" w:author="Tim Bänziger" w:date="2009-08-28T08:21:00Z">
              <w:r w:rsidR="009C66B2">
                <w:rPr>
                  <w:lang w:val="de-DE"/>
                </w:rPr>
                <w:t xml:space="preserve">er View Modus </w:t>
              </w:r>
            </w:ins>
            <w:ins w:id="255" w:author="Tim Bänziger" w:date="2009-08-28T08:20:00Z">
              <w:r w:rsidRPr="00DB6A9A">
                <w:rPr>
                  <w:lang w:val="de-DE"/>
                  <w:rPrChange w:id="256" w:author="Tim Bänziger" w:date="2009-08-28T08:20:00Z">
                    <w:rPr>
                      <w:b/>
                      <w:bCs/>
                      <w:sz w:val="32"/>
                      <w:lang w:val="de-DE"/>
                    </w:rPr>
                  </w:rPrChange>
                </w:rPr>
                <w:t xml:space="preserve">wird in der </w:t>
              </w:r>
            </w:ins>
            <w:ins w:id="257" w:author="Tim Bänziger" w:date="2009-08-28T08:21:00Z">
              <w:r w:rsidR="009C66B2">
                <w:rPr>
                  <w:lang w:val="de-DE"/>
                </w:rPr>
                <w:t>Sprache</w:t>
              </w:r>
            </w:ins>
            <w:ins w:id="258" w:author="Tim Bänziger" w:date="2009-08-28T08:20:00Z">
              <w:r w:rsidRPr="00DB6A9A">
                <w:rPr>
                  <w:lang w:val="de-DE"/>
                  <w:rPrChange w:id="259" w:author="Tim Bänziger" w:date="2009-08-28T08:20:00Z">
                    <w:rPr>
                      <w:b/>
                      <w:bCs/>
                      <w:sz w:val="32"/>
                      <w:lang w:val="de-DE"/>
                    </w:rPr>
                  </w:rPrChange>
                </w:rPr>
                <w:t xml:space="preserve"> des angemeldeten Benutzers angezeigt</w:t>
              </w:r>
            </w:ins>
          </w:p>
          <w:p w:rsidR="009C66B2" w:rsidRDefault="009C66B2" w:rsidP="003C1B45">
            <w:pPr>
              <w:tabs>
                <w:tab w:val="left" w:pos="5220"/>
              </w:tabs>
              <w:rPr>
                <w:ins w:id="260" w:author="Tim Bänziger" w:date="2009-08-28T08:16:00Z"/>
                <w:lang w:val="de-DE"/>
              </w:rPr>
            </w:pPr>
          </w:p>
          <w:p w:rsidR="009C66B2" w:rsidRPr="009C66B2" w:rsidRDefault="00DB6A9A" w:rsidP="006B6E31">
            <w:pPr>
              <w:tabs>
                <w:tab w:val="left" w:pos="5220"/>
              </w:tabs>
              <w:rPr>
                <w:ins w:id="261" w:author="Tim Bänziger" w:date="2009-08-28T08:16:00Z"/>
                <w:b/>
                <w:lang w:val="de-DE"/>
                <w:rPrChange w:id="262" w:author="Tim Bänziger" w:date="2009-08-28T08:21:00Z">
                  <w:rPr>
                    <w:ins w:id="263" w:author="Tim Bänziger" w:date="2009-08-28T08:16:00Z"/>
                    <w:rFonts w:cs="Tahoma"/>
                    <w:lang w:val="de-DE"/>
                  </w:rPr>
                </w:rPrChange>
              </w:rPr>
              <w:pPrChange w:id="264" w:author="Tim Bänziger" w:date="2009-08-28T08:37:00Z">
                <w:pPr>
                  <w:shd w:val="clear" w:color="auto" w:fill="000080"/>
                  <w:tabs>
                    <w:tab w:val="left" w:pos="5220"/>
                  </w:tabs>
                </w:pPr>
              </w:pPrChange>
            </w:pPr>
            <w:ins w:id="265" w:author="Tim Bänziger" w:date="2009-08-28T08:21:00Z">
              <w:r w:rsidRPr="00DB6A9A">
                <w:rPr>
                  <w:b/>
                  <w:lang w:val="de-DE"/>
                  <w:rPrChange w:id="266" w:author="Tim Bänziger" w:date="2009-08-28T08:21:00Z">
                    <w:rPr>
                      <w:b/>
                      <w:bCs/>
                      <w:sz w:val="32"/>
                      <w:lang w:val="de-DE"/>
                    </w:rPr>
                  </w:rPrChange>
                </w:rPr>
                <w:t>Bildvorschau</w:t>
              </w:r>
            </w:ins>
          </w:p>
          <w:p w:rsidR="00000000" w:rsidRDefault="00DB6A9A">
            <w:pPr>
              <w:tabs>
                <w:tab w:val="left" w:pos="5220"/>
              </w:tabs>
              <w:rPr>
                <w:ins w:id="267" w:author="Tim Bänziger" w:date="2009-08-28T08:21:00Z"/>
                <w:rFonts w:cs="Tahoma"/>
                <w:lang w:val="de-DE"/>
              </w:rPr>
              <w:pPrChange w:id="268" w:author="Tim Bänziger" w:date="2009-08-28T08:21:00Z">
                <w:pPr>
                  <w:pStyle w:val="ListParagraph"/>
                  <w:numPr>
                    <w:numId w:val="42"/>
                  </w:numPr>
                  <w:shd w:val="clear" w:color="auto" w:fill="000080"/>
                  <w:tabs>
                    <w:tab w:val="left" w:pos="5220"/>
                  </w:tabs>
                  <w:ind w:hanging="360"/>
                </w:pPr>
              </w:pPrChange>
            </w:pPr>
            <w:ins w:id="269" w:author="Tim Bänziger" w:date="2009-08-28T08:16:00Z">
              <w:r>
                <w:rPr>
                  <w:lang w:val="de-DE"/>
                </w:rPr>
                <w:t>Klick auf Bild öffnet das Zoom (im modalen Popup)</w:t>
              </w:r>
            </w:ins>
          </w:p>
          <w:p w:rsidR="00000000" w:rsidRDefault="004F3A52">
            <w:pPr>
              <w:tabs>
                <w:tab w:val="left" w:pos="5220"/>
              </w:tabs>
              <w:rPr>
                <w:ins w:id="270" w:author="Tim Bänziger" w:date="2009-08-28T08:21:00Z"/>
                <w:lang w:val="de-DE"/>
              </w:rPr>
              <w:pPrChange w:id="271" w:author="Tim Bänziger" w:date="2009-08-28T08:21:00Z">
                <w:pPr>
                  <w:pStyle w:val="ListParagraph"/>
                  <w:numPr>
                    <w:numId w:val="42"/>
                  </w:numPr>
                  <w:tabs>
                    <w:tab w:val="left" w:pos="5220"/>
                  </w:tabs>
                  <w:ind w:hanging="360"/>
                </w:pPr>
              </w:pPrChange>
            </w:pPr>
          </w:p>
          <w:p w:rsidR="00000000" w:rsidRDefault="004F3A52">
            <w:pPr>
              <w:tabs>
                <w:tab w:val="left" w:pos="5220"/>
              </w:tabs>
              <w:rPr>
                <w:ins w:id="272" w:author="Tim Bänziger" w:date="2009-08-28T08:21:00Z"/>
                <w:lang w:val="de-DE"/>
              </w:rPr>
              <w:pPrChange w:id="273" w:author="Tim Bänziger" w:date="2009-08-28T08:21:00Z">
                <w:pPr>
                  <w:pStyle w:val="ListParagraph"/>
                  <w:numPr>
                    <w:numId w:val="42"/>
                  </w:numPr>
                  <w:tabs>
                    <w:tab w:val="left" w:pos="5220"/>
                  </w:tabs>
                  <w:ind w:hanging="360"/>
                </w:pPr>
              </w:pPrChange>
            </w:pPr>
          </w:p>
          <w:p w:rsidR="00000000" w:rsidRDefault="009C66B2">
            <w:pPr>
              <w:tabs>
                <w:tab w:val="left" w:pos="5220"/>
              </w:tabs>
              <w:rPr>
                <w:ins w:id="274" w:author="Tim Bänziger" w:date="2009-08-28T08:21:00Z"/>
                <w:b/>
                <w:lang w:val="de-DE"/>
              </w:rPr>
              <w:pPrChange w:id="275" w:author="Tim Bänziger" w:date="2009-08-28T08:21:00Z">
                <w:pPr>
                  <w:pStyle w:val="ListParagraph"/>
                  <w:numPr>
                    <w:numId w:val="42"/>
                  </w:numPr>
                  <w:tabs>
                    <w:tab w:val="left" w:pos="5220"/>
                  </w:tabs>
                  <w:ind w:hanging="360"/>
                </w:pPr>
              </w:pPrChange>
            </w:pPr>
            <w:ins w:id="276" w:author="Tim Bänziger" w:date="2009-08-28T08:21:00Z">
              <w:r>
                <w:rPr>
                  <w:b/>
                  <w:lang w:val="de-DE"/>
                </w:rPr>
                <w:t>Button Bearbeiten</w:t>
              </w:r>
            </w:ins>
          </w:p>
          <w:p w:rsidR="00000000" w:rsidRDefault="009C66B2">
            <w:pPr>
              <w:tabs>
                <w:tab w:val="left" w:pos="5220"/>
              </w:tabs>
              <w:rPr>
                <w:ins w:id="277" w:author="Tim Bänziger" w:date="2009-08-28T08:16:00Z"/>
                <w:lang w:val="de-DE"/>
              </w:rPr>
              <w:pPrChange w:id="278" w:author="Tim Bänziger" w:date="2009-08-28T08:21:00Z">
                <w:pPr>
                  <w:pStyle w:val="ListParagraph"/>
                  <w:numPr>
                    <w:numId w:val="42"/>
                  </w:numPr>
                  <w:tabs>
                    <w:tab w:val="left" w:pos="5220"/>
                  </w:tabs>
                  <w:ind w:hanging="360"/>
                </w:pPr>
              </w:pPrChange>
            </w:pPr>
            <w:ins w:id="279" w:author="Tim Bänziger" w:date="2009-08-28T08:22:00Z">
              <w:r>
                <w:rPr>
                  <w:lang w:val="de-DE"/>
                </w:rPr>
                <w:t xml:space="preserve">Wird nur angezeigt, wenn das Funktionsrecht „Darf Bestuhlungsoption </w:t>
              </w:r>
            </w:ins>
            <w:ins w:id="280" w:author="Tim Bänziger" w:date="2009-08-28T08:23:00Z">
              <w:r>
                <w:rPr>
                  <w:lang w:val="de-DE"/>
                </w:rPr>
                <w:t>administrieren“ vorhanden ist</w:t>
              </w:r>
            </w:ins>
          </w:p>
        </w:tc>
      </w:tr>
      <w:tr w:rsidR="009C66B2" w:rsidTr="003C1B45">
        <w:trPr>
          <w:ins w:id="281" w:author="Tim Bänziger" w:date="2009-08-28T08:16:00Z"/>
        </w:trPr>
        <w:tc>
          <w:tcPr>
            <w:tcW w:w="9322" w:type="dxa"/>
            <w:gridSpan w:val="2"/>
          </w:tcPr>
          <w:p w:rsidR="009C66B2" w:rsidRDefault="004F3A52" w:rsidP="003C1B45">
            <w:pPr>
              <w:rPr>
                <w:ins w:id="282" w:author="Tim Bänziger" w:date="2009-08-28T08:16:00Z"/>
                <w:noProof/>
                <w:lang w:val="de-CH" w:eastAsia="de-CH"/>
              </w:rPr>
            </w:pPr>
            <w:ins w:id="283" w:author="Tim Bänziger" w:date="2009-08-28T08:18:00Z">
              <w:r>
                <w:rPr>
                  <w:noProof/>
                  <w:lang w:val="de-CH" w:eastAsia="de-CH"/>
                </w:rPr>
                <w:drawing>
                  <wp:inline distT="0" distB="0" distL="0" distR="0">
                    <wp:extent cx="4587779" cy="2114901"/>
                    <wp:effectExtent l="19050" t="0" r="3271" b="0"/>
                    <wp:docPr id="5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89657" cy="21157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:rsidR="009C66B2" w:rsidRDefault="009C66B2" w:rsidP="003C1B45">
            <w:pPr>
              <w:rPr>
                <w:ins w:id="284" w:author="Tim Bänziger" w:date="2009-08-28T08:16:00Z"/>
                <w:lang w:val="de-DE"/>
              </w:rPr>
            </w:pPr>
          </w:p>
        </w:tc>
      </w:tr>
    </w:tbl>
    <w:p w:rsidR="006066C8" w:rsidRDefault="006066C8">
      <w:pPr>
        <w:rPr>
          <w:ins w:id="285" w:author="Tim Bänziger" w:date="2009-08-19T21:16:00Z"/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361"/>
        <w:gridCol w:w="4961"/>
      </w:tblGrid>
      <w:tr w:rsidR="00DC0ADE" w:rsidRPr="006B6E31" w:rsidTr="00B40B70">
        <w:tc>
          <w:tcPr>
            <w:tcW w:w="9322" w:type="dxa"/>
            <w:gridSpan w:val="2"/>
            <w:shd w:val="clear" w:color="auto" w:fill="C2D69B" w:themeFill="accent3" w:themeFillTint="99"/>
          </w:tcPr>
          <w:p w:rsidR="00000000" w:rsidRDefault="00DC0ADE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ins w:id="286" w:author="Tim Bänziger" w:date="2009-08-28T08:16:00Z">
              <w:r w:rsidR="009C66B2">
                <w:rPr>
                  <w:lang w:val="de-DE"/>
                </w:rPr>
                <w:t>5</w:t>
              </w:r>
            </w:ins>
            <w:del w:id="287" w:author="Tim Bänziger" w:date="2009-08-19T21:10:00Z">
              <w:r w:rsidR="005C3503" w:rsidDel="003B1FDF">
                <w:rPr>
                  <w:lang w:val="de-DE"/>
                </w:rPr>
                <w:delText>5</w:delText>
              </w:r>
            </w:del>
            <w:r>
              <w:rPr>
                <w:lang w:val="de-DE"/>
              </w:rPr>
              <w:t xml:space="preserve"> - </w:t>
            </w:r>
            <w:r w:rsidR="00480F76" w:rsidRPr="00480F76">
              <w:rPr>
                <w:b w:val="0"/>
                <w:sz w:val="20"/>
                <w:szCs w:val="20"/>
                <w:lang w:val="de-CH"/>
              </w:rPr>
              <w:t xml:space="preserve">Nutzer </w:t>
            </w:r>
            <w:del w:id="288" w:author="Tim Bänziger" w:date="2009-08-28T08:25:00Z">
              <w:r w:rsidR="00480F76" w:rsidRPr="00480F76" w:rsidDel="00486FE4">
                <w:rPr>
                  <w:b w:val="0"/>
                  <w:sz w:val="20"/>
                  <w:szCs w:val="20"/>
                  <w:lang w:val="de-CH"/>
                </w:rPr>
                <w:delText>kann eine Bestuhlungsoption editieren</w:delText>
              </w:r>
            </w:del>
            <w:ins w:id="289" w:author="Tim Bänziger" w:date="2009-08-28T08:25:00Z">
              <w:r w:rsidR="00486FE4">
                <w:rPr>
                  <w:b w:val="0"/>
                  <w:sz w:val="20"/>
                  <w:szCs w:val="20"/>
                  <w:lang w:val="de-CH"/>
                </w:rPr>
                <w:t>editiert oder erstellt eine Bestuhlung</w:t>
              </w:r>
            </w:ins>
          </w:p>
        </w:tc>
      </w:tr>
      <w:tr w:rsidR="00DC0ADE" w:rsidRPr="006B6E31" w:rsidTr="00CD4013">
        <w:tc>
          <w:tcPr>
            <w:tcW w:w="4361" w:type="dxa"/>
          </w:tcPr>
          <w:p w:rsidR="000861A6" w:rsidRDefault="000861A6" w:rsidP="000861A6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  <w:p w:rsidR="000861A6" w:rsidRDefault="000861A6" w:rsidP="000861A6">
            <w:pPr>
              <w:rPr>
                <w:b/>
                <w:lang w:val="de-DE"/>
              </w:rPr>
            </w:pPr>
          </w:p>
          <w:p w:rsidR="000861A6" w:rsidRPr="00531177" w:rsidRDefault="000861A6" w:rsidP="000861A6">
            <w:pPr>
              <w:rPr>
                <w:b/>
                <w:lang w:val="de-DE"/>
              </w:rPr>
            </w:pPr>
            <w:r w:rsidRPr="00531177">
              <w:rPr>
                <w:b/>
                <w:lang w:val="de-DE"/>
              </w:rPr>
              <w:t xml:space="preserve">Inhaltsbereich – </w:t>
            </w:r>
            <w:r>
              <w:rPr>
                <w:b/>
                <w:lang w:val="de-DE"/>
              </w:rPr>
              <w:t>TAB</w:t>
            </w:r>
            <w:r w:rsidRPr="00531177">
              <w:rPr>
                <w:b/>
                <w:lang w:val="de-DE"/>
              </w:rPr>
              <w:t xml:space="preserve"> „</w:t>
            </w:r>
            <w:del w:id="290" w:author="Tim Bänziger" w:date="2009-08-19T21:12:00Z">
              <w:r w:rsidDel="006066C8">
                <w:rPr>
                  <w:b/>
                  <w:lang w:val="de-DE"/>
                </w:rPr>
                <w:delText>Bestuhlungsoptionen-</w:delText>
              </w:r>
            </w:del>
            <w:r>
              <w:rPr>
                <w:b/>
                <w:lang w:val="de-DE"/>
              </w:rPr>
              <w:t>Stammdaten</w:t>
            </w:r>
            <w:r w:rsidRPr="00531177">
              <w:rPr>
                <w:b/>
                <w:lang w:val="de-DE"/>
              </w:rPr>
              <w:t>“</w:t>
            </w:r>
          </w:p>
          <w:p w:rsidR="000861A6" w:rsidRPr="000861A6" w:rsidRDefault="000861A6" w:rsidP="000861A6">
            <w:pPr>
              <w:rPr>
                <w:lang w:val="de-DE"/>
              </w:rPr>
            </w:pPr>
          </w:p>
          <w:p w:rsidR="000861A6" w:rsidRPr="0037788D" w:rsidRDefault="000861A6" w:rsidP="000861A6">
            <w:pPr>
              <w:pStyle w:val="ListParagraph"/>
              <w:numPr>
                <w:ilvl w:val="0"/>
                <w:numId w:val="23"/>
              </w:numPr>
              <w:rPr>
                <w:color w:val="FF0000"/>
                <w:lang w:val="de-DE"/>
              </w:rPr>
            </w:pPr>
            <w:r w:rsidRPr="0037788D">
              <w:rPr>
                <w:color w:val="FF0000"/>
                <w:lang w:val="de-DE"/>
              </w:rPr>
              <w:t>Bezeichnung</w:t>
            </w:r>
          </w:p>
          <w:p w:rsidR="000861A6" w:rsidRPr="0037788D" w:rsidRDefault="000861A6" w:rsidP="000861A6">
            <w:pPr>
              <w:pStyle w:val="ListParagraph"/>
              <w:numPr>
                <w:ilvl w:val="0"/>
                <w:numId w:val="23"/>
              </w:numPr>
              <w:rPr>
                <w:color w:val="FF0000"/>
                <w:lang w:val="de-DE"/>
              </w:rPr>
            </w:pPr>
            <w:r w:rsidRPr="0037788D">
              <w:rPr>
                <w:color w:val="FF0000"/>
                <w:lang w:val="de-DE"/>
              </w:rPr>
              <w:t>Min</w:t>
            </w:r>
            <w:ins w:id="291" w:author="Tim Bänziger" w:date="2009-08-19T21:13:00Z">
              <w:r w:rsidR="006066C8">
                <w:rPr>
                  <w:color w:val="FF0000"/>
                  <w:lang w:val="de-DE"/>
                </w:rPr>
                <w:t xml:space="preserve">. </w:t>
              </w:r>
            </w:ins>
            <w:r w:rsidRPr="0037788D">
              <w:rPr>
                <w:color w:val="FF0000"/>
                <w:lang w:val="de-DE"/>
              </w:rPr>
              <w:t>Personen</w:t>
            </w:r>
            <w:ins w:id="292" w:author="Tim Bänziger" w:date="2009-08-19T21:13:00Z">
              <w:r w:rsidR="006066C8">
                <w:rPr>
                  <w:color w:val="FF0000"/>
                  <w:lang w:val="de-DE"/>
                </w:rPr>
                <w:t>zahl</w:t>
              </w:r>
            </w:ins>
          </w:p>
          <w:p w:rsidR="000861A6" w:rsidRPr="0037788D" w:rsidRDefault="000861A6" w:rsidP="000861A6">
            <w:pPr>
              <w:pStyle w:val="ListParagraph"/>
              <w:numPr>
                <w:ilvl w:val="0"/>
                <w:numId w:val="23"/>
              </w:numPr>
              <w:rPr>
                <w:color w:val="FF0000"/>
                <w:lang w:val="de-DE"/>
              </w:rPr>
            </w:pPr>
            <w:r w:rsidRPr="0037788D">
              <w:rPr>
                <w:color w:val="FF0000"/>
                <w:lang w:val="de-DE"/>
              </w:rPr>
              <w:t>Max</w:t>
            </w:r>
            <w:ins w:id="293" w:author="Tim Bänziger" w:date="2009-08-19T21:13:00Z">
              <w:r w:rsidR="006066C8">
                <w:rPr>
                  <w:color w:val="FF0000"/>
                  <w:lang w:val="de-DE"/>
                </w:rPr>
                <w:t xml:space="preserve">. </w:t>
              </w:r>
            </w:ins>
            <w:r w:rsidRPr="0037788D">
              <w:rPr>
                <w:color w:val="FF0000"/>
                <w:lang w:val="de-DE"/>
              </w:rPr>
              <w:t>Personen</w:t>
            </w:r>
            <w:ins w:id="294" w:author="Tim Bänziger" w:date="2009-08-19T21:13:00Z">
              <w:r w:rsidR="006066C8">
                <w:rPr>
                  <w:color w:val="FF0000"/>
                  <w:lang w:val="de-DE"/>
                </w:rPr>
                <w:t>zahl</w:t>
              </w:r>
            </w:ins>
          </w:p>
          <w:p w:rsidR="000861A6" w:rsidRPr="0037788D" w:rsidRDefault="000861A6" w:rsidP="000861A6">
            <w:pPr>
              <w:pStyle w:val="ListParagraph"/>
              <w:numPr>
                <w:ilvl w:val="0"/>
                <w:numId w:val="23"/>
              </w:numPr>
              <w:rPr>
                <w:color w:val="FF0000"/>
                <w:lang w:val="de-DE"/>
              </w:rPr>
            </w:pPr>
            <w:r w:rsidRPr="0037788D">
              <w:rPr>
                <w:color w:val="FF0000"/>
                <w:lang w:val="de-DE"/>
              </w:rPr>
              <w:t>Vorlaufzeit</w:t>
            </w:r>
            <w:r w:rsidR="0037788D">
              <w:rPr>
                <w:color w:val="FF0000"/>
                <w:lang w:val="de-DE"/>
              </w:rPr>
              <w:t xml:space="preserve"> (Minuten)</w:t>
            </w:r>
          </w:p>
          <w:p w:rsidR="000861A6" w:rsidRPr="0037788D" w:rsidRDefault="000861A6" w:rsidP="000861A6">
            <w:pPr>
              <w:pStyle w:val="ListParagraph"/>
              <w:numPr>
                <w:ilvl w:val="0"/>
                <w:numId w:val="23"/>
              </w:numPr>
              <w:rPr>
                <w:color w:val="FF0000"/>
                <w:lang w:val="de-DE"/>
              </w:rPr>
            </w:pPr>
            <w:r w:rsidRPr="0037788D">
              <w:rPr>
                <w:color w:val="FF0000"/>
                <w:lang w:val="de-DE"/>
              </w:rPr>
              <w:t>Nachlaufzeit</w:t>
            </w:r>
            <w:r w:rsidR="0037788D">
              <w:rPr>
                <w:color w:val="FF0000"/>
                <w:lang w:val="de-DE"/>
              </w:rPr>
              <w:t xml:space="preserve"> (Minuten)</w:t>
            </w:r>
          </w:p>
          <w:p w:rsidR="000861A6" w:rsidRDefault="000861A6" w:rsidP="000861A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 w:rsidRPr="000861A6">
              <w:rPr>
                <w:lang w:val="de-DE"/>
              </w:rPr>
              <w:t>Datei-/Verzeichnis-Browser (für Bild)</w:t>
            </w:r>
          </w:p>
          <w:p w:rsidR="000861A6" w:rsidRPr="000861A6" w:rsidRDefault="000861A6" w:rsidP="000861A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Upload-Button (für Bild)</w:t>
            </w:r>
          </w:p>
          <w:p w:rsidR="000861A6" w:rsidRPr="0037788D" w:rsidRDefault="0037788D" w:rsidP="000861A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 w:rsidRPr="0037788D">
              <w:rPr>
                <w:lang w:val="de-DE"/>
              </w:rPr>
              <w:t xml:space="preserve">Zugewiesenes Bild </w:t>
            </w:r>
            <w:ins w:id="295" w:author="Tim Bänziger" w:date="2009-08-19T21:14:00Z">
              <w:r w:rsidR="006066C8">
                <w:rPr>
                  <w:lang w:val="de-DE"/>
                </w:rPr>
                <w:t>(Icon)</w:t>
              </w:r>
            </w:ins>
          </w:p>
          <w:p w:rsidR="000861A6" w:rsidRDefault="000861A6" w:rsidP="000861A6">
            <w:pPr>
              <w:rPr>
                <w:highlight w:val="yellow"/>
                <w:lang w:val="de-DE"/>
              </w:rPr>
            </w:pPr>
          </w:p>
          <w:p w:rsidR="000861A6" w:rsidRPr="000861A6" w:rsidDel="006066C8" w:rsidRDefault="000861A6" w:rsidP="000861A6">
            <w:pPr>
              <w:pStyle w:val="ListParagraph"/>
              <w:numPr>
                <w:ilvl w:val="0"/>
                <w:numId w:val="23"/>
              </w:numPr>
              <w:rPr>
                <w:del w:id="296" w:author="Tim Bänziger" w:date="2009-08-19T21:13:00Z"/>
                <w:lang w:val="de-DE"/>
              </w:rPr>
            </w:pPr>
            <w:r w:rsidRPr="000861A6">
              <w:rPr>
                <w:lang w:val="de-DE"/>
              </w:rPr>
              <w:t>Button: Speichern</w:t>
            </w:r>
          </w:p>
          <w:p w:rsidR="00DB6A9A" w:rsidRDefault="00DB6A9A" w:rsidP="00DB6A9A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  <w:pPrChange w:id="297" w:author="Tim Bänziger" w:date="2009-08-19T21:13:00Z">
                <w:pPr>
                  <w:pStyle w:val="ListParagraph"/>
                </w:pPr>
              </w:pPrChange>
            </w:pPr>
          </w:p>
          <w:p w:rsidR="000861A6" w:rsidRPr="000861A6" w:rsidRDefault="000861A6" w:rsidP="000861A6">
            <w:pPr>
              <w:pStyle w:val="ListParagraph"/>
              <w:numPr>
                <w:ilvl w:val="0"/>
                <w:numId w:val="23"/>
              </w:numPr>
              <w:rPr>
                <w:color w:val="FF0000"/>
                <w:lang w:val="de-DE"/>
              </w:rPr>
            </w:pPr>
            <w:r w:rsidRPr="000861A6">
              <w:rPr>
                <w:lang w:val="de-DE"/>
              </w:rPr>
              <w:t>Button: Abbrechen</w:t>
            </w:r>
          </w:p>
          <w:p w:rsidR="000861A6" w:rsidRPr="000861A6" w:rsidRDefault="000861A6" w:rsidP="000861A6">
            <w:pPr>
              <w:ind w:left="360"/>
              <w:rPr>
                <w:lang w:val="de-DE"/>
              </w:rPr>
            </w:pPr>
            <w:r w:rsidRPr="000861A6">
              <w:rPr>
                <w:lang w:val="de-DE"/>
              </w:rPr>
              <w:t>“</w:t>
            </w:r>
          </w:p>
          <w:p w:rsidR="000F0A5D" w:rsidRPr="00672A13" w:rsidRDefault="000F0A5D" w:rsidP="000F0A5D">
            <w:pPr>
              <w:rPr>
                <w:lang w:val="de-DE"/>
              </w:rPr>
            </w:pPr>
          </w:p>
        </w:tc>
        <w:tc>
          <w:tcPr>
            <w:tcW w:w="4961" w:type="dxa"/>
          </w:tcPr>
          <w:p w:rsidR="006066C8" w:rsidRDefault="006066C8" w:rsidP="00A5786F">
            <w:pPr>
              <w:tabs>
                <w:tab w:val="left" w:pos="5220"/>
              </w:tabs>
              <w:rPr>
                <w:ins w:id="298" w:author="Tim Bänziger" w:date="2009-08-19T21:12:00Z"/>
                <w:b/>
                <w:lang w:val="de-DE"/>
              </w:rPr>
            </w:pPr>
          </w:p>
          <w:p w:rsidR="006066C8" w:rsidRDefault="006066C8" w:rsidP="00A5786F">
            <w:pPr>
              <w:tabs>
                <w:tab w:val="left" w:pos="5220"/>
              </w:tabs>
              <w:rPr>
                <w:ins w:id="299" w:author="Tim Bänziger" w:date="2009-08-19T21:12:00Z"/>
                <w:b/>
                <w:lang w:val="de-DE"/>
              </w:rPr>
            </w:pPr>
          </w:p>
          <w:p w:rsidR="006066C8" w:rsidRDefault="006066C8" w:rsidP="00A5786F">
            <w:pPr>
              <w:tabs>
                <w:tab w:val="left" w:pos="5220"/>
              </w:tabs>
              <w:rPr>
                <w:ins w:id="300" w:author="Tim Bänziger" w:date="2009-08-19T21:12:00Z"/>
                <w:b/>
                <w:lang w:val="de-DE"/>
              </w:rPr>
            </w:pPr>
            <w:ins w:id="301" w:author="Tim Bänziger" w:date="2009-08-19T21:12:00Z">
              <w:r>
                <w:rPr>
                  <w:b/>
                  <w:lang w:val="de-DE"/>
                </w:rPr>
                <w:t>Bezeichnung</w:t>
              </w:r>
            </w:ins>
          </w:p>
          <w:p w:rsidR="009C66B2" w:rsidRDefault="006066C8" w:rsidP="00A5786F">
            <w:pPr>
              <w:tabs>
                <w:tab w:val="left" w:pos="5220"/>
              </w:tabs>
              <w:rPr>
                <w:ins w:id="302" w:author="Tim Bänziger" w:date="2009-08-28T08:22:00Z"/>
                <w:lang w:val="de-DE"/>
              </w:rPr>
            </w:pPr>
            <w:ins w:id="303" w:author="Tim Bänziger" w:date="2009-08-19T21:13:00Z">
              <w:r>
                <w:rPr>
                  <w:lang w:val="de-DE"/>
                </w:rPr>
                <w:t>Erfassun</w:t>
              </w:r>
            </w:ins>
            <w:ins w:id="304" w:author="Tim Bänziger" w:date="2009-08-28T08:22:00Z">
              <w:r w:rsidR="009C66B2">
                <w:rPr>
                  <w:lang w:val="de-DE"/>
                </w:rPr>
                <w:t>g</w:t>
              </w:r>
            </w:ins>
            <w:ins w:id="305" w:author="Tim Bänziger" w:date="2009-08-19T21:13:00Z">
              <w:r>
                <w:rPr>
                  <w:lang w:val="de-DE"/>
                </w:rPr>
                <w:t xml:space="preserve"> erfolgt Mehrsprachig</w:t>
              </w:r>
            </w:ins>
          </w:p>
          <w:p w:rsidR="000861A6" w:rsidDel="006066C8" w:rsidRDefault="000861A6" w:rsidP="000861A6">
            <w:pPr>
              <w:rPr>
                <w:del w:id="306" w:author="Tim Bänziger" w:date="2009-08-19T21:12:00Z"/>
                <w:b/>
                <w:lang w:val="de-DE"/>
              </w:rPr>
            </w:pPr>
            <w:del w:id="307" w:author="Tim Bänziger" w:date="2009-08-19T21:12:00Z">
              <w:r w:rsidDel="006066C8">
                <w:rPr>
                  <w:b/>
                  <w:lang w:val="de-DE"/>
                </w:rPr>
                <w:delText>Regeln</w:delText>
              </w:r>
            </w:del>
          </w:p>
          <w:p w:rsidR="00CD4013" w:rsidRDefault="00CD4013" w:rsidP="00A5786F">
            <w:pPr>
              <w:tabs>
                <w:tab w:val="left" w:pos="5220"/>
              </w:tabs>
              <w:rPr>
                <w:lang w:val="de-DE"/>
              </w:rPr>
            </w:pPr>
          </w:p>
          <w:p w:rsidR="00DB6A9A" w:rsidRDefault="00DB6A9A" w:rsidP="00DB6A9A">
            <w:pPr>
              <w:tabs>
                <w:tab w:val="left" w:pos="5220"/>
              </w:tabs>
              <w:rPr>
                <w:ins w:id="308" w:author="Tim Bänziger" w:date="2009-08-19T21:12:00Z"/>
                <w:lang w:val="de-DE"/>
              </w:rPr>
              <w:pPrChange w:id="309" w:author="Tim Bänziger" w:date="2009-08-19T21:12:00Z">
                <w:pPr>
                  <w:pStyle w:val="ListParagraph"/>
                  <w:numPr>
                    <w:numId w:val="23"/>
                  </w:numPr>
                  <w:tabs>
                    <w:tab w:val="left" w:pos="5220"/>
                  </w:tabs>
                  <w:ind w:hanging="360"/>
                </w:pPr>
              </w:pPrChange>
            </w:pPr>
            <w:r w:rsidRPr="00DB6A9A">
              <w:rPr>
                <w:b/>
                <w:lang w:val="de-DE"/>
                <w:rPrChange w:id="310" w:author="Tim Bänziger" w:date="2009-08-19T21:12:00Z">
                  <w:rPr>
                    <w:lang w:val="de-DE"/>
                  </w:rPr>
                </w:rPrChange>
              </w:rPr>
              <w:t>Abbrechen-Button</w:t>
            </w:r>
          </w:p>
          <w:p w:rsidR="00DB6A9A" w:rsidRDefault="00293D9B" w:rsidP="00DB6A9A">
            <w:pPr>
              <w:tabs>
                <w:tab w:val="left" w:pos="5220"/>
              </w:tabs>
              <w:rPr>
                <w:lang w:val="de-DE"/>
              </w:rPr>
              <w:pPrChange w:id="311" w:author="Tim Bänziger" w:date="2009-08-19T21:12:00Z">
                <w:pPr>
                  <w:pStyle w:val="ListParagraph"/>
                  <w:numPr>
                    <w:numId w:val="23"/>
                  </w:numPr>
                  <w:tabs>
                    <w:tab w:val="left" w:pos="5220"/>
                  </w:tabs>
                  <w:ind w:hanging="360"/>
                </w:pPr>
              </w:pPrChange>
            </w:pPr>
            <w:del w:id="312" w:author="Tim Bänziger" w:date="2009-08-19T21:12:00Z">
              <w:r>
                <w:rPr>
                  <w:lang w:val="de-DE"/>
                </w:rPr>
                <w:delText xml:space="preserve"> </w:delText>
              </w:r>
            </w:del>
            <w:r>
              <w:rPr>
                <w:lang w:val="de-DE"/>
              </w:rPr>
              <w:t>geht zurück auf die Suchresultat</w:t>
            </w:r>
            <w:del w:id="313" w:author="Tim Bänziger" w:date="2009-08-28T08:22:00Z">
              <w:r w:rsidDel="009C66B2">
                <w:rPr>
                  <w:lang w:val="de-DE"/>
                </w:rPr>
                <w:delText>s</w:delText>
              </w:r>
            </w:del>
            <w:r>
              <w:rPr>
                <w:lang w:val="de-DE"/>
              </w:rPr>
              <w:t>liste</w:t>
            </w:r>
          </w:p>
          <w:p w:rsidR="000F0A5D" w:rsidRDefault="000F0A5D" w:rsidP="009565D3">
            <w:pPr>
              <w:tabs>
                <w:tab w:val="left" w:pos="5220"/>
              </w:tabs>
              <w:rPr>
                <w:lang w:val="de-DE"/>
              </w:rPr>
            </w:pPr>
          </w:p>
          <w:p w:rsidR="0037788D" w:rsidRDefault="0037788D" w:rsidP="009565D3">
            <w:pPr>
              <w:tabs>
                <w:tab w:val="left" w:pos="5220"/>
              </w:tabs>
              <w:rPr>
                <w:lang w:val="de-DE"/>
              </w:rPr>
            </w:pPr>
          </w:p>
          <w:p w:rsidR="0037788D" w:rsidRPr="0037788D" w:rsidRDefault="0037788D" w:rsidP="009565D3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37788D">
              <w:rPr>
                <w:b/>
                <w:lang w:val="de-DE"/>
              </w:rPr>
              <w:t>Zugewiesenes Bild</w:t>
            </w:r>
          </w:p>
          <w:p w:rsidR="0037788D" w:rsidRDefault="0037788D" w:rsidP="0037788D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Es kann nur ein Bild zugewiesen werden</w:t>
            </w:r>
          </w:p>
          <w:p w:rsidR="0037788D" w:rsidRDefault="0037788D" w:rsidP="0037788D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Es wird das </w:t>
            </w:r>
            <w:proofErr w:type="spellStart"/>
            <w:r>
              <w:rPr>
                <w:lang w:val="de-DE"/>
              </w:rPr>
              <w:t>Thumbnail</w:t>
            </w:r>
            <w:proofErr w:type="spellEnd"/>
            <w:r>
              <w:rPr>
                <w:lang w:val="de-DE"/>
              </w:rPr>
              <w:t xml:space="preserve"> angezeigt</w:t>
            </w:r>
          </w:p>
          <w:p w:rsidR="0037788D" w:rsidRDefault="0037788D" w:rsidP="0037788D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ins w:id="314" w:author="Tim Bänziger" w:date="2009-08-28T08:37:00Z"/>
                <w:lang w:val="de-DE"/>
              </w:rPr>
            </w:pPr>
            <w:r>
              <w:rPr>
                <w:lang w:val="de-DE"/>
              </w:rPr>
              <w:t>Klick auf Bild öffnet das Zoom (im modalen Popup)</w:t>
            </w:r>
          </w:p>
          <w:p w:rsidR="006B6E31" w:rsidRDefault="006B6E31" w:rsidP="006B6E31">
            <w:pPr>
              <w:tabs>
                <w:tab w:val="left" w:pos="5220"/>
              </w:tabs>
              <w:rPr>
                <w:ins w:id="315" w:author="Tim Bänziger" w:date="2009-08-28T08:37:00Z"/>
                <w:lang w:val="de-DE"/>
              </w:rPr>
              <w:pPrChange w:id="316" w:author="Tim Bänziger" w:date="2009-08-28T08:37:00Z">
                <w:pPr>
                  <w:pStyle w:val="ListParagraph"/>
                  <w:numPr>
                    <w:numId w:val="42"/>
                  </w:numPr>
                  <w:tabs>
                    <w:tab w:val="left" w:pos="5220"/>
                  </w:tabs>
                  <w:ind w:hanging="360"/>
                </w:pPr>
              </w:pPrChange>
            </w:pPr>
          </w:p>
          <w:p w:rsidR="006B6E31" w:rsidRPr="006B6E31" w:rsidRDefault="006B6E31" w:rsidP="006B6E31">
            <w:pPr>
              <w:tabs>
                <w:tab w:val="left" w:pos="5220"/>
              </w:tabs>
              <w:rPr>
                <w:ins w:id="317" w:author="Tim Bänziger" w:date="2009-08-28T08:37:00Z"/>
                <w:b/>
                <w:lang w:val="de-DE"/>
                <w:rPrChange w:id="318" w:author="Tim Bänziger" w:date="2009-08-28T08:37:00Z">
                  <w:rPr>
                    <w:ins w:id="319" w:author="Tim Bänziger" w:date="2009-08-28T08:37:00Z"/>
                    <w:lang w:val="de-DE"/>
                  </w:rPr>
                </w:rPrChange>
              </w:rPr>
              <w:pPrChange w:id="320" w:author="Tim Bänziger" w:date="2009-08-28T08:37:00Z">
                <w:pPr>
                  <w:pStyle w:val="ListParagraph"/>
                  <w:numPr>
                    <w:numId w:val="42"/>
                  </w:numPr>
                  <w:tabs>
                    <w:tab w:val="left" w:pos="5220"/>
                  </w:tabs>
                  <w:ind w:hanging="360"/>
                </w:pPr>
              </w:pPrChange>
            </w:pPr>
            <w:ins w:id="321" w:author="Tim Bänziger" w:date="2009-08-28T08:37:00Z">
              <w:r w:rsidRPr="006B6E31">
                <w:rPr>
                  <w:b/>
                  <w:lang w:val="de-DE"/>
                  <w:rPrChange w:id="322" w:author="Tim Bänziger" w:date="2009-08-28T08:37:00Z">
                    <w:rPr>
                      <w:lang w:val="de-DE"/>
                    </w:rPr>
                  </w:rPrChange>
                </w:rPr>
                <w:t>Button Speichern</w:t>
              </w:r>
            </w:ins>
          </w:p>
          <w:p w:rsidR="006B6E31" w:rsidRPr="006B6E31" w:rsidRDefault="006B6E31" w:rsidP="006B6E31">
            <w:pPr>
              <w:tabs>
                <w:tab w:val="left" w:pos="5220"/>
              </w:tabs>
              <w:rPr>
                <w:lang w:val="de-DE"/>
                <w:rPrChange w:id="323" w:author="Tim Bänziger" w:date="2009-08-28T08:37:00Z">
                  <w:rPr>
                    <w:lang w:val="de-DE"/>
                  </w:rPr>
                </w:rPrChange>
              </w:rPr>
              <w:pPrChange w:id="324" w:author="Tim Bänziger" w:date="2009-08-28T08:37:00Z">
                <w:pPr>
                  <w:pStyle w:val="ListParagraph"/>
                  <w:numPr>
                    <w:numId w:val="42"/>
                  </w:numPr>
                  <w:tabs>
                    <w:tab w:val="left" w:pos="5220"/>
                  </w:tabs>
                  <w:ind w:hanging="360"/>
                </w:pPr>
              </w:pPrChange>
            </w:pPr>
            <w:ins w:id="325" w:author="Tim Bänziger" w:date="2009-08-28T08:37:00Z">
              <w:r>
                <w:rPr>
                  <w:lang w:val="de-DE"/>
                </w:rPr>
                <w:t>Das Actionpanel bestätigt die Speicherung.</w:t>
              </w:r>
            </w:ins>
          </w:p>
        </w:tc>
      </w:tr>
      <w:tr w:rsidR="00DC0ADE" w:rsidTr="00CD4013">
        <w:tc>
          <w:tcPr>
            <w:tcW w:w="9322" w:type="dxa"/>
            <w:gridSpan w:val="2"/>
          </w:tcPr>
          <w:p w:rsidR="00DC0ADE" w:rsidRDefault="00DC0ADE" w:rsidP="00DC0ADE">
            <w:pPr>
              <w:rPr>
                <w:noProof/>
                <w:lang w:val="de-CH" w:eastAsia="de-CH"/>
              </w:rPr>
            </w:pPr>
          </w:p>
          <w:p w:rsidR="00480F76" w:rsidRDefault="004F3A52" w:rsidP="00480F76">
            <w:pPr>
              <w:rPr>
                <w:lang w:val="de-DE"/>
              </w:rPr>
            </w:pPr>
            <w:ins w:id="326" w:author="Tim Bänziger" w:date="2009-08-19T21:14:00Z">
              <w:r>
                <w:rPr>
                  <w:noProof/>
                  <w:lang w:val="de-CH" w:eastAsia="de-CH"/>
                </w:rPr>
                <w:drawing>
                  <wp:inline distT="0" distB="0" distL="0" distR="0">
                    <wp:extent cx="5783580" cy="3298825"/>
                    <wp:effectExtent l="19050" t="0" r="7620" b="0"/>
                    <wp:docPr id="7" name="Picture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83580" cy="3298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327" w:author="Tim Bänziger" w:date="2009-08-19T21:14:00Z">
              <w:r w:rsidR="00480F76" w:rsidDel="006066C8">
                <w:rPr>
                  <w:lang w:val="de-DE"/>
                </w:rPr>
                <w:delText>Kein Bild</w:delText>
              </w:r>
            </w:del>
          </w:p>
          <w:p w:rsidR="00480F76" w:rsidRDefault="00480F76" w:rsidP="00DC0ADE">
            <w:pPr>
              <w:rPr>
                <w:lang w:val="de-DE"/>
              </w:rPr>
            </w:pPr>
          </w:p>
        </w:tc>
      </w:tr>
    </w:tbl>
    <w:p w:rsidR="00480F76" w:rsidRDefault="00480F76" w:rsidP="00BA575F">
      <w:pPr>
        <w:pStyle w:val="Heading1"/>
        <w:rPr>
          <w:ins w:id="328" w:author="Tim Bänziger" w:date="2009-08-19T21:16:00Z"/>
          <w:lang w:val="de-CH"/>
        </w:rPr>
      </w:pPr>
    </w:p>
    <w:p w:rsidR="00DB6A9A" w:rsidRPr="00DB6A9A" w:rsidRDefault="00293D9B" w:rsidP="00DB6A9A">
      <w:pPr>
        <w:jc w:val="both"/>
        <w:rPr>
          <w:lang w:val="de-CH"/>
          <w:rPrChange w:id="329" w:author="Tim Bänziger" w:date="2009-08-19T21:16:00Z">
            <w:rPr>
              <w:lang w:val="de-CH"/>
            </w:rPr>
          </w:rPrChange>
        </w:rPr>
        <w:pPrChange w:id="330" w:author="Tim Bänziger" w:date="2009-08-19T21:20:00Z">
          <w:pPr>
            <w:pStyle w:val="Heading1"/>
          </w:pPr>
        </w:pPrChange>
      </w:pPr>
      <w:ins w:id="331" w:author="Tim Bänziger" w:date="2009-08-19T21:16:00Z">
        <w:r w:rsidRPr="00293D9B">
          <w:rPr>
            <w:lang w:val="de-CH"/>
          </w:rPr>
          <w:t>.</w:t>
        </w:r>
      </w:ins>
      <w:ins w:id="332" w:author="Tim Bänziger" w:date="2009-08-19T21:20:00Z">
        <w:r w:rsidR="00DB6A9A" w:rsidRPr="00DB6A9A">
          <w:rPr>
            <w:lang w:val="de-CH"/>
          </w:rPr>
          <w:t xml:space="preserve"> </w:t>
        </w:r>
      </w:ins>
    </w:p>
    <w:p w:rsidR="00130918" w:rsidRDefault="00130918">
      <w:pPr>
        <w:rPr>
          <w:b/>
          <w:bCs/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lastRenderedPageBreak/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CD4013" w:rsidTr="00DC0ADE">
        <w:tc>
          <w:tcPr>
            <w:tcW w:w="898" w:type="dxa"/>
          </w:tcPr>
          <w:p w:rsidR="00DC0ADE" w:rsidRPr="00CD4013" w:rsidRDefault="00DC0ADE" w:rsidP="00DC0ADE">
            <w:pPr>
              <w:rPr>
                <w:sz w:val="18"/>
              </w:rPr>
            </w:pPr>
            <w:r w:rsidRPr="00CD4013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DC0ADE" w:rsidRPr="00CD4013" w:rsidRDefault="00480F76" w:rsidP="00DC0ADE">
            <w:pPr>
              <w:rPr>
                <w:sz w:val="18"/>
              </w:rPr>
            </w:pPr>
            <w:r>
              <w:rPr>
                <w:sz w:val="18"/>
              </w:rPr>
              <w:t>02.03</w:t>
            </w:r>
            <w:r w:rsidR="00DC0ADE" w:rsidRPr="00CD4013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DC0ADE" w:rsidRPr="00CD4013" w:rsidRDefault="00480F76" w:rsidP="00480F76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CD4013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2579C6" w:rsidP="00DC0ADE">
            <w:pPr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620" w:type="dxa"/>
          </w:tcPr>
          <w:p w:rsidR="00DC0ADE" w:rsidRPr="0005559C" w:rsidRDefault="002579C6" w:rsidP="00DC0ADE">
            <w:pPr>
              <w:rPr>
                <w:sz w:val="18"/>
              </w:rPr>
            </w:pPr>
            <w:r>
              <w:rPr>
                <w:sz w:val="18"/>
              </w:rPr>
              <w:t>27.03.2009</w:t>
            </w:r>
          </w:p>
        </w:tc>
        <w:tc>
          <w:tcPr>
            <w:tcW w:w="2018" w:type="dxa"/>
          </w:tcPr>
          <w:p w:rsidR="00DC0ADE" w:rsidRPr="0005559C" w:rsidRDefault="002579C6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05559C" w:rsidRDefault="002579C6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Anpassung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betreffend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Löschung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Bestuhlungsoptionen</w:t>
            </w:r>
            <w:proofErr w:type="spellEnd"/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37788D" w:rsidP="00DC0ADE">
            <w:pPr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620" w:type="dxa"/>
          </w:tcPr>
          <w:p w:rsidR="00DC0ADE" w:rsidRPr="0005559C" w:rsidRDefault="0037788D" w:rsidP="00DC0ADE">
            <w:pPr>
              <w:rPr>
                <w:sz w:val="18"/>
              </w:rPr>
            </w:pPr>
            <w:r>
              <w:rPr>
                <w:sz w:val="18"/>
              </w:rPr>
              <w:t>28.04.2009</w:t>
            </w:r>
          </w:p>
        </w:tc>
        <w:tc>
          <w:tcPr>
            <w:tcW w:w="2018" w:type="dxa"/>
          </w:tcPr>
          <w:p w:rsidR="00DC0ADE" w:rsidRPr="0005559C" w:rsidRDefault="0037788D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05559C" w:rsidRDefault="0037788D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Ergänzungen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nach</w:t>
            </w:r>
            <w:proofErr w:type="spellEnd"/>
            <w:r>
              <w:rPr>
                <w:sz w:val="18"/>
              </w:rPr>
              <w:t xml:space="preserve"> Sprint</w:t>
            </w:r>
          </w:p>
        </w:tc>
      </w:tr>
      <w:tr w:rsidR="00130918" w:rsidRPr="006B6E31" w:rsidTr="00DC0ADE">
        <w:tc>
          <w:tcPr>
            <w:tcW w:w="898" w:type="dxa"/>
          </w:tcPr>
          <w:p w:rsidR="00130918" w:rsidRDefault="00130918" w:rsidP="00DC0ADE">
            <w:pPr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620" w:type="dxa"/>
          </w:tcPr>
          <w:p w:rsidR="00130918" w:rsidRDefault="00130918" w:rsidP="00DC0ADE">
            <w:pPr>
              <w:rPr>
                <w:sz w:val="18"/>
              </w:rPr>
            </w:pPr>
            <w:r>
              <w:rPr>
                <w:sz w:val="18"/>
              </w:rPr>
              <w:t>19.08.2009</w:t>
            </w:r>
          </w:p>
        </w:tc>
        <w:tc>
          <w:tcPr>
            <w:tcW w:w="2018" w:type="dxa"/>
          </w:tcPr>
          <w:p w:rsidR="00130918" w:rsidRDefault="00130918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130918" w:rsidRPr="00130918" w:rsidRDefault="00130918" w:rsidP="00DC0ADE">
            <w:pPr>
              <w:rPr>
                <w:sz w:val="18"/>
                <w:lang w:val="de-CH"/>
              </w:rPr>
            </w:pPr>
            <w:r w:rsidRPr="00130918">
              <w:rPr>
                <w:sz w:val="18"/>
                <w:lang w:val="de-CH"/>
              </w:rPr>
              <w:t>Abnahme und Bereitstellung für Integrationstests</w:t>
            </w:r>
          </w:p>
        </w:tc>
      </w:tr>
    </w:tbl>
    <w:p w:rsidR="00DC0ADE" w:rsidRDefault="00DC0ADE" w:rsidP="00480F76">
      <w:pPr>
        <w:tabs>
          <w:tab w:val="left" w:pos="567"/>
        </w:tabs>
        <w:jc w:val="both"/>
        <w:rPr>
          <w:lang w:val="de-CH"/>
        </w:rPr>
      </w:pPr>
    </w:p>
    <w:sectPr w:rsidR="00DC0ADE" w:rsidSect="00130918">
      <w:headerReference w:type="default" r:id="rId17"/>
      <w:footerReference w:type="default" r:id="rId18"/>
      <w:pgSz w:w="11906" w:h="16838"/>
      <w:pgMar w:top="2977" w:right="991" w:bottom="993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3" w:author="Garaio" w:date="2009-08-19T21:09:00Z" w:initials="G">
    <w:p w:rsidR="003B1FDF" w:rsidRPr="00130918" w:rsidRDefault="003B1FDF" w:rsidP="003B1FDF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130918">
        <w:rPr>
          <w:highlight w:val="green"/>
          <w:lang w:val="de-CH"/>
        </w:rPr>
        <w:t>Siehe FB Case 10376 -  Verlinktes Bestuhlungs- oder Konsumationsset kann fälschlicherweise gelöscht werden</w:t>
      </w:r>
    </w:p>
  </w:comment>
  <w:comment w:id="97" w:author="Garaio" w:date="2009-08-19T21:09:00Z" w:initials="G">
    <w:p w:rsidR="003B1FDF" w:rsidRPr="003B1FDF" w:rsidRDefault="003B1FDF" w:rsidP="003B1FDF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3B1FDF">
        <w:rPr>
          <w:lang w:val="de-CH"/>
        </w:rPr>
        <w:t>@DEV: Bitte verifizieren!</w:t>
      </w:r>
    </w:p>
  </w:comment>
  <w:comment w:id="170" w:author="Garaio" w:date="2009-03-27T09:25:00Z" w:initials="G">
    <w:p w:rsidR="00101F80" w:rsidRPr="00130918" w:rsidRDefault="00101F80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130918">
        <w:rPr>
          <w:highlight w:val="green"/>
          <w:lang w:val="de-CH"/>
        </w:rPr>
        <w:t>Siehe FB Case 10376 -  Verlinktes Bestuhlungs- oder Konsumationsset kann fälschlicherweise gelöscht werden</w:t>
      </w:r>
    </w:p>
  </w:comment>
  <w:comment w:id="177" w:author="Garaio" w:date="2009-03-27T16:05:00Z" w:initials="G">
    <w:p w:rsidR="00101F80" w:rsidRDefault="00101F80">
      <w:pPr>
        <w:pStyle w:val="CommentText"/>
      </w:pPr>
      <w:r>
        <w:rPr>
          <w:rStyle w:val="CommentReference"/>
        </w:rPr>
        <w:annotationRef/>
      </w:r>
      <w:r>
        <w:t xml:space="preserve">@DEV: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verifizieren</w:t>
      </w:r>
      <w:proofErr w:type="spellEnd"/>
      <w:r>
        <w:t>!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866" w:rsidRDefault="004E2866">
      <w:r>
        <w:separator/>
      </w:r>
    </w:p>
  </w:endnote>
  <w:endnote w:type="continuationSeparator" w:id="0">
    <w:p w:rsidR="004E2866" w:rsidRDefault="004E2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F80" w:rsidRDefault="00101F80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DB6A9A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DB6A9A">
      <w:rPr>
        <w:sz w:val="12"/>
        <w:lang w:val="en-US"/>
      </w:rPr>
      <w:fldChar w:fldCharType="separate"/>
    </w:r>
    <w:r>
      <w:rPr>
        <w:noProof/>
        <w:sz w:val="12"/>
        <w:lang w:val="de-CH"/>
      </w:rPr>
      <w:t>Tim Bänziger</w:t>
    </w:r>
    <w:r w:rsidR="00DB6A9A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DB6A9A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DB6A9A">
      <w:rPr>
        <w:sz w:val="12"/>
        <w:lang w:val="en-US"/>
      </w:rPr>
      <w:fldChar w:fldCharType="separate"/>
    </w:r>
    <w:r w:rsidR="006B6E31">
      <w:rPr>
        <w:noProof/>
        <w:sz w:val="12"/>
        <w:lang w:val="de-CH"/>
      </w:rPr>
      <w:t>4</w:t>
    </w:r>
    <w:r w:rsidR="00DB6A9A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DB6A9A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del w:id="333" w:author="Tim Bänziger" w:date="2009-08-19T15:39:00Z">
      <w:r w:rsidR="00DB6A9A">
        <w:rPr>
          <w:sz w:val="12"/>
          <w:lang w:val="en-US"/>
        </w:rPr>
        <w:fldChar w:fldCharType="separate"/>
      </w:r>
    </w:del>
    <w:ins w:id="334" w:author="Tim Bänziger" w:date="2009-08-28T08:32:00Z">
      <w:r w:rsidR="006B6E31">
        <w:rPr>
          <w:noProof/>
          <w:sz w:val="12"/>
          <w:lang w:val="en-US"/>
        </w:rPr>
        <w:t>8/28/2009</w:t>
      </w:r>
    </w:ins>
    <w:del w:id="335" w:author="Tim Bänziger" w:date="2009-08-28T08:12:00Z">
      <w:r w:rsidR="009E29A3" w:rsidDel="009C66B2">
        <w:rPr>
          <w:noProof/>
          <w:sz w:val="12"/>
          <w:lang w:val="en-US"/>
        </w:rPr>
        <w:delText>8/19/2009</w:delText>
      </w:r>
    </w:del>
    <w:r w:rsidR="00DB6A9A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866" w:rsidRDefault="004E2866">
      <w:r>
        <w:separator/>
      </w:r>
    </w:p>
  </w:footnote>
  <w:footnote w:type="continuationSeparator" w:id="0">
    <w:p w:rsidR="004E2866" w:rsidRDefault="004E28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F80" w:rsidRPr="00D65A66" w:rsidRDefault="00101F80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8E204DA"/>
    <w:multiLevelType w:val="hybridMultilevel"/>
    <w:tmpl w:val="AD9E05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F7604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F6EA2"/>
    <w:multiLevelType w:val="hybridMultilevel"/>
    <w:tmpl w:val="1EAC04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41A32"/>
    <w:multiLevelType w:val="hybridMultilevel"/>
    <w:tmpl w:val="34AAAC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11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551CB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5C7369"/>
    <w:multiLevelType w:val="hybridMultilevel"/>
    <w:tmpl w:val="45261A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B6152A"/>
    <w:multiLevelType w:val="hybridMultilevel"/>
    <w:tmpl w:val="5B0442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B136D144">
      <w:start w:val="25"/>
      <w:numFmt w:val="bullet"/>
      <w:lvlText w:val="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885903"/>
    <w:multiLevelType w:val="hybridMultilevel"/>
    <w:tmpl w:val="4BAC8258"/>
    <w:lvl w:ilvl="0" w:tplc="8500CCD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8203E"/>
    <w:multiLevelType w:val="hybridMultilevel"/>
    <w:tmpl w:val="5970978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1164F60"/>
    <w:multiLevelType w:val="hybridMultilevel"/>
    <w:tmpl w:val="BCBAB6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283815"/>
    <w:multiLevelType w:val="hybridMultilevel"/>
    <w:tmpl w:val="805E3A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C6097F"/>
    <w:multiLevelType w:val="hybridMultilevel"/>
    <w:tmpl w:val="E6001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EB7B0D"/>
    <w:multiLevelType w:val="hybridMultilevel"/>
    <w:tmpl w:val="422850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410BE7"/>
    <w:multiLevelType w:val="hybridMultilevel"/>
    <w:tmpl w:val="90E2A488"/>
    <w:lvl w:ilvl="0" w:tplc="317E23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3"/>
  </w:num>
  <w:num w:numId="3">
    <w:abstractNumId w:val="10"/>
  </w:num>
  <w:num w:numId="4">
    <w:abstractNumId w:val="27"/>
  </w:num>
  <w:num w:numId="5">
    <w:abstractNumId w:val="19"/>
  </w:num>
  <w:num w:numId="6">
    <w:abstractNumId w:val="44"/>
  </w:num>
  <w:num w:numId="7">
    <w:abstractNumId w:val="21"/>
  </w:num>
  <w:num w:numId="8">
    <w:abstractNumId w:val="30"/>
  </w:num>
  <w:num w:numId="9">
    <w:abstractNumId w:val="2"/>
  </w:num>
  <w:num w:numId="10">
    <w:abstractNumId w:val="42"/>
  </w:num>
  <w:num w:numId="11">
    <w:abstractNumId w:val="20"/>
  </w:num>
  <w:num w:numId="12">
    <w:abstractNumId w:val="35"/>
  </w:num>
  <w:num w:numId="13">
    <w:abstractNumId w:val="11"/>
  </w:num>
  <w:num w:numId="14">
    <w:abstractNumId w:val="12"/>
  </w:num>
  <w:num w:numId="15">
    <w:abstractNumId w:val="22"/>
  </w:num>
  <w:num w:numId="16">
    <w:abstractNumId w:val="16"/>
  </w:num>
  <w:num w:numId="17">
    <w:abstractNumId w:val="46"/>
  </w:num>
  <w:num w:numId="18">
    <w:abstractNumId w:val="5"/>
  </w:num>
  <w:num w:numId="19">
    <w:abstractNumId w:val="39"/>
  </w:num>
  <w:num w:numId="20">
    <w:abstractNumId w:val="47"/>
  </w:num>
  <w:num w:numId="21">
    <w:abstractNumId w:val="25"/>
  </w:num>
  <w:num w:numId="22">
    <w:abstractNumId w:val="9"/>
  </w:num>
  <w:num w:numId="23">
    <w:abstractNumId w:val="29"/>
  </w:num>
  <w:num w:numId="24">
    <w:abstractNumId w:val="41"/>
  </w:num>
  <w:num w:numId="25">
    <w:abstractNumId w:val="26"/>
  </w:num>
  <w:num w:numId="26">
    <w:abstractNumId w:val="0"/>
  </w:num>
  <w:num w:numId="27">
    <w:abstractNumId w:val="1"/>
  </w:num>
  <w:num w:numId="28">
    <w:abstractNumId w:val="4"/>
  </w:num>
  <w:num w:numId="29">
    <w:abstractNumId w:val="28"/>
  </w:num>
  <w:num w:numId="30">
    <w:abstractNumId w:val="40"/>
  </w:num>
  <w:num w:numId="31">
    <w:abstractNumId w:val="24"/>
  </w:num>
  <w:num w:numId="32">
    <w:abstractNumId w:val="43"/>
  </w:num>
  <w:num w:numId="33">
    <w:abstractNumId w:val="18"/>
  </w:num>
  <w:num w:numId="34">
    <w:abstractNumId w:val="8"/>
  </w:num>
  <w:num w:numId="35">
    <w:abstractNumId w:val="17"/>
  </w:num>
  <w:num w:numId="36">
    <w:abstractNumId w:val="13"/>
  </w:num>
  <w:num w:numId="37">
    <w:abstractNumId w:val="31"/>
  </w:num>
  <w:num w:numId="38">
    <w:abstractNumId w:val="37"/>
  </w:num>
  <w:num w:numId="39">
    <w:abstractNumId w:val="45"/>
  </w:num>
  <w:num w:numId="40">
    <w:abstractNumId w:val="38"/>
  </w:num>
  <w:num w:numId="41">
    <w:abstractNumId w:val="15"/>
  </w:num>
  <w:num w:numId="42">
    <w:abstractNumId w:val="34"/>
  </w:num>
  <w:num w:numId="43">
    <w:abstractNumId w:val="3"/>
  </w:num>
  <w:num w:numId="44">
    <w:abstractNumId w:val="14"/>
  </w:num>
  <w:num w:numId="45">
    <w:abstractNumId w:val="7"/>
  </w:num>
  <w:num w:numId="46">
    <w:abstractNumId w:val="36"/>
  </w:num>
  <w:num w:numId="47">
    <w:abstractNumId w:val="23"/>
  </w:num>
  <w:num w:numId="48">
    <w:abstractNumId w:val="6"/>
  </w:num>
  <w:num w:numId="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attachedTemplate r:id="rId1"/>
  <w:stylePaneFormatFilter w:val="3F01"/>
  <w:revisionView w:markup="0"/>
  <w:trackRevisions/>
  <w:defaultTabStop w:val="720"/>
  <w:hyphenationZone w:val="425"/>
  <w:noPunctuationKerning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/>
  <w:rsids>
    <w:rsidRoot w:val="00B16ADE"/>
    <w:rsid w:val="000049DD"/>
    <w:rsid w:val="0001095C"/>
    <w:rsid w:val="00023502"/>
    <w:rsid w:val="00024CDF"/>
    <w:rsid w:val="00024E2B"/>
    <w:rsid w:val="0003695F"/>
    <w:rsid w:val="000413CA"/>
    <w:rsid w:val="00045CE2"/>
    <w:rsid w:val="00057372"/>
    <w:rsid w:val="00060221"/>
    <w:rsid w:val="00062DBA"/>
    <w:rsid w:val="00070EBE"/>
    <w:rsid w:val="000743EA"/>
    <w:rsid w:val="000861A6"/>
    <w:rsid w:val="00094819"/>
    <w:rsid w:val="000A170A"/>
    <w:rsid w:val="000E64FA"/>
    <w:rsid w:val="000F0A5D"/>
    <w:rsid w:val="000F6BE6"/>
    <w:rsid w:val="00101F80"/>
    <w:rsid w:val="00104714"/>
    <w:rsid w:val="0012154D"/>
    <w:rsid w:val="00130918"/>
    <w:rsid w:val="00133018"/>
    <w:rsid w:val="001336AF"/>
    <w:rsid w:val="00133EC4"/>
    <w:rsid w:val="00135754"/>
    <w:rsid w:val="00135BDA"/>
    <w:rsid w:val="00153091"/>
    <w:rsid w:val="0016230D"/>
    <w:rsid w:val="001651CF"/>
    <w:rsid w:val="00177352"/>
    <w:rsid w:val="001A3D67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616A"/>
    <w:rsid w:val="002579C6"/>
    <w:rsid w:val="00270DBB"/>
    <w:rsid w:val="002871DA"/>
    <w:rsid w:val="00293D9B"/>
    <w:rsid w:val="002A2EA1"/>
    <w:rsid w:val="002B5781"/>
    <w:rsid w:val="002C1B8C"/>
    <w:rsid w:val="002E487F"/>
    <w:rsid w:val="002F638D"/>
    <w:rsid w:val="00301BE0"/>
    <w:rsid w:val="0031440A"/>
    <w:rsid w:val="0035327D"/>
    <w:rsid w:val="003722F1"/>
    <w:rsid w:val="00372620"/>
    <w:rsid w:val="0037788D"/>
    <w:rsid w:val="00394CE0"/>
    <w:rsid w:val="00395D64"/>
    <w:rsid w:val="003B1FDF"/>
    <w:rsid w:val="003B7C70"/>
    <w:rsid w:val="003C5246"/>
    <w:rsid w:val="003F6654"/>
    <w:rsid w:val="003F7CC3"/>
    <w:rsid w:val="00405D53"/>
    <w:rsid w:val="00432E33"/>
    <w:rsid w:val="0044166D"/>
    <w:rsid w:val="004544EA"/>
    <w:rsid w:val="0047014F"/>
    <w:rsid w:val="004724E4"/>
    <w:rsid w:val="00472AA3"/>
    <w:rsid w:val="00480F76"/>
    <w:rsid w:val="00486FE4"/>
    <w:rsid w:val="004A73C6"/>
    <w:rsid w:val="004A748E"/>
    <w:rsid w:val="004A7504"/>
    <w:rsid w:val="004B05C2"/>
    <w:rsid w:val="004D0AC8"/>
    <w:rsid w:val="004D3D14"/>
    <w:rsid w:val="004D54EB"/>
    <w:rsid w:val="004E2866"/>
    <w:rsid w:val="004E2A5C"/>
    <w:rsid w:val="004E3B23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711E4"/>
    <w:rsid w:val="00573325"/>
    <w:rsid w:val="005862B3"/>
    <w:rsid w:val="00594095"/>
    <w:rsid w:val="005A20F8"/>
    <w:rsid w:val="005C3503"/>
    <w:rsid w:val="005C51A5"/>
    <w:rsid w:val="005D6E72"/>
    <w:rsid w:val="005F0A39"/>
    <w:rsid w:val="005F38F4"/>
    <w:rsid w:val="00601C4C"/>
    <w:rsid w:val="006047A9"/>
    <w:rsid w:val="006066C8"/>
    <w:rsid w:val="006104C9"/>
    <w:rsid w:val="00613E80"/>
    <w:rsid w:val="00620D24"/>
    <w:rsid w:val="00634A5B"/>
    <w:rsid w:val="00655A54"/>
    <w:rsid w:val="0065613A"/>
    <w:rsid w:val="006643D8"/>
    <w:rsid w:val="00671DD2"/>
    <w:rsid w:val="00672A13"/>
    <w:rsid w:val="00685D3B"/>
    <w:rsid w:val="00695EC6"/>
    <w:rsid w:val="00697286"/>
    <w:rsid w:val="006B6BEB"/>
    <w:rsid w:val="006B6E31"/>
    <w:rsid w:val="006C086D"/>
    <w:rsid w:val="006D295A"/>
    <w:rsid w:val="006D5E24"/>
    <w:rsid w:val="006E2351"/>
    <w:rsid w:val="006E2CA1"/>
    <w:rsid w:val="006E5D94"/>
    <w:rsid w:val="006F1B28"/>
    <w:rsid w:val="006F2858"/>
    <w:rsid w:val="006F5E8D"/>
    <w:rsid w:val="00700734"/>
    <w:rsid w:val="0071121E"/>
    <w:rsid w:val="007140F7"/>
    <w:rsid w:val="00717827"/>
    <w:rsid w:val="007230AF"/>
    <w:rsid w:val="00730354"/>
    <w:rsid w:val="00730BF1"/>
    <w:rsid w:val="00732694"/>
    <w:rsid w:val="00736482"/>
    <w:rsid w:val="00742B6C"/>
    <w:rsid w:val="00744CC0"/>
    <w:rsid w:val="0076449B"/>
    <w:rsid w:val="0077666B"/>
    <w:rsid w:val="00785F26"/>
    <w:rsid w:val="00795823"/>
    <w:rsid w:val="00797880"/>
    <w:rsid w:val="007A0F86"/>
    <w:rsid w:val="007B615A"/>
    <w:rsid w:val="007F63B3"/>
    <w:rsid w:val="00803C1F"/>
    <w:rsid w:val="00806ED0"/>
    <w:rsid w:val="0081135D"/>
    <w:rsid w:val="00811B76"/>
    <w:rsid w:val="00830545"/>
    <w:rsid w:val="00832D17"/>
    <w:rsid w:val="008346FA"/>
    <w:rsid w:val="00834A04"/>
    <w:rsid w:val="00852E70"/>
    <w:rsid w:val="0088140C"/>
    <w:rsid w:val="00884958"/>
    <w:rsid w:val="008974C5"/>
    <w:rsid w:val="008A1628"/>
    <w:rsid w:val="008C6CFF"/>
    <w:rsid w:val="008D09FA"/>
    <w:rsid w:val="009062AF"/>
    <w:rsid w:val="009065C2"/>
    <w:rsid w:val="009157EC"/>
    <w:rsid w:val="00926E49"/>
    <w:rsid w:val="00927660"/>
    <w:rsid w:val="009414F0"/>
    <w:rsid w:val="0094263B"/>
    <w:rsid w:val="00946B80"/>
    <w:rsid w:val="00946F08"/>
    <w:rsid w:val="0095216D"/>
    <w:rsid w:val="009565D3"/>
    <w:rsid w:val="00976AFC"/>
    <w:rsid w:val="00981F1D"/>
    <w:rsid w:val="00983676"/>
    <w:rsid w:val="0098689A"/>
    <w:rsid w:val="009B4BA3"/>
    <w:rsid w:val="009B6C70"/>
    <w:rsid w:val="009B7616"/>
    <w:rsid w:val="009C66B2"/>
    <w:rsid w:val="009D1AD5"/>
    <w:rsid w:val="009D6D44"/>
    <w:rsid w:val="009E0837"/>
    <w:rsid w:val="009E29A3"/>
    <w:rsid w:val="009E62A9"/>
    <w:rsid w:val="00A031B3"/>
    <w:rsid w:val="00A21793"/>
    <w:rsid w:val="00A21944"/>
    <w:rsid w:val="00A30CA9"/>
    <w:rsid w:val="00A346A3"/>
    <w:rsid w:val="00A5786F"/>
    <w:rsid w:val="00A9066A"/>
    <w:rsid w:val="00A94B6D"/>
    <w:rsid w:val="00AA0A7F"/>
    <w:rsid w:val="00AB0B33"/>
    <w:rsid w:val="00AB121C"/>
    <w:rsid w:val="00AB21E6"/>
    <w:rsid w:val="00AB2F65"/>
    <w:rsid w:val="00AD2704"/>
    <w:rsid w:val="00AD416F"/>
    <w:rsid w:val="00AD4626"/>
    <w:rsid w:val="00AF0228"/>
    <w:rsid w:val="00AF16EE"/>
    <w:rsid w:val="00AF2063"/>
    <w:rsid w:val="00AF50F4"/>
    <w:rsid w:val="00B16ADE"/>
    <w:rsid w:val="00B21819"/>
    <w:rsid w:val="00B306CB"/>
    <w:rsid w:val="00B40B70"/>
    <w:rsid w:val="00B645DF"/>
    <w:rsid w:val="00B64753"/>
    <w:rsid w:val="00B71514"/>
    <w:rsid w:val="00B844C0"/>
    <w:rsid w:val="00B93C50"/>
    <w:rsid w:val="00B950A1"/>
    <w:rsid w:val="00BA575F"/>
    <w:rsid w:val="00BB1275"/>
    <w:rsid w:val="00BC054B"/>
    <w:rsid w:val="00BC0B09"/>
    <w:rsid w:val="00BD2B40"/>
    <w:rsid w:val="00BE0B38"/>
    <w:rsid w:val="00C00362"/>
    <w:rsid w:val="00C06A84"/>
    <w:rsid w:val="00C118FC"/>
    <w:rsid w:val="00C11EDC"/>
    <w:rsid w:val="00C13F45"/>
    <w:rsid w:val="00C2127A"/>
    <w:rsid w:val="00C5199B"/>
    <w:rsid w:val="00C64659"/>
    <w:rsid w:val="00C65F0C"/>
    <w:rsid w:val="00C765BE"/>
    <w:rsid w:val="00C76E7A"/>
    <w:rsid w:val="00C85809"/>
    <w:rsid w:val="00C86558"/>
    <w:rsid w:val="00C92288"/>
    <w:rsid w:val="00C96006"/>
    <w:rsid w:val="00CA7B69"/>
    <w:rsid w:val="00CB667D"/>
    <w:rsid w:val="00CC470D"/>
    <w:rsid w:val="00CD0216"/>
    <w:rsid w:val="00CD4013"/>
    <w:rsid w:val="00D12845"/>
    <w:rsid w:val="00D130D4"/>
    <w:rsid w:val="00D14FDD"/>
    <w:rsid w:val="00D3100B"/>
    <w:rsid w:val="00D40276"/>
    <w:rsid w:val="00D43DE5"/>
    <w:rsid w:val="00D60C80"/>
    <w:rsid w:val="00D65A66"/>
    <w:rsid w:val="00D76632"/>
    <w:rsid w:val="00D90064"/>
    <w:rsid w:val="00D92286"/>
    <w:rsid w:val="00DA2DC8"/>
    <w:rsid w:val="00DA60DB"/>
    <w:rsid w:val="00DB6A9A"/>
    <w:rsid w:val="00DC010E"/>
    <w:rsid w:val="00DC0ADE"/>
    <w:rsid w:val="00DC566C"/>
    <w:rsid w:val="00DE3CE8"/>
    <w:rsid w:val="00DE5AF0"/>
    <w:rsid w:val="00DE6251"/>
    <w:rsid w:val="00DE71F8"/>
    <w:rsid w:val="00DF3EC8"/>
    <w:rsid w:val="00DF788D"/>
    <w:rsid w:val="00E008EF"/>
    <w:rsid w:val="00E07B5C"/>
    <w:rsid w:val="00E2016C"/>
    <w:rsid w:val="00E207E2"/>
    <w:rsid w:val="00E27F3A"/>
    <w:rsid w:val="00E3032E"/>
    <w:rsid w:val="00E362DB"/>
    <w:rsid w:val="00E41498"/>
    <w:rsid w:val="00E43218"/>
    <w:rsid w:val="00E677FE"/>
    <w:rsid w:val="00E7428E"/>
    <w:rsid w:val="00E87602"/>
    <w:rsid w:val="00EA1203"/>
    <w:rsid w:val="00EA18AB"/>
    <w:rsid w:val="00EB29ED"/>
    <w:rsid w:val="00EC338A"/>
    <w:rsid w:val="00EC3AD5"/>
    <w:rsid w:val="00EC5731"/>
    <w:rsid w:val="00ED68EF"/>
    <w:rsid w:val="00EE2CB6"/>
    <w:rsid w:val="00EE6148"/>
    <w:rsid w:val="00EF30D3"/>
    <w:rsid w:val="00F023F2"/>
    <w:rsid w:val="00F05962"/>
    <w:rsid w:val="00F22AF5"/>
    <w:rsid w:val="00F437BD"/>
    <w:rsid w:val="00F54DE0"/>
    <w:rsid w:val="00F612C6"/>
    <w:rsid w:val="00F71B4C"/>
    <w:rsid w:val="00F84F1B"/>
    <w:rsid w:val="00F874A9"/>
    <w:rsid w:val="00FB55C6"/>
    <w:rsid w:val="00FD0A8E"/>
    <w:rsid w:val="00FD2C81"/>
    <w:rsid w:val="00FE0476"/>
    <w:rsid w:val="00FE5FC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6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E198A7-75E7-4F62-B25D-4A9AA32537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A5CFCF7-101F-4845-A821-BBD54AEC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6</Pages>
  <Words>591</Words>
  <Characters>6231</Characters>
  <Application>Microsoft Office Word</Application>
  <DocSecurity>0</DocSecurity>
  <Lines>51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UC_105.002_Bestuhlung_verwalten</vt:lpstr>
      <vt:lpstr>Use Case ROOMS PRO R.4.0</vt:lpstr>
    </vt:vector>
  </TitlesOfParts>
  <Manager>Mario Haller</Manager>
  <Company>GARAIO AG</Company>
  <LinksUpToDate>false</LinksUpToDate>
  <CharactersWithSpaces>6809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UC_105.002_Bestuhlung_verwalten</dc:title>
  <dc:subject>105.001</dc:subject>
  <dc:creator>Tim Bänziger</dc:creator>
  <cp:keywords>ROOMS, Ressourcen</cp:keywords>
  <cp:lastModifiedBy>Tim Bänziger</cp:lastModifiedBy>
  <cp:revision>2</cp:revision>
  <cp:lastPrinted>2009-04-28T07:18:00Z</cp:lastPrinted>
  <dcterms:created xsi:type="dcterms:W3CDTF">2009-08-28T06:57:00Z</dcterms:created>
  <dcterms:modified xsi:type="dcterms:W3CDTF">2009-08-28T06:57:00Z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0x0101005B554F5680363B4AA4C29B5A100DE2DE</vt:lpwstr>
  </property>
</Properties>
</file>