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8"/>
        <w:gridCol w:w="1228"/>
        <w:gridCol w:w="2883"/>
        <w:gridCol w:w="2410"/>
        <w:gridCol w:w="2126"/>
      </w:tblGrid>
      <w:tr w:rsidR="0009605C" w:rsidRPr="0046355D" w:rsidTr="0009605C">
        <w:trPr>
          <w:cantSplit/>
        </w:trPr>
        <w:tc>
          <w:tcPr>
            <w:tcW w:w="9605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09605C" w:rsidRPr="0046355D" w:rsidRDefault="0009605C" w:rsidP="003C1B45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>Use Case Überblick</w:t>
            </w:r>
          </w:p>
        </w:tc>
      </w:tr>
      <w:tr w:rsidR="0009605C" w:rsidRPr="00217EF9" w:rsidTr="000960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lang w:val="de-DE"/>
              </w:rPr>
            </w:pPr>
            <w:r w:rsidRPr="00FD6B0C">
              <w:rPr>
                <w:lang w:val="de-DE"/>
              </w:rPr>
              <w:t>Virtuelle Räume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09605C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105.003</w:t>
            </w:r>
          </w:p>
        </w:tc>
      </w:tr>
      <w:tr w:rsidR="0009605C" w:rsidRPr="003A1F8D" w:rsidTr="000960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Pr="00B21819" w:rsidRDefault="0009605C" w:rsidP="003C1B45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fldSimple w:instr=" DOCPROPERTY  LastSavedTime  \* MERGEFORMAT &quot;dd. MM. yyyy&quot;">
              <w:r>
                <w:t>19.08.2009 14:19</w:t>
              </w:r>
            </w:fldSimple>
            <w:r>
              <w:rPr>
                <w:lang w:val="de-DE"/>
              </w:rPr>
              <w:t xml:space="preserve"> / </w:t>
            </w:r>
            <w:fldSimple w:instr=" DOCPROPERTY  LastSavedBy  \* MERGEFORMAT ">
              <w:r w:rsidRPr="009565D3">
                <w:rPr>
                  <w:lang w:val="de-DE"/>
                </w:rPr>
                <w:t>Tim</w:t>
              </w:r>
              <w:r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09605C" w:rsidRPr="0009605C" w:rsidTr="000960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Pr="0009605C" w:rsidRDefault="0009605C" w:rsidP="0009605C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09605C">
              <w:rPr>
                <w:lang w:val="de-DE"/>
              </w:rPr>
              <w:t xml:space="preserve">Ressource „Raum“ kann als teilbarer Raum konfiguriert werden. Use Case 105.001 wurde in den Schritten 1, 2, 3 und 5 ausgeführt. </w:t>
            </w:r>
            <w:r w:rsidRPr="0009605C">
              <w:rPr>
                <w:lang w:val="de-CH"/>
              </w:rPr>
              <w:t>Das Tab virtuelle Teilräume erscheint an 6. Position</w:t>
            </w:r>
          </w:p>
        </w:tc>
      </w:tr>
      <w:tr w:rsidR="0009605C" w:rsidRPr="008B055E" w:rsidTr="000960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Pr="0009605C" w:rsidRDefault="0009605C" w:rsidP="0009605C">
            <w:pPr>
              <w:pStyle w:val="ListParagraph"/>
              <w:numPr>
                <w:ilvl w:val="0"/>
                <w:numId w:val="45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09605C">
              <w:rPr>
                <w:lang w:val="de-DE"/>
              </w:rPr>
              <w:t>Es handelt sich um die Ressourcenart „Raum“</w:t>
            </w:r>
          </w:p>
        </w:tc>
      </w:tr>
      <w:tr w:rsidR="0009605C" w:rsidRPr="003C3934" w:rsidTr="000960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Pr="0009605C" w:rsidRDefault="0009605C" w:rsidP="0009605C">
            <w:pPr>
              <w:rPr>
                <w:lang w:val="de-CH"/>
              </w:rPr>
            </w:pPr>
          </w:p>
        </w:tc>
      </w:tr>
      <w:tr w:rsidR="0009605C" w:rsidRPr="003C3934" w:rsidTr="000960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Pr="001401E0" w:rsidRDefault="0009605C" w:rsidP="001401E0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09605C" w:rsidRPr="008B055E" w:rsidTr="000960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09605C">
            <w:pPr>
              <w:pStyle w:val="ListParagraph"/>
              <w:numPr>
                <w:ilvl w:val="0"/>
                <w:numId w:val="46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Administrator klickt auf Ritter „virtuelle Räume“</w:t>
            </w:r>
          </w:p>
          <w:p w:rsidR="0009605C" w:rsidRDefault="0009605C" w:rsidP="0009605C">
            <w:pPr>
              <w:pStyle w:val="ListParagraph"/>
              <w:numPr>
                <w:ilvl w:val="0"/>
                <w:numId w:val="46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Liste mit Teilräume erscheint – ein oder mehrere Teilräume können gelöscht werden</w:t>
            </w:r>
            <w:del w:id="0" w:author="Tim Bänziger" w:date="2009-02-24T13:09:00Z">
              <w:r w:rsidDel="00D8481E">
                <w:rPr>
                  <w:lang w:val="de-CH"/>
                </w:rPr>
                <w:delText>– mit Filter für zugewiesene und freie</w:delText>
              </w:r>
            </w:del>
          </w:p>
          <w:p w:rsidR="0009605C" w:rsidRDefault="0009605C" w:rsidP="0009605C">
            <w:pPr>
              <w:pStyle w:val="ListParagraph"/>
              <w:numPr>
                <w:ilvl w:val="0"/>
                <w:numId w:val="46"/>
              </w:numPr>
              <w:ind w:left="1499" w:hanging="1139"/>
              <w:jc w:val="both"/>
              <w:rPr>
                <w:lang w:val="de-CH"/>
              </w:rPr>
            </w:pPr>
            <w:ins w:id="1" w:author="Tim Bänziger" w:date="2009-02-24T13:09:00Z">
              <w:r>
                <w:rPr>
                  <w:lang w:val="de-CH"/>
                </w:rPr>
                <w:t>Administrator kann durch Button Hinzufügen einen oder mehrere Teilräume hinzufügen</w:t>
              </w:r>
            </w:ins>
            <w:r>
              <w:rPr>
                <w:lang w:val="de-CH"/>
              </w:rPr>
              <w:t xml:space="preserve"> </w:t>
            </w:r>
          </w:p>
          <w:p w:rsidR="0009605C" w:rsidRPr="0009605C" w:rsidRDefault="001401E0" w:rsidP="0009605C">
            <w:pPr>
              <w:pStyle w:val="ListParagraph"/>
              <w:numPr>
                <w:ilvl w:val="0"/>
                <w:numId w:val="46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Ein oder mehrere Teilräume können hinzugefügt werden</w:t>
            </w:r>
            <w:r w:rsidR="0009605C">
              <w:rPr>
                <w:lang w:val="de-CH"/>
              </w:rPr>
              <w:t>.</w:t>
            </w:r>
          </w:p>
        </w:tc>
      </w:tr>
      <w:tr w:rsidR="0009605C" w:rsidRPr="00395D64" w:rsidTr="000960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1236"/>
        </w:trPr>
        <w:tc>
          <w:tcPr>
            <w:tcW w:w="2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Default="0009605C" w:rsidP="003C1B45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05C" w:rsidRPr="00A1286A" w:rsidRDefault="0009605C" w:rsidP="003C1B45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:rsidR="0009605C" w:rsidRPr="00A1286A" w:rsidRDefault="0009605C" w:rsidP="003C1B45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09605C" w:rsidRDefault="0009605C" w:rsidP="0009605C">
      <w:pPr>
        <w:rPr>
          <w:b/>
        </w:rPr>
      </w:pPr>
    </w:p>
    <w:p w:rsidR="0009605C" w:rsidRDefault="0009605C" w:rsidP="0009605C">
      <w:pPr>
        <w:rPr>
          <w:b/>
        </w:rPr>
      </w:pPr>
    </w:p>
    <w:p w:rsidR="0009605C" w:rsidRPr="0046355D" w:rsidRDefault="0009605C" w:rsidP="0009605C">
      <w:pPr>
        <w:rPr>
          <w:b/>
        </w:rPr>
      </w:pPr>
      <w:r w:rsidRPr="0046355D">
        <w:rPr>
          <w:b/>
        </w:rPr>
        <w:t>Legende</w:t>
      </w:r>
    </w:p>
    <w:p w:rsidR="0009605C" w:rsidRPr="0046355D" w:rsidRDefault="0009605C" w:rsidP="0009605C">
      <w:pPr>
        <w:pStyle w:val="ListParagraph"/>
        <w:numPr>
          <w:ilvl w:val="0"/>
          <w:numId w:val="40"/>
        </w:numPr>
      </w:pPr>
      <w:r>
        <w:rPr>
          <w:color w:val="FF0000"/>
        </w:rPr>
        <w:t>Rote Schrift = MUSS Felder</w:t>
      </w:r>
    </w:p>
    <w:p w:rsidR="0009605C" w:rsidRDefault="0009605C" w:rsidP="0009605C">
      <w:pPr>
        <w:pStyle w:val="ListParagraph"/>
        <w:numPr>
          <w:ilvl w:val="0"/>
          <w:numId w:val="40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09605C" w:rsidRPr="00D66AB7" w:rsidRDefault="0009605C" w:rsidP="0009605C">
      <w:pPr>
        <w:pStyle w:val="ListParagraph"/>
        <w:numPr>
          <w:ilvl w:val="0"/>
          <w:numId w:val="40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FC1AA3" w:rsidRDefault="00FC1AA3" w:rsidP="00DC0ADE">
      <w:pPr>
        <w:pStyle w:val="Heading1"/>
        <w:rPr>
          <w:ins w:id="2" w:author="Tim Bänziger" w:date="2009-02-17T14:36:00Z"/>
          <w:lang w:val="de-DE"/>
        </w:rPr>
      </w:pPr>
    </w:p>
    <w:p w:rsidR="0009605C" w:rsidRDefault="0009605C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DC0ADE">
      <w:pPr>
        <w:pStyle w:val="Heading1"/>
        <w:rPr>
          <w:lang w:val="de-DE"/>
        </w:rPr>
      </w:pPr>
      <w:r>
        <w:rPr>
          <w:lang w:val="de-DE"/>
        </w:rPr>
        <w:lastRenderedPageBreak/>
        <w:t>Use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8B055E" w:rsidTr="0009605C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862B3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AE1FE9" w:rsidRPr="00AE1FE9">
              <w:rPr>
                <w:b w:val="0"/>
                <w:bCs w:val="0"/>
                <w:sz w:val="20"/>
                <w:lang w:val="de-CH"/>
              </w:rPr>
              <w:t>Administrator klickt auf Ritter „virtuelle Räume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8B055E" w:rsidTr="00DC0ADE">
        <w:tc>
          <w:tcPr>
            <w:tcW w:w="4928" w:type="dxa"/>
          </w:tcPr>
          <w:p w:rsidR="00DC0ADE" w:rsidRPr="005D6E72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DC0ADE" w:rsidRDefault="00DC0ADE" w:rsidP="00EC7165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C7165" w:rsidRPr="00EC7165" w:rsidRDefault="0009605C" w:rsidP="00EC7165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Keine Veränderung</w:t>
            </w: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  <w:p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C7165" w:rsidRDefault="00EC7165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EC7165" w:rsidRPr="005D6E72" w:rsidRDefault="00EC7165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Tab nur verfügbar, wenn Ressourcenart „Raum“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F04D6F" w:rsidP="00DC0ADE">
            <w:pPr>
              <w:rPr>
                <w:lang w:val="de-DE"/>
              </w:rPr>
            </w:pPr>
            <w:r w:rsidRPr="00F04D6F">
              <w:rPr>
                <w:lang w:val="de-D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1.65pt;height:22.25pt">
                  <v:imagedata r:id="rId12" o:title=""/>
                </v:shape>
              </w:pict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8B055E" w:rsidTr="0009605C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09605C">
            <w:pPr>
              <w:tabs>
                <w:tab w:val="left" w:pos="5220"/>
              </w:tabs>
              <w:ind w:left="1560" w:hanging="1560"/>
              <w:jc w:val="both"/>
              <w:rPr>
                <w:lang w:val="de-CH"/>
              </w:rPr>
            </w:pPr>
            <w:bookmarkStart w:id="3" w:name="_Ref220409354"/>
            <w:r w:rsidRPr="005D6E72">
              <w:rPr>
                <w:b/>
                <w:bCs/>
                <w:sz w:val="32"/>
                <w:lang w:val="de-DE"/>
              </w:rPr>
              <w:t>Schritt 2 -</w:t>
            </w:r>
            <w:bookmarkEnd w:id="3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AE1FE9">
              <w:rPr>
                <w:lang w:val="de-CH"/>
              </w:rPr>
              <w:t>Liste mit zugewiesenen Teilräumen Teilräumen werden angezeigt</w:t>
            </w:r>
            <w:r w:rsidR="0009605C">
              <w:rPr>
                <w:lang w:val="de-CH"/>
              </w:rPr>
              <w:t xml:space="preserve"> – ein oder mehrere Teilräume können gelöscht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8B055E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lang w:val="de-DE"/>
              </w:rPr>
            </w:pPr>
          </w:p>
          <w:p w:rsidR="00EC7165" w:rsidRDefault="00EC7165" w:rsidP="005D6E7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Liste zugewiesene Teilräume</w:t>
            </w:r>
          </w:p>
          <w:p w:rsidR="003349CE" w:rsidRPr="003349CE" w:rsidRDefault="003349CE" w:rsidP="003349CE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Checkbox (zur Selektion</w:t>
            </w:r>
            <w:del w:id="4" w:author="Tim Bänziger" w:date="2009-02-24T13:10:00Z">
              <w:r w:rsidDel="00D8481E">
                <w:rPr>
                  <w:lang w:val="de-DE"/>
                </w:rPr>
                <w:delText xml:space="preserve"> und Deslektion</w:delText>
              </w:r>
            </w:del>
            <w:r>
              <w:rPr>
                <w:lang w:val="de-DE"/>
              </w:rPr>
              <w:t>)</w:t>
            </w:r>
          </w:p>
          <w:p w:rsidR="00EC7165" w:rsidRPr="00EC7165" w:rsidRDefault="00EC7165" w:rsidP="00EC716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 w:rsidRPr="00EC7165">
              <w:rPr>
                <w:lang w:val="de-DE"/>
              </w:rPr>
              <w:t>RessourcenID</w:t>
            </w:r>
          </w:p>
          <w:p w:rsidR="00EC7165" w:rsidRPr="00EC7165" w:rsidRDefault="00EC7165" w:rsidP="00EC716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 w:rsidRPr="00EC7165">
              <w:rPr>
                <w:lang w:val="de-DE"/>
              </w:rPr>
              <w:t>Bezeichnung</w:t>
            </w:r>
          </w:p>
          <w:p w:rsidR="00EC7165" w:rsidRPr="00EC7165" w:rsidRDefault="001401E0" w:rsidP="00EC716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Ressourcenart</w:t>
            </w:r>
          </w:p>
          <w:p w:rsidR="00EC7165" w:rsidRPr="00EC7165" w:rsidRDefault="00EC7165" w:rsidP="00EC716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 w:rsidRPr="00EC7165">
              <w:rPr>
                <w:lang w:val="de-DE"/>
              </w:rPr>
              <w:t>Aktiv/inaktiv</w:t>
            </w:r>
          </w:p>
          <w:p w:rsidR="00316C53" w:rsidRPr="00EC7165" w:rsidRDefault="00316C53" w:rsidP="00316C53">
            <w:pPr>
              <w:pStyle w:val="ListParagraph"/>
              <w:rPr>
                <w:lang w:val="de-DE"/>
              </w:rPr>
            </w:pPr>
          </w:p>
          <w:p w:rsidR="00F04D6F" w:rsidRDefault="00316C53">
            <w:pPr>
              <w:pStyle w:val="ListParagraph"/>
              <w:numPr>
                <w:ilvl w:val="0"/>
                <w:numId w:val="23"/>
              </w:numPr>
              <w:rPr>
                <w:ins w:id="5" w:author="Tim Bänziger" w:date="2009-02-24T13:10:00Z"/>
                <w:lang w:val="de-DE"/>
              </w:rPr>
            </w:pPr>
            <w:r>
              <w:rPr>
                <w:lang w:val="de-DE"/>
              </w:rPr>
              <w:t>Button „</w:t>
            </w:r>
            <w:r w:rsidR="001401E0">
              <w:rPr>
                <w:lang w:val="de-DE"/>
              </w:rPr>
              <w:t>Entfernen</w:t>
            </w:r>
            <w:r>
              <w:rPr>
                <w:lang w:val="de-DE"/>
              </w:rPr>
              <w:t>“</w:t>
            </w:r>
          </w:p>
          <w:p w:rsidR="00D8481E" w:rsidRPr="00EC7165" w:rsidRDefault="00D8481E" w:rsidP="00EC7165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ins w:id="6" w:author="Tim Bänziger" w:date="2009-02-24T13:10:00Z">
              <w:r>
                <w:rPr>
                  <w:lang w:val="de-DE"/>
                </w:rPr>
                <w:t>Button „</w:t>
              </w:r>
            </w:ins>
            <w:r w:rsidR="001401E0">
              <w:rPr>
                <w:lang w:val="de-DE"/>
              </w:rPr>
              <w:t>Virtuellen Raum Hinzufügen</w:t>
            </w:r>
            <w:ins w:id="7" w:author="Tim Bänziger" w:date="2009-02-24T13:10:00Z">
              <w:r>
                <w:rPr>
                  <w:lang w:val="de-DE"/>
                </w:rPr>
                <w:t>“</w:t>
              </w:r>
            </w:ins>
          </w:p>
          <w:p w:rsidR="00EC7165" w:rsidRPr="003349CE" w:rsidRDefault="00EC7165" w:rsidP="003349CE">
            <w:pPr>
              <w:ind w:left="360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EF6882">
            <w:pPr>
              <w:tabs>
                <w:tab w:val="left" w:pos="5220"/>
              </w:tabs>
              <w:rPr>
                <w:lang w:val="de-DE"/>
              </w:rPr>
            </w:pPr>
          </w:p>
          <w:p w:rsidR="00EF6882" w:rsidRDefault="001401E0" w:rsidP="00EF688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Alle zugewiesenen Teilräume werden angezeigt.</w:t>
            </w:r>
          </w:p>
          <w:p w:rsidR="003349CE" w:rsidRDefault="003349CE" w:rsidP="00EF6882">
            <w:pPr>
              <w:tabs>
                <w:tab w:val="left" w:pos="5220"/>
              </w:tabs>
              <w:rPr>
                <w:lang w:val="de-DE"/>
              </w:rPr>
            </w:pPr>
          </w:p>
          <w:p w:rsidR="001401E0" w:rsidRPr="001401E0" w:rsidDel="00D8481E" w:rsidRDefault="001401E0" w:rsidP="00EF6882">
            <w:pPr>
              <w:tabs>
                <w:tab w:val="left" w:pos="5220"/>
              </w:tabs>
              <w:rPr>
                <w:del w:id="8" w:author="Tim Bänziger" w:date="2009-02-24T13:11:00Z"/>
                <w:b/>
                <w:lang w:val="de-DE"/>
              </w:rPr>
            </w:pPr>
            <w:r w:rsidRPr="001401E0">
              <w:rPr>
                <w:b/>
                <w:lang w:val="de-DE"/>
              </w:rPr>
              <w:t>Smartlist</w:t>
            </w:r>
          </w:p>
          <w:p w:rsidR="003349CE" w:rsidRPr="001401E0" w:rsidDel="00D8481E" w:rsidRDefault="003349CE" w:rsidP="00EF6882">
            <w:pPr>
              <w:tabs>
                <w:tab w:val="left" w:pos="5220"/>
              </w:tabs>
              <w:rPr>
                <w:del w:id="9" w:author="Tim Bänziger" w:date="2009-02-24T13:11:00Z"/>
                <w:b/>
                <w:lang w:val="de-DE"/>
              </w:rPr>
            </w:pPr>
            <w:del w:id="10" w:author="Tim Bänziger" w:date="2009-02-24T13:11:00Z">
              <w:r w:rsidRPr="001401E0" w:rsidDel="00D8481E">
                <w:rPr>
                  <w:b/>
                  <w:lang w:val="de-DE"/>
                </w:rPr>
                <w:delText xml:space="preserve">Der „Anzeigen Filter“ erlaubt nur die </w:delText>
              </w:r>
              <w:r w:rsidRPr="001401E0" w:rsidDel="00D8481E">
                <w:rPr>
                  <w:b/>
                  <w:i/>
                  <w:lang w:val="de-DE"/>
                </w:rPr>
                <w:delText>zugewiesenen Teilräume</w:delText>
              </w:r>
              <w:r w:rsidRPr="001401E0" w:rsidDel="00D8481E">
                <w:rPr>
                  <w:b/>
                  <w:lang w:val="de-DE"/>
                </w:rPr>
                <w:delText xml:space="preserve"> (Standardeinstellung), nur die </w:delText>
              </w:r>
              <w:r w:rsidRPr="001401E0" w:rsidDel="00D8481E">
                <w:rPr>
                  <w:b/>
                  <w:i/>
                  <w:lang w:val="de-DE"/>
                </w:rPr>
                <w:delText>nicht zugewiesenen Teilräume</w:delText>
              </w:r>
              <w:r w:rsidRPr="001401E0" w:rsidDel="00D8481E">
                <w:rPr>
                  <w:b/>
                  <w:lang w:val="de-DE"/>
                </w:rPr>
                <w:delText xml:space="preserve"> oder </w:delText>
              </w:r>
              <w:r w:rsidRPr="001401E0" w:rsidDel="00D8481E">
                <w:rPr>
                  <w:b/>
                  <w:i/>
                  <w:lang w:val="de-DE"/>
                </w:rPr>
                <w:delText>alle</w:delText>
              </w:r>
              <w:r w:rsidRPr="001401E0" w:rsidDel="00D8481E">
                <w:rPr>
                  <w:b/>
                  <w:lang w:val="de-DE"/>
                </w:rPr>
                <w:delText xml:space="preserve"> einzusehen.</w:delText>
              </w:r>
            </w:del>
          </w:p>
          <w:p w:rsidR="003349CE" w:rsidRPr="001401E0" w:rsidRDefault="003349CE" w:rsidP="00EF6882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3349CE" w:rsidRDefault="003349CE" w:rsidP="00EF688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Jede Sp</w:t>
            </w:r>
            <w:r w:rsidR="001401E0">
              <w:rPr>
                <w:lang w:val="de-DE"/>
              </w:rPr>
              <w:t>alte ein Suchfeld für eine Wild</w:t>
            </w:r>
            <w:r>
              <w:rPr>
                <w:lang w:val="de-DE"/>
              </w:rPr>
              <w:t>card suche</w:t>
            </w:r>
          </w:p>
          <w:p w:rsidR="00316C53" w:rsidRDefault="00316C53" w:rsidP="00EF6882">
            <w:pPr>
              <w:tabs>
                <w:tab w:val="left" w:pos="5220"/>
              </w:tabs>
              <w:rPr>
                <w:lang w:val="de-DE"/>
              </w:rPr>
            </w:pPr>
          </w:p>
          <w:p w:rsidR="0009605C" w:rsidRPr="0009605C" w:rsidRDefault="0009605C" w:rsidP="0009605C">
            <w:pPr>
              <w:tabs>
                <w:tab w:val="left" w:pos="5220"/>
              </w:tabs>
              <w:rPr>
                <w:lang w:val="de-DE"/>
              </w:rPr>
            </w:pPr>
            <w:del w:id="11" w:author="Tim Bänziger" w:date="2009-02-24T13:35:00Z">
              <w:r w:rsidRPr="0009605C" w:rsidDel="00753DA2">
                <w:rPr>
                  <w:lang w:val="de-DE"/>
                </w:rPr>
                <w:delText>Bei Klick auf SPEICHERN werden die Teilräume hinzugefügt oder allenfalls entfernt.</w:delText>
              </w:r>
            </w:del>
          </w:p>
          <w:p w:rsidR="0009605C" w:rsidRPr="0009605C" w:rsidRDefault="0009605C" w:rsidP="0009605C">
            <w:pPr>
              <w:tabs>
                <w:tab w:val="left" w:pos="5220"/>
              </w:tabs>
              <w:rPr>
                <w:lang w:val="de-DE"/>
              </w:rPr>
            </w:pPr>
          </w:p>
          <w:p w:rsidR="0009605C" w:rsidRDefault="0009605C" w:rsidP="0009605C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09605C">
              <w:rPr>
                <w:b/>
                <w:lang w:val="de-DE"/>
              </w:rPr>
              <w:t>Entfernen:</w:t>
            </w:r>
          </w:p>
          <w:p w:rsidR="001401E0" w:rsidRPr="001401E0" w:rsidRDefault="001401E0" w:rsidP="001401E0">
            <w:pPr>
              <w:pStyle w:val="ListParagraph"/>
              <w:numPr>
                <w:ilvl w:val="0"/>
                <w:numId w:val="52"/>
              </w:numPr>
              <w:tabs>
                <w:tab w:val="left" w:pos="5220"/>
              </w:tabs>
              <w:rPr>
                <w:szCs w:val="20"/>
                <w:lang w:val="de-DE"/>
              </w:rPr>
            </w:pPr>
            <w:r w:rsidRPr="001401E0">
              <w:rPr>
                <w:szCs w:val="20"/>
                <w:lang w:val="de-DE"/>
              </w:rPr>
              <w:t>Mehrfachselektion ist erlaubt.</w:t>
            </w:r>
          </w:p>
          <w:p w:rsidR="001401E0" w:rsidRPr="001401E0" w:rsidRDefault="001401E0" w:rsidP="001401E0">
            <w:pPr>
              <w:pStyle w:val="ListParagraph"/>
              <w:numPr>
                <w:ilvl w:val="0"/>
                <w:numId w:val="52"/>
              </w:numPr>
              <w:tabs>
                <w:tab w:val="left" w:pos="5220"/>
              </w:tabs>
              <w:rPr>
                <w:b/>
                <w:szCs w:val="20"/>
                <w:lang w:val="de-DE"/>
              </w:rPr>
            </w:pPr>
            <w:r w:rsidRPr="001401E0">
              <w:rPr>
                <w:szCs w:val="20"/>
                <w:lang w:val="de-DE"/>
              </w:rPr>
              <w:t xml:space="preserve">Anklicken der Checkboxen hat noch keinen Einfluss. </w:t>
            </w:r>
            <w:ins w:id="12" w:author="Tim Bänziger" w:date="2009-02-24T13:36:00Z">
              <w:r w:rsidRPr="001401E0">
                <w:rPr>
                  <w:szCs w:val="20"/>
                  <w:lang w:val="de-DE"/>
                </w:rPr>
                <w:t>Button „Entfernen muss zuerst geklickt werden“</w:t>
              </w:r>
            </w:ins>
          </w:p>
          <w:p w:rsidR="0009605C" w:rsidRDefault="0009605C" w:rsidP="001401E0">
            <w:pPr>
              <w:pStyle w:val="ListParagraph"/>
              <w:numPr>
                <w:ilvl w:val="0"/>
                <w:numId w:val="52"/>
              </w:numPr>
              <w:tabs>
                <w:tab w:val="left" w:pos="5220"/>
              </w:tabs>
              <w:rPr>
                <w:szCs w:val="20"/>
                <w:lang w:val="de-DE"/>
              </w:rPr>
            </w:pPr>
            <w:r w:rsidRPr="001401E0">
              <w:rPr>
                <w:szCs w:val="20"/>
                <w:lang w:val="de-DE"/>
              </w:rPr>
              <w:t>Wird ein Teilraum entfernt hat dies keinen Einfluss auf die Reservationen – diese bleiben bestehen</w:t>
            </w:r>
            <w:r w:rsidR="001401E0">
              <w:rPr>
                <w:szCs w:val="20"/>
                <w:lang w:val="de-DE"/>
              </w:rPr>
              <w:t xml:space="preserve"> – das heisst es wird nur die Verbindung zwischen Teilraum und Hauptraum gelöscht</w:t>
            </w:r>
          </w:p>
          <w:p w:rsidR="001401E0" w:rsidRPr="001401E0" w:rsidRDefault="001401E0" w:rsidP="001401E0">
            <w:pPr>
              <w:pStyle w:val="ListParagraph"/>
              <w:numPr>
                <w:ilvl w:val="0"/>
                <w:numId w:val="52"/>
              </w:numPr>
              <w:tabs>
                <w:tab w:val="left" w:pos="5220"/>
              </w:tabs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 xml:space="preserve">Die Löschung wird inkl. der Anzahl der betroffenen </w:t>
            </w:r>
            <w:r w:rsidR="00664043">
              <w:rPr>
                <w:szCs w:val="20"/>
                <w:lang w:val="de-DE"/>
              </w:rPr>
              <w:t>Ressourcen</w:t>
            </w:r>
            <w:r>
              <w:rPr>
                <w:szCs w:val="20"/>
                <w:lang w:val="de-DE"/>
              </w:rPr>
              <w:t xml:space="preserve"> im Actionpanel </w:t>
            </w:r>
            <w:r w:rsidR="00664043">
              <w:rPr>
                <w:szCs w:val="20"/>
                <w:lang w:val="de-DE"/>
              </w:rPr>
              <w:t>bestätigt</w:t>
            </w:r>
          </w:p>
          <w:p w:rsidR="0009605C" w:rsidRPr="0009605C" w:rsidRDefault="0009605C" w:rsidP="0009605C">
            <w:pPr>
              <w:tabs>
                <w:tab w:val="left" w:pos="5220"/>
              </w:tabs>
              <w:rPr>
                <w:lang w:val="de-DE"/>
              </w:rPr>
            </w:pPr>
          </w:p>
          <w:p w:rsidR="0009605C" w:rsidRPr="001401E0" w:rsidRDefault="001401E0" w:rsidP="001401E0">
            <w:pPr>
              <w:tabs>
                <w:tab w:val="left" w:pos="5220"/>
              </w:tabs>
              <w:rPr>
                <w:ins w:id="13" w:author="Tim Bänziger" w:date="2009-02-24T13:36:00Z"/>
                <w:b/>
                <w:lang w:val="de-DE"/>
              </w:rPr>
            </w:pPr>
            <w:r w:rsidRPr="001401E0">
              <w:rPr>
                <w:b/>
                <w:lang w:val="de-DE"/>
              </w:rPr>
              <w:t>Virtuellen Raum Hinzufügen</w:t>
            </w:r>
          </w:p>
          <w:p w:rsidR="00316C53" w:rsidRPr="00EF6882" w:rsidRDefault="0009605C" w:rsidP="001401E0">
            <w:pPr>
              <w:tabs>
                <w:tab w:val="left" w:pos="5220"/>
              </w:tabs>
              <w:rPr>
                <w:lang w:val="de-DE"/>
              </w:rPr>
            </w:pPr>
            <w:ins w:id="14" w:author="Tim Bänziger" w:date="2009-02-24T13:36:00Z">
              <w:r w:rsidRPr="0009605C">
                <w:rPr>
                  <w:lang w:val="de-DE"/>
                </w:rPr>
                <w:t xml:space="preserve">Button Hinzufügen öffnet Modales Fenster (Schritt </w:t>
              </w:r>
            </w:ins>
            <w:r w:rsidR="001401E0">
              <w:rPr>
                <w:lang w:val="de-DE"/>
              </w:rPr>
              <w:t>3</w:t>
            </w:r>
            <w:ins w:id="15" w:author="Tim Bänziger" w:date="2009-02-24T13:36:00Z">
              <w:r w:rsidRPr="0009605C">
                <w:rPr>
                  <w:lang w:val="de-DE"/>
                </w:rPr>
                <w:t>)</w:t>
              </w:r>
            </w:ins>
          </w:p>
        </w:tc>
      </w:tr>
      <w:tr w:rsidR="00DC0ADE" w:rsidRPr="0009605C" w:rsidTr="00DC0ADE">
        <w:tc>
          <w:tcPr>
            <w:tcW w:w="9606" w:type="dxa"/>
            <w:gridSpan w:val="2"/>
          </w:tcPr>
          <w:p w:rsidR="00DC0ADE" w:rsidRPr="00DC0ADE" w:rsidRDefault="00F04D6F" w:rsidP="00DC0ADE">
            <w:pPr>
              <w:rPr>
                <w:color w:val="FF0000"/>
                <w:lang w:val="de-DE"/>
              </w:rPr>
            </w:pPr>
            <w:r w:rsidRPr="00F04D6F">
              <w:rPr>
                <w:color w:val="FF0000"/>
                <w:lang w:val="de-DE"/>
              </w:rPr>
              <w:lastRenderedPageBreak/>
              <w:pict>
                <v:shape id="_x0000_i1026" type="#_x0000_t75" style="width:469.05pt;height:292.6pt">
                  <v:imagedata r:id="rId13" o:title=""/>
                </v:shape>
              </w:pict>
            </w:r>
            <w:del w:id="16" w:author="Tim Bänziger" w:date="2009-02-24T13:31:00Z">
              <w:r w:rsidR="008B055E">
                <w:rPr>
                  <w:noProof/>
                  <w:color w:val="FF0000"/>
                  <w:lang w:val="de-CH" w:eastAsia="de-CH"/>
                  <w:rPrChange w:id="17">
                    <w:rPr>
                      <w:noProof/>
                      <w:lang w:val="de-CH" w:eastAsia="de-CH"/>
                    </w:rPr>
                  </w:rPrChange>
                </w:rPr>
                <w:drawing>
                  <wp:inline distT="0" distB="0" distL="0" distR="0">
                    <wp:extent cx="5962650" cy="4026535"/>
                    <wp:effectExtent l="19050" t="0" r="0" b="0"/>
                    <wp:docPr id="2" name="Picture 1" descr="Virtuelle_Räume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Virtuelle_Räume.jpg"/>
                            <pic:cNvPicPr/>
                          </pic:nvPicPr>
                          <pic:blipFill>
                            <a:blip r:embed="rId14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62650" cy="40265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753DA2" w:rsidRDefault="00753DA2" w:rsidP="00DC0ADE">
      <w:pPr>
        <w:rPr>
          <w:ins w:id="18" w:author="Tim Bänziger" w:date="2009-02-24T13:35:00Z"/>
          <w:lang w:val="de-DE"/>
        </w:rPr>
      </w:pPr>
    </w:p>
    <w:p w:rsidR="00753DA2" w:rsidRDefault="00753DA2" w:rsidP="00753DA2">
      <w:pPr>
        <w:rPr>
          <w:ins w:id="19" w:author="Tim Bänziger" w:date="2009-02-24T13:35:00Z"/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753DA2" w:rsidRPr="008B055E" w:rsidTr="001401E0">
        <w:trPr>
          <w:ins w:id="20" w:author="Tim Bänziger" w:date="2009-02-24T13:35:00Z"/>
        </w:trPr>
        <w:tc>
          <w:tcPr>
            <w:tcW w:w="9606" w:type="dxa"/>
            <w:gridSpan w:val="2"/>
            <w:shd w:val="clear" w:color="auto" w:fill="C2D69B" w:themeFill="accent3" w:themeFillTint="99"/>
          </w:tcPr>
          <w:p w:rsidR="00753DA2" w:rsidRDefault="00753DA2" w:rsidP="001401E0">
            <w:pPr>
              <w:pStyle w:val="Heading2"/>
              <w:rPr>
                <w:ins w:id="21" w:author="Tim Bänziger" w:date="2009-02-24T13:35:00Z"/>
                <w:lang w:val="de-DE"/>
              </w:rPr>
            </w:pPr>
            <w:ins w:id="22" w:author="Tim Bänziger" w:date="2009-02-24T13:35:00Z">
              <w:r w:rsidRPr="00264081">
                <w:rPr>
                  <w:lang w:val="de-DE"/>
                </w:rPr>
                <w:t xml:space="preserve">Schritt </w:t>
              </w:r>
            </w:ins>
            <w:r w:rsidR="0009605C">
              <w:rPr>
                <w:lang w:val="de-DE"/>
              </w:rPr>
              <w:t>3</w:t>
            </w:r>
            <w:ins w:id="23" w:author="Tim Bänziger" w:date="2009-02-24T13:35:00Z">
              <w:r>
                <w:rPr>
                  <w:lang w:val="de-DE"/>
                </w:rPr>
                <w:t xml:space="preserve"> - </w:t>
              </w:r>
            </w:ins>
            <w:r w:rsidR="001401E0">
              <w:rPr>
                <w:b w:val="0"/>
                <w:bCs w:val="0"/>
                <w:sz w:val="20"/>
                <w:lang w:val="de-CH"/>
              </w:rPr>
              <w:t>Ein</w:t>
            </w:r>
            <w:ins w:id="24" w:author="Tim Bänziger" w:date="2009-02-24T13:35:00Z">
              <w:r w:rsidR="00E3424D">
                <w:rPr>
                  <w:b w:val="0"/>
                  <w:bCs w:val="0"/>
                  <w:sz w:val="20"/>
                  <w:lang w:val="de-CH"/>
                </w:rPr>
                <w:t xml:space="preserve"> oder mehrere Teilräume </w:t>
              </w:r>
            </w:ins>
            <w:r w:rsidR="001401E0">
              <w:rPr>
                <w:b w:val="0"/>
                <w:bCs w:val="0"/>
                <w:sz w:val="20"/>
                <w:lang w:val="de-CH"/>
              </w:rPr>
              <w:t>können hinzugefügt werden</w:t>
            </w:r>
            <w:ins w:id="25" w:author="Tim Bänziger" w:date="2009-02-24T13:35:00Z">
              <w:r w:rsidR="00E3424D">
                <w:rPr>
                  <w:b w:val="0"/>
                  <w:bCs w:val="0"/>
                  <w:sz w:val="20"/>
                  <w:lang w:val="de-CH"/>
                </w:rPr>
                <w:t>.</w:t>
              </w:r>
            </w:ins>
          </w:p>
        </w:tc>
      </w:tr>
      <w:tr w:rsidR="00753DA2" w:rsidRPr="00264081" w:rsidTr="00DE7A52">
        <w:trPr>
          <w:ins w:id="26" w:author="Tim Bänziger" w:date="2009-02-24T13:35:00Z"/>
        </w:trPr>
        <w:tc>
          <w:tcPr>
            <w:tcW w:w="4928" w:type="dxa"/>
          </w:tcPr>
          <w:p w:rsidR="00753DA2" w:rsidRPr="00264081" w:rsidRDefault="00753DA2" w:rsidP="00DE7A52">
            <w:pPr>
              <w:rPr>
                <w:ins w:id="27" w:author="Tim Bänziger" w:date="2009-02-24T13:35:00Z"/>
                <w:b/>
                <w:lang w:val="de-DE"/>
              </w:rPr>
            </w:pPr>
            <w:ins w:id="28" w:author="Tim Bänziger" w:date="2009-02-24T13:35:00Z">
              <w:r>
                <w:rPr>
                  <w:b/>
                  <w:lang w:val="de-DE"/>
                </w:rPr>
                <w:t>Controls</w:t>
              </w:r>
            </w:ins>
          </w:p>
        </w:tc>
        <w:tc>
          <w:tcPr>
            <w:tcW w:w="4678" w:type="dxa"/>
          </w:tcPr>
          <w:p w:rsidR="00753DA2" w:rsidRPr="00264081" w:rsidRDefault="00753DA2" w:rsidP="00DE7A52">
            <w:pPr>
              <w:rPr>
                <w:ins w:id="29" w:author="Tim Bänziger" w:date="2009-02-24T13:35:00Z"/>
                <w:b/>
                <w:lang w:val="de-DE"/>
              </w:rPr>
            </w:pPr>
            <w:ins w:id="30" w:author="Tim Bänziger" w:date="2009-02-24T13:35:00Z">
              <w:r>
                <w:rPr>
                  <w:b/>
                  <w:lang w:val="de-DE"/>
                </w:rPr>
                <w:t>Regeln</w:t>
              </w:r>
            </w:ins>
          </w:p>
        </w:tc>
      </w:tr>
      <w:tr w:rsidR="00753DA2" w:rsidRPr="00664043" w:rsidTr="00DE7A52">
        <w:trPr>
          <w:ins w:id="31" w:author="Tim Bänziger" w:date="2009-02-24T13:35:00Z"/>
        </w:trPr>
        <w:tc>
          <w:tcPr>
            <w:tcW w:w="4928" w:type="dxa"/>
          </w:tcPr>
          <w:p w:rsidR="00753DA2" w:rsidRDefault="00753DA2" w:rsidP="00DE7A52">
            <w:pPr>
              <w:rPr>
                <w:ins w:id="32" w:author="Tim Bänziger" w:date="2009-02-24T13:35:00Z"/>
                <w:b/>
                <w:lang w:val="de-DE"/>
              </w:rPr>
            </w:pPr>
          </w:p>
          <w:p w:rsidR="00753DA2" w:rsidRDefault="00753DA2" w:rsidP="00DE7A52">
            <w:pPr>
              <w:rPr>
                <w:ins w:id="33" w:author="Tim Bänziger" w:date="2009-02-24T13:37:00Z"/>
                <w:b/>
                <w:lang w:val="de-DE"/>
              </w:rPr>
            </w:pPr>
            <w:ins w:id="34" w:author="Tim Bänziger" w:date="2009-02-24T13:37:00Z">
              <w:r>
                <w:rPr>
                  <w:b/>
                  <w:lang w:val="de-DE"/>
                </w:rPr>
                <w:t>Modaler Dialog mit</w:t>
              </w:r>
            </w:ins>
          </w:p>
          <w:p w:rsidR="00753DA2" w:rsidRDefault="00753DA2" w:rsidP="00DE7A52">
            <w:pPr>
              <w:rPr>
                <w:ins w:id="35" w:author="Tim Bänziger" w:date="2009-02-24T13:38:00Z"/>
                <w:b/>
                <w:lang w:val="de-DE"/>
              </w:rPr>
            </w:pPr>
          </w:p>
          <w:p w:rsidR="00753DA2" w:rsidRDefault="001401E0" w:rsidP="00DE7A52">
            <w:pPr>
              <w:rPr>
                <w:ins w:id="36" w:author="Tim Bänziger" w:date="2009-02-24T13:38:00Z"/>
                <w:lang w:val="de-DE"/>
              </w:rPr>
            </w:pPr>
            <w:r>
              <w:rPr>
                <w:b/>
                <w:lang w:val="de-DE"/>
              </w:rPr>
              <w:t>Smartlist</w:t>
            </w:r>
          </w:p>
          <w:p w:rsidR="00F04D6F" w:rsidRDefault="00753DA2" w:rsidP="00F04D6F">
            <w:pPr>
              <w:pStyle w:val="ListParagraph"/>
              <w:numPr>
                <w:ilvl w:val="0"/>
                <w:numId w:val="39"/>
              </w:numPr>
              <w:rPr>
                <w:ins w:id="37" w:author="Tim Bänziger" w:date="2009-02-24T13:39:00Z"/>
                <w:rFonts w:cs="Tahoma"/>
                <w:lang w:val="de-DE"/>
              </w:rPr>
              <w:pPrChange w:id="38" w:author="Tim Bänziger" w:date="2009-02-24T13:38:00Z">
                <w:pPr>
                  <w:shd w:val="clear" w:color="auto" w:fill="000080"/>
                </w:pPr>
              </w:pPrChange>
            </w:pPr>
            <w:ins w:id="39" w:author="Tim Bänziger" w:date="2009-02-24T13:39:00Z">
              <w:r>
                <w:rPr>
                  <w:lang w:val="de-DE"/>
                </w:rPr>
                <w:t>Checkbox zur Mehrfachselektion</w:t>
              </w:r>
            </w:ins>
          </w:p>
          <w:p w:rsidR="00F04D6F" w:rsidRDefault="004138AF" w:rsidP="00F04D6F">
            <w:pPr>
              <w:pStyle w:val="ListParagraph"/>
              <w:numPr>
                <w:ilvl w:val="0"/>
                <w:numId w:val="39"/>
              </w:numPr>
              <w:rPr>
                <w:ins w:id="40" w:author="Tim Bänziger" w:date="2009-02-24T13:38:00Z"/>
                <w:lang w:val="de-DE"/>
              </w:rPr>
              <w:pPrChange w:id="41" w:author="Tim Bänziger" w:date="2009-02-24T13:38:00Z">
                <w:pPr/>
              </w:pPrChange>
            </w:pPr>
            <w:r>
              <w:rPr>
                <w:lang w:val="de-DE"/>
              </w:rPr>
              <w:t>Name (</w:t>
            </w:r>
            <w:ins w:id="42" w:author="Tim Bänziger" w:date="2009-02-24T13:38:00Z">
              <w:r w:rsidR="00753DA2">
                <w:rPr>
                  <w:lang w:val="de-DE"/>
                </w:rPr>
                <w:t>ID</w:t>
              </w:r>
            </w:ins>
            <w:r>
              <w:rPr>
                <w:lang w:val="de-DE"/>
              </w:rPr>
              <w:t>)</w:t>
            </w:r>
          </w:p>
          <w:p w:rsidR="00F04D6F" w:rsidRDefault="00753DA2" w:rsidP="00F04D6F">
            <w:pPr>
              <w:pStyle w:val="ListParagraph"/>
              <w:numPr>
                <w:ilvl w:val="0"/>
                <w:numId w:val="39"/>
              </w:numPr>
              <w:rPr>
                <w:ins w:id="43" w:author="Tim Bänziger" w:date="2009-02-24T13:38:00Z"/>
                <w:lang w:val="de-DE"/>
              </w:rPr>
              <w:pPrChange w:id="44" w:author="Tim Bänziger" w:date="2009-02-24T13:38:00Z">
                <w:pPr/>
              </w:pPrChange>
            </w:pPr>
            <w:ins w:id="45" w:author="Tim Bänziger" w:date="2009-02-24T13:38:00Z">
              <w:r>
                <w:rPr>
                  <w:lang w:val="de-DE"/>
                </w:rPr>
                <w:t>Bezeichnung</w:t>
              </w:r>
            </w:ins>
            <w:r w:rsidR="004138AF">
              <w:rPr>
                <w:lang w:val="de-DE"/>
              </w:rPr>
              <w:t xml:space="preserve"> (in der Sprache des Benutzers)</w:t>
            </w:r>
          </w:p>
          <w:p w:rsidR="00F04D6F" w:rsidRDefault="004138AF" w:rsidP="00F04D6F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  <w:pPrChange w:id="46" w:author="Tim Bänziger" w:date="2009-02-24T13:38:00Z">
                <w:pPr/>
              </w:pPrChange>
            </w:pPr>
            <w:r>
              <w:rPr>
                <w:lang w:val="de-DE"/>
              </w:rPr>
              <w:t>Ressourcenart</w:t>
            </w:r>
          </w:p>
          <w:p w:rsidR="004138AF" w:rsidRDefault="004138AF" w:rsidP="00CF2889">
            <w:pPr>
              <w:pStyle w:val="ListParagraph"/>
              <w:numPr>
                <w:ilvl w:val="0"/>
                <w:numId w:val="39"/>
              </w:numPr>
              <w:rPr>
                <w:ins w:id="47" w:author="Tim Bänziger" w:date="2009-02-24T13:38:00Z"/>
                <w:lang w:val="de-DE"/>
              </w:rPr>
            </w:pPr>
            <w:r>
              <w:rPr>
                <w:lang w:val="de-DE"/>
              </w:rPr>
              <w:t>Standort</w:t>
            </w:r>
          </w:p>
          <w:p w:rsidR="00F04D6F" w:rsidRDefault="00753DA2" w:rsidP="00F04D6F">
            <w:pPr>
              <w:pStyle w:val="ListParagraph"/>
              <w:numPr>
                <w:ilvl w:val="0"/>
                <w:numId w:val="39"/>
              </w:numPr>
              <w:rPr>
                <w:ins w:id="48" w:author="Tim Bänziger" w:date="2009-02-24T13:38:00Z"/>
                <w:lang w:val="de-DE"/>
              </w:rPr>
              <w:pPrChange w:id="49" w:author="Tim Bänziger" w:date="2009-02-24T13:38:00Z">
                <w:pPr/>
              </w:pPrChange>
            </w:pPr>
            <w:ins w:id="50" w:author="Tim Bänziger" w:date="2009-02-24T13:38:00Z">
              <w:r>
                <w:rPr>
                  <w:lang w:val="de-DE"/>
                </w:rPr>
                <w:t>Aktiv/Inaktiv</w:t>
              </w:r>
            </w:ins>
          </w:p>
          <w:p w:rsidR="00CF2889" w:rsidRPr="004138AF" w:rsidRDefault="00CF2889" w:rsidP="004138AF">
            <w:pPr>
              <w:ind w:left="360"/>
              <w:rPr>
                <w:ins w:id="51" w:author="Tim Bänziger" w:date="2009-02-24T13:38:00Z"/>
                <w:lang w:val="de-DE"/>
              </w:rPr>
            </w:pPr>
          </w:p>
          <w:p w:rsidR="00F04D6F" w:rsidRDefault="007D1538">
            <w:pPr>
              <w:pStyle w:val="ListParagraph"/>
              <w:numPr>
                <w:ilvl w:val="0"/>
                <w:numId w:val="39"/>
              </w:numPr>
              <w:rPr>
                <w:ins w:id="52" w:author="Tim Bänziger" w:date="2009-02-24T13:39:00Z"/>
                <w:lang w:val="de-DE"/>
              </w:rPr>
            </w:pPr>
            <w:ins w:id="53" w:author="Tim Bänziger" w:date="2009-02-24T13:39:00Z">
              <w:r>
                <w:rPr>
                  <w:lang w:val="de-DE"/>
                </w:rPr>
                <w:t>Button „Hinzufügen“</w:t>
              </w:r>
            </w:ins>
          </w:p>
          <w:p w:rsidR="00F04D6F" w:rsidRDefault="007D1538" w:rsidP="00F04D6F">
            <w:pPr>
              <w:pStyle w:val="ListParagraph"/>
              <w:numPr>
                <w:ilvl w:val="0"/>
                <w:numId w:val="39"/>
              </w:numPr>
              <w:rPr>
                <w:ins w:id="54" w:author="Tim Bänziger" w:date="2009-02-24T13:35:00Z"/>
                <w:lang w:val="de-DE"/>
              </w:rPr>
              <w:pPrChange w:id="55" w:author="Tim Bänziger" w:date="2009-02-24T13:38:00Z">
                <w:pPr/>
              </w:pPrChange>
            </w:pPr>
            <w:ins w:id="56" w:author="Tim Bänziger" w:date="2009-02-24T13:39:00Z">
              <w:r>
                <w:rPr>
                  <w:lang w:val="de-DE"/>
                </w:rPr>
                <w:t>Button „Abbrechen“</w:t>
              </w:r>
            </w:ins>
          </w:p>
        </w:tc>
        <w:tc>
          <w:tcPr>
            <w:tcW w:w="4678" w:type="dxa"/>
          </w:tcPr>
          <w:p w:rsidR="001401E0" w:rsidRDefault="001401E0" w:rsidP="00DE7A52">
            <w:pPr>
              <w:tabs>
                <w:tab w:val="left" w:pos="5220"/>
              </w:tabs>
              <w:rPr>
                <w:lang w:val="de-DE"/>
              </w:rPr>
            </w:pPr>
          </w:p>
          <w:p w:rsidR="001401E0" w:rsidRPr="001401E0" w:rsidRDefault="001401E0" w:rsidP="00DE7A52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1401E0">
              <w:rPr>
                <w:b/>
                <w:lang w:val="de-DE"/>
              </w:rPr>
              <w:t>Smartliste</w:t>
            </w:r>
          </w:p>
          <w:p w:rsidR="001401E0" w:rsidRPr="001401E0" w:rsidRDefault="001401E0" w:rsidP="001401E0">
            <w:pPr>
              <w:pStyle w:val="ListParagraph"/>
              <w:numPr>
                <w:ilvl w:val="0"/>
                <w:numId w:val="53"/>
              </w:numPr>
              <w:tabs>
                <w:tab w:val="left" w:pos="5220"/>
              </w:tabs>
              <w:rPr>
                <w:lang w:val="de-DE"/>
              </w:rPr>
            </w:pPr>
            <w:r w:rsidRPr="001401E0">
              <w:rPr>
                <w:lang w:val="de-DE"/>
              </w:rPr>
              <w:t>Die Smartliste verfügt pro Spalte über ein Suchfeld. Die Suchfelder sind mit einer AND Verknüpfung verbunden</w:t>
            </w:r>
          </w:p>
          <w:p w:rsidR="001401E0" w:rsidRPr="001401E0" w:rsidRDefault="001401E0" w:rsidP="001401E0">
            <w:pPr>
              <w:pStyle w:val="ListParagraph"/>
              <w:numPr>
                <w:ilvl w:val="0"/>
                <w:numId w:val="5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1401E0">
              <w:rPr>
                <w:lang w:val="de-CH"/>
              </w:rPr>
              <w:t>Verfügbare Teilräume werden nur aufgelistet, wenn dies</w:t>
            </w:r>
            <w:ins w:id="57" w:author="Tim Bänziger" w:date="2009-02-17T14:35:00Z">
              <w:r w:rsidRPr="001401E0">
                <w:rPr>
                  <w:lang w:val="de-CH"/>
                </w:rPr>
                <w:t>e</w:t>
              </w:r>
            </w:ins>
            <w:r w:rsidRPr="001401E0">
              <w:rPr>
                <w:lang w:val="de-CH"/>
              </w:rPr>
              <w:t xml:space="preserve"> dem Standort des</w:t>
            </w:r>
            <w:ins w:id="58" w:author="Tim Bänziger" w:date="2009-02-17T14:35:00Z">
              <w:r w:rsidRPr="001401E0">
                <w:rPr>
                  <w:lang w:val="de-CH"/>
                </w:rPr>
                <w:t xml:space="preserve"> aktuellen</w:t>
              </w:r>
            </w:ins>
            <w:r w:rsidRPr="001401E0">
              <w:rPr>
                <w:lang w:val="de-CH"/>
              </w:rPr>
              <w:t xml:space="preserve"> Raum</w:t>
            </w:r>
            <w:ins w:id="59" w:author="Tim Bänziger" w:date="2009-02-17T14:35:00Z">
              <w:r w:rsidRPr="001401E0">
                <w:rPr>
                  <w:lang w:val="de-CH"/>
                </w:rPr>
                <w:t>e</w:t>
              </w:r>
            </w:ins>
            <w:r w:rsidRPr="001401E0">
              <w:rPr>
                <w:lang w:val="de-CH"/>
              </w:rPr>
              <w:t xml:space="preserve">s entsprechen und </w:t>
            </w:r>
            <w:ins w:id="60" w:author="Tim Bänziger" w:date="2009-02-17T14:35:00Z">
              <w:r w:rsidRPr="001401E0">
                <w:rPr>
                  <w:lang w:val="de-CH"/>
                </w:rPr>
                <w:t xml:space="preserve">diese </w:t>
              </w:r>
            </w:ins>
            <w:r w:rsidRPr="001401E0">
              <w:rPr>
                <w:lang w:val="de-CH"/>
              </w:rPr>
              <w:t>selber noch keine Teilräume (keine Childs) beinhalten</w:t>
            </w:r>
            <w:ins w:id="61" w:author="Tim Bänziger" w:date="2009-02-17T14:35:00Z">
              <w:r w:rsidRPr="001401E0">
                <w:rPr>
                  <w:lang w:val="de-CH"/>
                </w:rPr>
                <w:t>. Der aktuelle Raum erscheint auch nicht unter den verfügbaren Teilräumen</w:t>
              </w:r>
            </w:ins>
          </w:p>
          <w:p w:rsidR="001401E0" w:rsidRPr="001401E0" w:rsidRDefault="001401E0" w:rsidP="001401E0">
            <w:pPr>
              <w:pStyle w:val="ListParagraph"/>
              <w:numPr>
                <w:ilvl w:val="0"/>
                <w:numId w:val="5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1401E0">
              <w:rPr>
                <w:lang w:val="de-CH"/>
              </w:rPr>
              <w:t xml:space="preserve">Verfügbare Teilräume erscheinen nur, wenn diese noch keine Reservationen </w:t>
            </w:r>
            <w:ins w:id="62" w:author="Tim Bänziger" w:date="2009-04-28T15:05:00Z">
              <w:r w:rsidRPr="001401E0">
                <w:rPr>
                  <w:lang w:val="de-CH"/>
                </w:rPr>
                <w:t xml:space="preserve">in der Zukunft </w:t>
              </w:r>
            </w:ins>
            <w:r w:rsidRPr="001401E0">
              <w:rPr>
                <w:lang w:val="de-CH"/>
              </w:rPr>
              <w:t>haben.</w:t>
            </w:r>
          </w:p>
          <w:p w:rsidR="001401E0" w:rsidRPr="001401E0" w:rsidRDefault="001401E0" w:rsidP="00DE7A52">
            <w:pPr>
              <w:tabs>
                <w:tab w:val="left" w:pos="5220"/>
              </w:tabs>
              <w:rPr>
                <w:ins w:id="63" w:author="Tim Bänziger" w:date="2009-02-24T13:35:00Z"/>
                <w:lang w:val="de-CH"/>
              </w:rPr>
            </w:pPr>
          </w:p>
          <w:p w:rsidR="00753DA2" w:rsidRDefault="00753DA2" w:rsidP="00DE7A52">
            <w:pPr>
              <w:tabs>
                <w:tab w:val="left" w:pos="5220"/>
              </w:tabs>
              <w:rPr>
                <w:ins w:id="64" w:author="Tim Bänziger" w:date="2009-02-24T13:40:00Z"/>
                <w:lang w:val="de-DE"/>
              </w:rPr>
            </w:pPr>
          </w:p>
          <w:p w:rsidR="007D1538" w:rsidRPr="007D1538" w:rsidRDefault="00F04D6F" w:rsidP="004138AF">
            <w:pPr>
              <w:tabs>
                <w:tab w:val="left" w:pos="5220"/>
              </w:tabs>
              <w:rPr>
                <w:ins w:id="65" w:author="Tim Bänziger" w:date="2009-02-24T13:35:00Z"/>
                <w:b/>
                <w:lang w:val="de-DE"/>
                <w:rPrChange w:id="66" w:author="Tim Bänziger" w:date="2009-02-24T13:40:00Z">
                  <w:rPr>
                    <w:ins w:id="67" w:author="Tim Bänziger" w:date="2009-02-24T13:35:00Z"/>
                    <w:rFonts w:cs="Tahoma"/>
                    <w:lang w:val="de-DE"/>
                  </w:rPr>
                </w:rPrChange>
              </w:rPr>
            </w:pPr>
            <w:ins w:id="68" w:author="Tim Bänziger" w:date="2009-02-24T13:40:00Z">
              <w:r w:rsidRPr="00F04D6F">
                <w:rPr>
                  <w:b/>
                  <w:lang w:val="de-DE"/>
                  <w:rPrChange w:id="69" w:author="Tim Bänziger" w:date="2009-02-24T13:40:00Z">
                    <w:rPr>
                      <w:lang w:val="de-DE"/>
                    </w:rPr>
                  </w:rPrChange>
                </w:rPr>
                <w:t>Button Abbrechen</w:t>
              </w:r>
            </w:ins>
          </w:p>
          <w:p w:rsidR="00753DA2" w:rsidRDefault="007D1538" w:rsidP="00DE7A52">
            <w:pPr>
              <w:tabs>
                <w:tab w:val="left" w:pos="5220"/>
              </w:tabs>
              <w:rPr>
                <w:ins w:id="70" w:author="Tim Bänziger" w:date="2009-02-24T13:40:00Z"/>
                <w:lang w:val="de-DE"/>
              </w:rPr>
            </w:pPr>
            <w:ins w:id="71" w:author="Tim Bänziger" w:date="2009-02-24T13:40:00Z">
              <w:r>
                <w:rPr>
                  <w:lang w:val="de-DE"/>
                </w:rPr>
                <w:t xml:space="preserve">Wechselt in die Liste der zugefügten Teilräume (modales </w:t>
              </w:r>
            </w:ins>
            <w:ins w:id="72" w:author="Tim Bänziger" w:date="2009-02-24T13:41:00Z">
              <w:r>
                <w:rPr>
                  <w:lang w:val="de-DE"/>
                </w:rPr>
                <w:t>Popup</w:t>
              </w:r>
            </w:ins>
            <w:ins w:id="73" w:author="Tim Bänziger" w:date="2009-02-24T13:40:00Z">
              <w:r>
                <w:rPr>
                  <w:lang w:val="de-DE"/>
                </w:rPr>
                <w:t xml:space="preserve"> wird geschlossen)</w:t>
              </w:r>
            </w:ins>
          </w:p>
          <w:p w:rsidR="007D1538" w:rsidRDefault="007D1538" w:rsidP="00DE7A52">
            <w:pPr>
              <w:tabs>
                <w:tab w:val="left" w:pos="5220"/>
              </w:tabs>
              <w:rPr>
                <w:ins w:id="74" w:author="Tim Bänziger" w:date="2009-02-24T13:35:00Z"/>
                <w:lang w:val="de-DE"/>
              </w:rPr>
            </w:pPr>
          </w:p>
          <w:p w:rsidR="00753DA2" w:rsidRPr="003349CE" w:rsidRDefault="00753DA2" w:rsidP="00DE7A52">
            <w:pPr>
              <w:tabs>
                <w:tab w:val="left" w:pos="5220"/>
              </w:tabs>
              <w:rPr>
                <w:ins w:id="75" w:author="Tim Bänziger" w:date="2009-02-24T13:35:00Z"/>
                <w:b/>
                <w:lang w:val="de-DE"/>
              </w:rPr>
            </w:pPr>
            <w:ins w:id="76" w:author="Tim Bänziger" w:date="2009-02-24T13:35:00Z">
              <w:r w:rsidRPr="003349CE">
                <w:rPr>
                  <w:b/>
                  <w:lang w:val="de-DE"/>
                </w:rPr>
                <w:t>Hinzufügen:</w:t>
              </w:r>
            </w:ins>
          </w:p>
          <w:p w:rsidR="004138AF" w:rsidRPr="004138AF" w:rsidRDefault="004138AF" w:rsidP="004138AF">
            <w:pPr>
              <w:pStyle w:val="ListParagraph"/>
              <w:numPr>
                <w:ilvl w:val="0"/>
                <w:numId w:val="54"/>
              </w:numPr>
              <w:tabs>
                <w:tab w:val="left" w:pos="5220"/>
              </w:tabs>
              <w:rPr>
                <w:ins w:id="77" w:author="Tim Bänziger" w:date="2009-02-24T13:35:00Z"/>
                <w:lang w:val="de-DE"/>
              </w:rPr>
            </w:pPr>
            <w:ins w:id="78" w:author="Tim Bänziger" w:date="2009-02-24T13:35:00Z">
              <w:r w:rsidRPr="004138AF">
                <w:rPr>
                  <w:lang w:val="de-DE"/>
                </w:rPr>
                <w:t>Mehrfachselektion ist erlaubt.</w:t>
              </w:r>
            </w:ins>
          </w:p>
          <w:p w:rsidR="00753DA2" w:rsidRPr="004138AF" w:rsidRDefault="00753DA2" w:rsidP="004138AF">
            <w:pPr>
              <w:pStyle w:val="ListParagraph"/>
              <w:numPr>
                <w:ilvl w:val="0"/>
                <w:numId w:val="54"/>
              </w:numPr>
              <w:tabs>
                <w:tab w:val="left" w:pos="5220"/>
              </w:tabs>
              <w:jc w:val="both"/>
              <w:rPr>
                <w:b/>
                <w:lang w:val="de-CH"/>
              </w:rPr>
            </w:pPr>
            <w:ins w:id="79" w:author="Tim Bänziger" w:date="2009-02-24T13:35:00Z">
              <w:r w:rsidRPr="004138AF">
                <w:rPr>
                  <w:b/>
                  <w:lang w:val="de-CH"/>
                </w:rPr>
                <w:t>Wird ein Teil-Raum hinzugefügt, müssen bei sämtlichen bestehenden Reservationen in der Zukunft die Reservation des Hauptraumes (Parent) auf das Child (hinzugefügter Teilraum) übertragen werden)</w:t>
              </w:r>
            </w:ins>
          </w:p>
          <w:p w:rsidR="004138AF" w:rsidRDefault="004138AF" w:rsidP="004138AF">
            <w:pPr>
              <w:pStyle w:val="ListParagraph"/>
              <w:numPr>
                <w:ilvl w:val="0"/>
                <w:numId w:val="5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Das modale Popup schliesst automatisch</w:t>
            </w:r>
          </w:p>
          <w:p w:rsidR="004138AF" w:rsidRPr="004138AF" w:rsidRDefault="004138AF" w:rsidP="004138AF">
            <w:pPr>
              <w:pStyle w:val="ListParagraph"/>
              <w:numPr>
                <w:ilvl w:val="0"/>
                <w:numId w:val="54"/>
              </w:numPr>
              <w:tabs>
                <w:tab w:val="left" w:pos="5220"/>
              </w:tabs>
              <w:jc w:val="both"/>
              <w:rPr>
                <w:ins w:id="80" w:author="Tim Bänziger" w:date="2009-02-24T13:35:00Z"/>
                <w:lang w:val="de-CH"/>
              </w:rPr>
            </w:pPr>
            <w:r>
              <w:rPr>
                <w:lang w:val="de-CH"/>
              </w:rPr>
              <w:t>Das Actionpanel bestätigt die Menge der zugefügten Teilräume</w:t>
            </w:r>
          </w:p>
          <w:p w:rsidR="00753DA2" w:rsidRPr="00A21793" w:rsidRDefault="00753DA2" w:rsidP="001401E0">
            <w:pPr>
              <w:tabs>
                <w:tab w:val="left" w:pos="5220"/>
              </w:tabs>
              <w:rPr>
                <w:ins w:id="81" w:author="Tim Bänziger" w:date="2009-02-24T13:35:00Z"/>
                <w:lang w:val="de-DE"/>
              </w:rPr>
            </w:pPr>
          </w:p>
        </w:tc>
      </w:tr>
      <w:tr w:rsidR="00753DA2" w:rsidRPr="00A21793" w:rsidTr="00DE7A52">
        <w:trPr>
          <w:ins w:id="82" w:author="Tim Bänziger" w:date="2009-02-24T13:35:00Z"/>
        </w:trPr>
        <w:tc>
          <w:tcPr>
            <w:tcW w:w="9606" w:type="dxa"/>
            <w:gridSpan w:val="2"/>
          </w:tcPr>
          <w:p w:rsidR="00753DA2" w:rsidRDefault="00F04D6F" w:rsidP="00DE7A52">
            <w:pPr>
              <w:rPr>
                <w:ins w:id="83" w:author="Tim Bänziger" w:date="2009-02-24T13:35:00Z"/>
                <w:lang w:val="de-DE"/>
              </w:rPr>
            </w:pPr>
            <w:r w:rsidRPr="00F04D6F">
              <w:rPr>
                <w:lang w:val="de-DE"/>
              </w:rPr>
              <w:pict>
                <v:shape id="_x0000_i1027" type="#_x0000_t75" style="width:469.4pt;height:311.3pt">
                  <v:imagedata r:id="rId15" o:title=""/>
                </v:shape>
              </w:pict>
            </w:r>
          </w:p>
          <w:p w:rsidR="00F04D6F" w:rsidRDefault="00F04D6F" w:rsidP="00F04D6F">
            <w:pPr>
              <w:rPr>
                <w:ins w:id="84" w:author="Tim Bänziger" w:date="2009-02-24T13:35:00Z"/>
                <w:rFonts w:cs="Tahoma"/>
                <w:lang w:val="de-DE"/>
              </w:rPr>
              <w:pPrChange w:id="85" w:author="Tim Bänziger" w:date="2009-02-24T13:37:00Z">
                <w:pPr>
                  <w:shd w:val="clear" w:color="auto" w:fill="000080"/>
                </w:pPr>
              </w:pPrChange>
            </w:pPr>
          </w:p>
        </w:tc>
      </w:tr>
    </w:tbl>
    <w:p w:rsidR="00753DA2" w:rsidRDefault="00753DA2" w:rsidP="00753DA2">
      <w:pPr>
        <w:rPr>
          <w:ins w:id="86" w:author="Tim Bänziger" w:date="2009-02-24T13:35:00Z"/>
          <w:lang w:val="de-DE"/>
        </w:rPr>
      </w:pPr>
    </w:p>
    <w:p w:rsidR="00753DA2" w:rsidRDefault="00753DA2" w:rsidP="00DC0ADE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DC0ADE" w:rsidRPr="00664043" w:rsidTr="004138AF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09605C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09605C">
              <w:rPr>
                <w:lang w:val="de-DE"/>
              </w:rPr>
              <w:t>4</w:t>
            </w:r>
            <w:r>
              <w:rPr>
                <w:lang w:val="de-DE"/>
              </w:rPr>
              <w:t xml:space="preserve"> - </w:t>
            </w:r>
            <w:r w:rsidR="00EC7165" w:rsidRPr="00EC7165">
              <w:rPr>
                <w:b w:val="0"/>
                <w:bCs w:val="0"/>
                <w:sz w:val="20"/>
                <w:lang w:val="de-CH"/>
              </w:rPr>
              <w:t>Administrator kann über Edit Icon oder Link in den Teilraum abspringen.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A21793" w:rsidTr="00DC0ADE">
        <w:tc>
          <w:tcPr>
            <w:tcW w:w="4928" w:type="dxa"/>
          </w:tcPr>
          <w:p w:rsidR="00672A13" w:rsidRDefault="00672A13" w:rsidP="00EC7165">
            <w:pPr>
              <w:rPr>
                <w:lang w:val="de-DE"/>
              </w:rPr>
            </w:pPr>
          </w:p>
          <w:p w:rsidR="00EC7165" w:rsidRDefault="00EC7165" w:rsidP="00EC7165">
            <w:pPr>
              <w:rPr>
                <w:lang w:val="de-DE"/>
              </w:rPr>
            </w:pPr>
            <w:r>
              <w:rPr>
                <w:lang w:val="de-DE"/>
              </w:rPr>
              <w:t>Siehe Schritt 1</w:t>
            </w:r>
          </w:p>
          <w:p w:rsidR="00EC7165" w:rsidRPr="00672A13" w:rsidRDefault="00EC7165" w:rsidP="00EC7165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EC7165" w:rsidRPr="009565D3" w:rsidRDefault="00EC7165" w:rsidP="009565D3">
            <w:pPr>
              <w:tabs>
                <w:tab w:val="left" w:pos="5220"/>
              </w:tabs>
              <w:rPr>
                <w:lang w:val="de-DE"/>
              </w:rPr>
            </w:pPr>
            <w:r w:rsidRPr="001401E0">
              <w:rPr>
                <w:lang w:val="de-DE"/>
              </w:rPr>
              <w:t>Absprung ins Detail durch Klick auf Edit Icon oder Link. Der Detailbereich wird komplett neu geladen mit den Informationen des Teilraums. Fokus hat Tab „Stammdaten“</w:t>
            </w:r>
          </w:p>
        </w:tc>
      </w:tr>
      <w:tr w:rsidR="00DC0ADE" w:rsidTr="00DC0ADE">
        <w:tc>
          <w:tcPr>
            <w:tcW w:w="9606" w:type="dxa"/>
            <w:gridSpan w:val="2"/>
          </w:tcPr>
          <w:p w:rsidR="00316C53" w:rsidRDefault="00316C53" w:rsidP="00DC0ADE">
            <w:pPr>
              <w:rPr>
                <w:lang w:val="de-DE"/>
              </w:rPr>
            </w:pPr>
          </w:p>
          <w:p w:rsidR="00DC0ADE" w:rsidRDefault="00EC7165" w:rsidP="00DC0ADE">
            <w:pPr>
              <w:rPr>
                <w:lang w:val="de-DE"/>
              </w:rPr>
            </w:pPr>
            <w:r>
              <w:rPr>
                <w:lang w:val="de-DE"/>
              </w:rPr>
              <w:t>Kein Bild verfügbar</w:t>
            </w:r>
          </w:p>
          <w:p w:rsidR="00316C53" w:rsidRDefault="00316C53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672A13" w:rsidRPr="00DC0ADE" w:rsidRDefault="00672A13" w:rsidP="00DC0ADE">
      <w:pPr>
        <w:rPr>
          <w:lang w:val="de-CH"/>
        </w:rPr>
      </w:pPr>
    </w:p>
    <w:p w:rsidR="001F4734" w:rsidRDefault="00DC0ADE" w:rsidP="00DC0ADE">
      <w:pPr>
        <w:pStyle w:val="Heading1"/>
        <w:rPr>
          <w:lang w:val="de-CH"/>
        </w:rPr>
      </w:pPr>
      <w:r>
        <w:rPr>
          <w:lang w:val="de-CH"/>
        </w:rPr>
        <w:t xml:space="preserve"> </w:t>
      </w:r>
    </w:p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DC0ADE" w:rsidRDefault="00DC0ADE" w:rsidP="00DC0ADE">
      <w:pPr>
        <w:pStyle w:val="Heading1"/>
        <w:rPr>
          <w:lang w:val="de-CH"/>
        </w:rPr>
      </w:pP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7D1538" w:rsidTr="004138AF">
        <w:tc>
          <w:tcPr>
            <w:tcW w:w="898" w:type="dxa"/>
            <w:shd w:val="clear" w:color="auto" w:fill="auto"/>
          </w:tcPr>
          <w:p w:rsidR="00DC0ADE" w:rsidRPr="007D1538" w:rsidRDefault="00F04D6F" w:rsidP="004138AF">
            <w:pPr>
              <w:rPr>
                <w:sz w:val="18"/>
                <w:rPrChange w:id="87" w:author="Tim Bänziger" w:date="2009-02-24T13:43:00Z">
                  <w:rPr>
                    <w:rFonts w:cs="Tahoma"/>
                    <w:i/>
                    <w:sz w:val="18"/>
                  </w:rPr>
                </w:rPrChange>
              </w:rPr>
            </w:pPr>
            <w:r w:rsidRPr="00F04D6F">
              <w:rPr>
                <w:sz w:val="18"/>
                <w:rPrChange w:id="88" w:author="Tim Bänziger" w:date="2009-02-24T13:43:00Z">
                  <w:rPr>
                    <w:i/>
                    <w:sz w:val="18"/>
                  </w:rPr>
                </w:rPrChange>
              </w:rPr>
              <w:t>1.0</w:t>
            </w:r>
          </w:p>
        </w:tc>
        <w:tc>
          <w:tcPr>
            <w:tcW w:w="1620" w:type="dxa"/>
            <w:shd w:val="clear" w:color="auto" w:fill="auto"/>
          </w:tcPr>
          <w:p w:rsidR="00DC0ADE" w:rsidRPr="007D1538" w:rsidRDefault="00F04D6F" w:rsidP="004138AF">
            <w:pPr>
              <w:rPr>
                <w:sz w:val="18"/>
                <w:rPrChange w:id="89" w:author="Tim Bänziger" w:date="2009-02-24T13:43:00Z">
                  <w:rPr>
                    <w:rFonts w:cs="Tahoma"/>
                    <w:i/>
                    <w:sz w:val="18"/>
                  </w:rPr>
                </w:rPrChange>
              </w:rPr>
            </w:pPr>
            <w:r w:rsidRPr="00F04D6F">
              <w:rPr>
                <w:sz w:val="18"/>
                <w:rPrChange w:id="90" w:author="Tim Bänziger" w:date="2009-02-24T13:43:00Z">
                  <w:rPr>
                    <w:i/>
                    <w:sz w:val="18"/>
                  </w:rPr>
                </w:rPrChange>
              </w:rPr>
              <w:t>10.02.2009</w:t>
            </w:r>
          </w:p>
        </w:tc>
        <w:tc>
          <w:tcPr>
            <w:tcW w:w="2018" w:type="dxa"/>
            <w:shd w:val="clear" w:color="auto" w:fill="auto"/>
          </w:tcPr>
          <w:p w:rsidR="00DC0ADE" w:rsidRPr="007D1538" w:rsidRDefault="00F04D6F" w:rsidP="004138AF">
            <w:pPr>
              <w:rPr>
                <w:sz w:val="18"/>
                <w:rPrChange w:id="91" w:author="Tim Bänziger" w:date="2009-02-24T13:43:00Z">
                  <w:rPr>
                    <w:rFonts w:cs="Tahoma"/>
                    <w:i/>
                    <w:sz w:val="18"/>
                  </w:rPr>
                </w:rPrChange>
              </w:rPr>
            </w:pPr>
            <w:r w:rsidRPr="00F04D6F">
              <w:rPr>
                <w:sz w:val="18"/>
                <w:rPrChange w:id="92" w:author="Tim Bänziger" w:date="2009-02-24T13:43:00Z">
                  <w:rPr>
                    <w:i/>
                    <w:sz w:val="18"/>
                  </w:rPr>
                </w:rPrChange>
              </w:rPr>
              <w:t>Tim Bänziger</w:t>
            </w:r>
          </w:p>
        </w:tc>
        <w:tc>
          <w:tcPr>
            <w:tcW w:w="4820" w:type="dxa"/>
            <w:shd w:val="clear" w:color="auto" w:fill="auto"/>
          </w:tcPr>
          <w:p w:rsidR="00DC0ADE" w:rsidRPr="007D1538" w:rsidRDefault="00DC0ADE" w:rsidP="00DC0ADE">
            <w:pPr>
              <w:rPr>
                <w:sz w:val="18"/>
                <w:rPrChange w:id="93" w:author="Tim Bänziger" w:date="2009-02-24T13:43:00Z">
                  <w:rPr>
                    <w:i/>
                    <w:sz w:val="18"/>
                  </w:rPr>
                </w:rPrChange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FC1AA3" w:rsidP="00DC0ADE">
            <w:pPr>
              <w:rPr>
                <w:sz w:val="18"/>
              </w:rPr>
            </w:pPr>
            <w:ins w:id="94" w:author="Tim Bänziger" w:date="2009-02-17T14:36:00Z">
              <w:r>
                <w:rPr>
                  <w:sz w:val="18"/>
                </w:rPr>
                <w:t>1.1</w:t>
              </w:r>
            </w:ins>
          </w:p>
        </w:tc>
        <w:tc>
          <w:tcPr>
            <w:tcW w:w="1620" w:type="dxa"/>
          </w:tcPr>
          <w:p w:rsidR="00DC0ADE" w:rsidRPr="0005559C" w:rsidRDefault="00FC1AA3" w:rsidP="00DC0ADE">
            <w:pPr>
              <w:rPr>
                <w:sz w:val="18"/>
              </w:rPr>
            </w:pPr>
            <w:ins w:id="95" w:author="Tim Bänziger" w:date="2009-02-17T14:36:00Z">
              <w:r>
                <w:rPr>
                  <w:sz w:val="18"/>
                </w:rPr>
                <w:t>17.02.2009</w:t>
              </w:r>
            </w:ins>
          </w:p>
        </w:tc>
        <w:tc>
          <w:tcPr>
            <w:tcW w:w="2018" w:type="dxa"/>
          </w:tcPr>
          <w:p w:rsidR="00DC0ADE" w:rsidRPr="0005559C" w:rsidRDefault="00FC1AA3" w:rsidP="00DC0ADE">
            <w:pPr>
              <w:rPr>
                <w:sz w:val="18"/>
              </w:rPr>
            </w:pPr>
            <w:ins w:id="96" w:author="Tim Bänziger" w:date="2009-02-17T14:36:00Z">
              <w:r>
                <w:rPr>
                  <w:sz w:val="18"/>
                </w:rPr>
                <w:t>Tim Bänziger</w:t>
              </w:r>
            </w:ins>
          </w:p>
        </w:tc>
        <w:tc>
          <w:tcPr>
            <w:tcW w:w="4820" w:type="dxa"/>
          </w:tcPr>
          <w:p w:rsidR="00DC0ADE" w:rsidRPr="0005559C" w:rsidRDefault="00FC1AA3" w:rsidP="00DC0ADE">
            <w:pPr>
              <w:rPr>
                <w:sz w:val="18"/>
              </w:rPr>
            </w:pPr>
            <w:ins w:id="97" w:author="Tim Bänziger" w:date="2009-02-17T14:36:00Z">
              <w:r>
                <w:rPr>
                  <w:sz w:val="18"/>
                </w:rPr>
                <w:t>Ergänzungen aus Interview</w:t>
              </w:r>
            </w:ins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7D1538" w:rsidP="00DC0ADE">
            <w:pPr>
              <w:rPr>
                <w:sz w:val="18"/>
              </w:rPr>
            </w:pPr>
            <w:ins w:id="98" w:author="Tim Bänziger" w:date="2009-02-24T13:42:00Z">
              <w:r>
                <w:rPr>
                  <w:sz w:val="18"/>
                </w:rPr>
                <w:t>1.2</w:t>
              </w:r>
            </w:ins>
          </w:p>
        </w:tc>
        <w:tc>
          <w:tcPr>
            <w:tcW w:w="1620" w:type="dxa"/>
          </w:tcPr>
          <w:p w:rsidR="00DC0ADE" w:rsidRPr="0005559C" w:rsidRDefault="007D1538" w:rsidP="00DC0ADE">
            <w:pPr>
              <w:rPr>
                <w:sz w:val="18"/>
              </w:rPr>
            </w:pPr>
            <w:ins w:id="99" w:author="Tim Bänziger" w:date="2009-02-24T13:42:00Z">
              <w:r>
                <w:rPr>
                  <w:sz w:val="18"/>
                </w:rPr>
                <w:t>22.02.2009</w:t>
              </w:r>
            </w:ins>
          </w:p>
        </w:tc>
        <w:tc>
          <w:tcPr>
            <w:tcW w:w="2018" w:type="dxa"/>
          </w:tcPr>
          <w:p w:rsidR="00DC0ADE" w:rsidRPr="0005559C" w:rsidRDefault="007D1538" w:rsidP="00DC0ADE">
            <w:pPr>
              <w:rPr>
                <w:sz w:val="18"/>
              </w:rPr>
            </w:pPr>
            <w:ins w:id="100" w:author="Tim Bänziger" w:date="2009-02-24T13:43:00Z">
              <w:r>
                <w:rPr>
                  <w:sz w:val="18"/>
                </w:rPr>
                <w:t>Tim Bänziger</w:t>
              </w:r>
            </w:ins>
          </w:p>
        </w:tc>
        <w:tc>
          <w:tcPr>
            <w:tcW w:w="4820" w:type="dxa"/>
          </w:tcPr>
          <w:p w:rsidR="00DC0ADE" w:rsidRPr="0005559C" w:rsidRDefault="007D1538" w:rsidP="00DC0ADE">
            <w:pPr>
              <w:rPr>
                <w:sz w:val="18"/>
              </w:rPr>
            </w:pPr>
            <w:ins w:id="101" w:author="Tim Bänziger" w:date="2009-02-24T13:43:00Z">
              <w:r>
                <w:rPr>
                  <w:sz w:val="18"/>
                </w:rPr>
                <w:t>Weitere Ergänzungen aus Interview</w:t>
              </w:r>
            </w:ins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EB23F3" w:rsidP="00DC0ADE">
            <w:pPr>
              <w:rPr>
                <w:sz w:val="18"/>
              </w:rPr>
            </w:pPr>
            <w:ins w:id="102" w:author="Tim Bänziger" w:date="2009-04-28T15:06:00Z">
              <w:r>
                <w:rPr>
                  <w:sz w:val="18"/>
                </w:rPr>
                <w:t>1.3</w:t>
              </w:r>
            </w:ins>
          </w:p>
        </w:tc>
        <w:tc>
          <w:tcPr>
            <w:tcW w:w="1620" w:type="dxa"/>
          </w:tcPr>
          <w:p w:rsidR="00DC0ADE" w:rsidRPr="0005559C" w:rsidRDefault="00EB23F3" w:rsidP="00DC0ADE">
            <w:pPr>
              <w:rPr>
                <w:sz w:val="18"/>
              </w:rPr>
            </w:pPr>
            <w:ins w:id="103" w:author="Tim Bänziger" w:date="2009-04-28T15:06:00Z">
              <w:r>
                <w:rPr>
                  <w:sz w:val="18"/>
                </w:rPr>
                <w:t>28.04.2009</w:t>
              </w:r>
            </w:ins>
          </w:p>
        </w:tc>
        <w:tc>
          <w:tcPr>
            <w:tcW w:w="2018" w:type="dxa"/>
          </w:tcPr>
          <w:p w:rsidR="00DC0ADE" w:rsidRPr="0005559C" w:rsidRDefault="00EB23F3" w:rsidP="00DC0ADE">
            <w:pPr>
              <w:rPr>
                <w:sz w:val="18"/>
              </w:rPr>
            </w:pPr>
            <w:ins w:id="104" w:author="Tim Bänziger" w:date="2009-04-28T15:06:00Z">
              <w:r>
                <w:rPr>
                  <w:sz w:val="18"/>
                </w:rPr>
                <w:t>Tim Bänziger</w:t>
              </w:r>
            </w:ins>
          </w:p>
        </w:tc>
        <w:tc>
          <w:tcPr>
            <w:tcW w:w="4820" w:type="dxa"/>
          </w:tcPr>
          <w:p w:rsidR="00DC0ADE" w:rsidRPr="0005559C" w:rsidRDefault="00EB23F3" w:rsidP="00DC0ADE">
            <w:pPr>
              <w:rPr>
                <w:sz w:val="18"/>
              </w:rPr>
            </w:pPr>
            <w:ins w:id="105" w:author="Tim Bänziger" w:date="2009-04-28T15:06:00Z">
              <w:r>
                <w:rPr>
                  <w:sz w:val="18"/>
                </w:rPr>
                <w:t>Ergänzungen aus 2. Interview</w:t>
              </w:r>
            </w:ins>
          </w:p>
        </w:tc>
      </w:tr>
      <w:tr w:rsidR="00DC0ADE" w:rsidRPr="00664043" w:rsidTr="00DC0ADE">
        <w:tc>
          <w:tcPr>
            <w:tcW w:w="898" w:type="dxa"/>
          </w:tcPr>
          <w:p w:rsidR="00DC0ADE" w:rsidRPr="0005559C" w:rsidRDefault="004138AF" w:rsidP="00DC0ADE">
            <w:pPr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620" w:type="dxa"/>
          </w:tcPr>
          <w:p w:rsidR="00DC0ADE" w:rsidRPr="0005559C" w:rsidRDefault="004138AF" w:rsidP="00DC0ADE">
            <w:pPr>
              <w:rPr>
                <w:sz w:val="18"/>
              </w:rPr>
            </w:pPr>
            <w:r>
              <w:rPr>
                <w:sz w:val="18"/>
              </w:rPr>
              <w:t>28.08.2009</w:t>
            </w:r>
          </w:p>
        </w:tc>
        <w:tc>
          <w:tcPr>
            <w:tcW w:w="2018" w:type="dxa"/>
          </w:tcPr>
          <w:p w:rsidR="00DC0ADE" w:rsidRPr="0005559C" w:rsidRDefault="004138AF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4138AF" w:rsidRDefault="004138AF" w:rsidP="00DC0ADE">
            <w:pPr>
              <w:rPr>
                <w:sz w:val="18"/>
                <w:lang w:val="de-CH"/>
              </w:rPr>
            </w:pPr>
            <w:r w:rsidRPr="004138AF">
              <w:rPr>
                <w:sz w:val="18"/>
                <w:lang w:val="de-CH"/>
              </w:rPr>
              <w:t>Abnahme und Freigabe für Integrationstests</w:t>
            </w:r>
          </w:p>
        </w:tc>
      </w:tr>
      <w:tr w:rsidR="00DC0ADE" w:rsidRPr="00664043" w:rsidTr="00DC0ADE">
        <w:tc>
          <w:tcPr>
            <w:tcW w:w="898" w:type="dxa"/>
          </w:tcPr>
          <w:p w:rsidR="00DC0ADE" w:rsidRPr="004138AF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1620" w:type="dxa"/>
          </w:tcPr>
          <w:p w:rsidR="00DC0ADE" w:rsidRPr="004138AF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2018" w:type="dxa"/>
          </w:tcPr>
          <w:p w:rsidR="00DC0ADE" w:rsidRPr="004138AF" w:rsidRDefault="00DC0ADE" w:rsidP="00DC0ADE">
            <w:pPr>
              <w:rPr>
                <w:sz w:val="18"/>
                <w:lang w:val="de-CH"/>
              </w:rPr>
            </w:pPr>
          </w:p>
        </w:tc>
        <w:tc>
          <w:tcPr>
            <w:tcW w:w="4820" w:type="dxa"/>
          </w:tcPr>
          <w:p w:rsidR="00DC0ADE" w:rsidRPr="004138AF" w:rsidRDefault="00DC0ADE" w:rsidP="00DC0ADE">
            <w:pPr>
              <w:rPr>
                <w:sz w:val="18"/>
                <w:lang w:val="de-CH"/>
              </w:rPr>
            </w:pPr>
          </w:p>
        </w:tc>
      </w:tr>
    </w:tbl>
    <w:p w:rsidR="00DC0ADE" w:rsidRPr="004138AF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6"/>
      <w:footerReference w:type="default" r:id="rId17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8FF" w:rsidRDefault="009D68FF">
      <w:r>
        <w:separator/>
      </w:r>
    </w:p>
  </w:endnote>
  <w:endnote w:type="continuationSeparator" w:id="0">
    <w:p w:rsidR="009D68FF" w:rsidRDefault="009D68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F04D6F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F04D6F">
      <w:rPr>
        <w:sz w:val="12"/>
        <w:lang w:val="en-US"/>
      </w:rPr>
      <w:fldChar w:fldCharType="separate"/>
    </w:r>
    <w:r w:rsidR="00FD6B0C">
      <w:rPr>
        <w:noProof/>
        <w:sz w:val="12"/>
        <w:lang w:val="de-CH"/>
      </w:rPr>
      <w:t>Tim Bänziger</w:t>
    </w:r>
    <w:r w:rsidR="00F04D6F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F04D6F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F04D6F">
      <w:rPr>
        <w:sz w:val="12"/>
        <w:lang w:val="en-US"/>
      </w:rPr>
      <w:fldChar w:fldCharType="separate"/>
    </w:r>
    <w:r w:rsidR="008B055E">
      <w:rPr>
        <w:noProof/>
        <w:sz w:val="12"/>
        <w:lang w:val="de-CH"/>
      </w:rPr>
      <w:t>1</w:t>
    </w:r>
    <w:r w:rsidR="00F04D6F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F04D6F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F04D6F">
      <w:rPr>
        <w:sz w:val="12"/>
        <w:lang w:val="en-US"/>
      </w:rPr>
      <w:fldChar w:fldCharType="separate"/>
    </w:r>
    <w:r w:rsidR="00633482">
      <w:rPr>
        <w:noProof/>
        <w:sz w:val="12"/>
        <w:lang w:val="en-US"/>
      </w:rPr>
      <w:t>11/18/2009</w:t>
    </w:r>
    <w:r w:rsidR="00F04D6F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8FF" w:rsidRDefault="009D68FF">
      <w:r>
        <w:separator/>
      </w:r>
    </w:p>
  </w:footnote>
  <w:footnote w:type="continuationSeparator" w:id="0">
    <w:p w:rsidR="009D68FF" w:rsidRDefault="009D68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8E204DA"/>
    <w:multiLevelType w:val="hybridMultilevel"/>
    <w:tmpl w:val="AD9E05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F2E2B"/>
    <w:multiLevelType w:val="hybridMultilevel"/>
    <w:tmpl w:val="CB5AC1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A54F5"/>
    <w:multiLevelType w:val="hybridMultilevel"/>
    <w:tmpl w:val="F7DA099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F6EA2"/>
    <w:multiLevelType w:val="hybridMultilevel"/>
    <w:tmpl w:val="1EAC04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C7AAE"/>
    <w:multiLevelType w:val="hybridMultilevel"/>
    <w:tmpl w:val="930217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396"/>
    <w:multiLevelType w:val="hybridMultilevel"/>
    <w:tmpl w:val="930217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2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68001D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C7369"/>
    <w:multiLevelType w:val="hybridMultilevel"/>
    <w:tmpl w:val="45261A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A76A3"/>
    <w:multiLevelType w:val="hybridMultilevel"/>
    <w:tmpl w:val="B68A5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DB7D75"/>
    <w:multiLevelType w:val="hybridMultilevel"/>
    <w:tmpl w:val="76AC0E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215A78"/>
    <w:multiLevelType w:val="hybridMultilevel"/>
    <w:tmpl w:val="EEC228AA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B0BC1"/>
    <w:multiLevelType w:val="hybridMultilevel"/>
    <w:tmpl w:val="5C14FF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86346"/>
    <w:multiLevelType w:val="hybridMultilevel"/>
    <w:tmpl w:val="DB3AF5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11F2B92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0B1A36"/>
    <w:multiLevelType w:val="hybridMultilevel"/>
    <w:tmpl w:val="73CAA9F8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A97BBD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BD4E88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AEF1305"/>
    <w:multiLevelType w:val="hybridMultilevel"/>
    <w:tmpl w:val="D1229B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5667F8"/>
    <w:multiLevelType w:val="hybridMultilevel"/>
    <w:tmpl w:val="A5EA96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9E390C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11"/>
  </w:num>
  <w:num w:numId="4">
    <w:abstractNumId w:val="29"/>
  </w:num>
  <w:num w:numId="5">
    <w:abstractNumId w:val="19"/>
  </w:num>
  <w:num w:numId="6">
    <w:abstractNumId w:val="50"/>
  </w:num>
  <w:num w:numId="7">
    <w:abstractNumId w:val="21"/>
  </w:num>
  <w:num w:numId="8">
    <w:abstractNumId w:val="34"/>
  </w:num>
  <w:num w:numId="9">
    <w:abstractNumId w:val="2"/>
  </w:num>
  <w:num w:numId="10">
    <w:abstractNumId w:val="47"/>
  </w:num>
  <w:num w:numId="11">
    <w:abstractNumId w:val="20"/>
  </w:num>
  <w:num w:numId="12">
    <w:abstractNumId w:val="39"/>
  </w:num>
  <w:num w:numId="13">
    <w:abstractNumId w:val="12"/>
  </w:num>
  <w:num w:numId="14">
    <w:abstractNumId w:val="13"/>
  </w:num>
  <w:num w:numId="15">
    <w:abstractNumId w:val="22"/>
  </w:num>
  <w:num w:numId="16">
    <w:abstractNumId w:val="16"/>
  </w:num>
  <w:num w:numId="17">
    <w:abstractNumId w:val="51"/>
  </w:num>
  <w:num w:numId="18">
    <w:abstractNumId w:val="5"/>
  </w:num>
  <w:num w:numId="19">
    <w:abstractNumId w:val="44"/>
  </w:num>
  <w:num w:numId="20">
    <w:abstractNumId w:val="52"/>
  </w:num>
  <w:num w:numId="21">
    <w:abstractNumId w:val="26"/>
  </w:num>
  <w:num w:numId="22">
    <w:abstractNumId w:val="10"/>
  </w:num>
  <w:num w:numId="23">
    <w:abstractNumId w:val="32"/>
  </w:num>
  <w:num w:numId="24">
    <w:abstractNumId w:val="46"/>
  </w:num>
  <w:num w:numId="25">
    <w:abstractNumId w:val="27"/>
  </w:num>
  <w:num w:numId="26">
    <w:abstractNumId w:val="0"/>
  </w:num>
  <w:num w:numId="27">
    <w:abstractNumId w:val="1"/>
  </w:num>
  <w:num w:numId="28">
    <w:abstractNumId w:val="4"/>
  </w:num>
  <w:num w:numId="29">
    <w:abstractNumId w:val="30"/>
  </w:num>
  <w:num w:numId="30">
    <w:abstractNumId w:val="45"/>
  </w:num>
  <w:num w:numId="31">
    <w:abstractNumId w:val="25"/>
  </w:num>
  <w:num w:numId="32">
    <w:abstractNumId w:val="48"/>
  </w:num>
  <w:num w:numId="33">
    <w:abstractNumId w:val="17"/>
  </w:num>
  <w:num w:numId="34">
    <w:abstractNumId w:val="9"/>
  </w:num>
  <w:num w:numId="35">
    <w:abstractNumId w:val="41"/>
  </w:num>
  <w:num w:numId="36">
    <w:abstractNumId w:val="42"/>
  </w:num>
  <w:num w:numId="37">
    <w:abstractNumId w:val="49"/>
  </w:num>
  <w:num w:numId="38">
    <w:abstractNumId w:val="40"/>
  </w:num>
  <w:num w:numId="39">
    <w:abstractNumId w:val="18"/>
  </w:num>
  <w:num w:numId="40">
    <w:abstractNumId w:val="23"/>
  </w:num>
  <w:num w:numId="41">
    <w:abstractNumId w:val="3"/>
  </w:num>
  <w:num w:numId="42">
    <w:abstractNumId w:val="15"/>
  </w:num>
  <w:num w:numId="43">
    <w:abstractNumId w:val="8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</w:num>
  <w:num w:numId="46">
    <w:abstractNumId w:val="37"/>
  </w:num>
  <w:num w:numId="47">
    <w:abstractNumId w:val="14"/>
  </w:num>
  <w:num w:numId="48">
    <w:abstractNumId w:val="31"/>
  </w:num>
  <w:num w:numId="49">
    <w:abstractNumId w:val="6"/>
  </w:num>
  <w:num w:numId="50">
    <w:abstractNumId w:val="28"/>
  </w:num>
  <w:num w:numId="51">
    <w:abstractNumId w:val="7"/>
  </w:num>
  <w:num w:numId="52">
    <w:abstractNumId w:val="38"/>
  </w:num>
  <w:num w:numId="53">
    <w:abstractNumId w:val="43"/>
  </w:num>
  <w:num w:numId="54">
    <w:abstractNumId w:val="24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/>
  <w:rsids>
    <w:rsidRoot w:val="007D2DDE"/>
    <w:rsid w:val="0001095C"/>
    <w:rsid w:val="00023502"/>
    <w:rsid w:val="0003695F"/>
    <w:rsid w:val="000413CA"/>
    <w:rsid w:val="00045CE2"/>
    <w:rsid w:val="00060221"/>
    <w:rsid w:val="00070EBE"/>
    <w:rsid w:val="000743EA"/>
    <w:rsid w:val="00094819"/>
    <w:rsid w:val="0009605C"/>
    <w:rsid w:val="000A170A"/>
    <w:rsid w:val="000E64FA"/>
    <w:rsid w:val="000F6BE6"/>
    <w:rsid w:val="0012154D"/>
    <w:rsid w:val="00133018"/>
    <w:rsid w:val="00133EC4"/>
    <w:rsid w:val="00135BDA"/>
    <w:rsid w:val="001401E0"/>
    <w:rsid w:val="00153091"/>
    <w:rsid w:val="00160A03"/>
    <w:rsid w:val="0016230D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871DA"/>
    <w:rsid w:val="002A2EA1"/>
    <w:rsid w:val="002B5781"/>
    <w:rsid w:val="002C1B8C"/>
    <w:rsid w:val="002E487F"/>
    <w:rsid w:val="002F638D"/>
    <w:rsid w:val="0031440A"/>
    <w:rsid w:val="00316C53"/>
    <w:rsid w:val="003217BB"/>
    <w:rsid w:val="003349CE"/>
    <w:rsid w:val="0035327D"/>
    <w:rsid w:val="00372620"/>
    <w:rsid w:val="00394CE0"/>
    <w:rsid w:val="00395D64"/>
    <w:rsid w:val="003B7C70"/>
    <w:rsid w:val="003C5246"/>
    <w:rsid w:val="003F6654"/>
    <w:rsid w:val="00405D53"/>
    <w:rsid w:val="004138AF"/>
    <w:rsid w:val="00432E33"/>
    <w:rsid w:val="0044166D"/>
    <w:rsid w:val="004544EA"/>
    <w:rsid w:val="0047014F"/>
    <w:rsid w:val="004724E4"/>
    <w:rsid w:val="00472AA3"/>
    <w:rsid w:val="004A73C6"/>
    <w:rsid w:val="004A748E"/>
    <w:rsid w:val="004A7504"/>
    <w:rsid w:val="004B05C2"/>
    <w:rsid w:val="004D0AC8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C3503"/>
    <w:rsid w:val="005D6E72"/>
    <w:rsid w:val="005F38F4"/>
    <w:rsid w:val="006047A9"/>
    <w:rsid w:val="006104C9"/>
    <w:rsid w:val="00613E80"/>
    <w:rsid w:val="00620D24"/>
    <w:rsid w:val="00633482"/>
    <w:rsid w:val="00634A5B"/>
    <w:rsid w:val="00655A54"/>
    <w:rsid w:val="0065613A"/>
    <w:rsid w:val="00664043"/>
    <w:rsid w:val="006643D8"/>
    <w:rsid w:val="00671DD2"/>
    <w:rsid w:val="00672A13"/>
    <w:rsid w:val="00685D3B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AB9"/>
    <w:rsid w:val="00742B6C"/>
    <w:rsid w:val="00753DA2"/>
    <w:rsid w:val="0076449B"/>
    <w:rsid w:val="0077666B"/>
    <w:rsid w:val="00785F26"/>
    <w:rsid w:val="00795823"/>
    <w:rsid w:val="00797880"/>
    <w:rsid w:val="007A0F86"/>
    <w:rsid w:val="007B615A"/>
    <w:rsid w:val="007D1538"/>
    <w:rsid w:val="007D2DDE"/>
    <w:rsid w:val="007F4D65"/>
    <w:rsid w:val="007F63B3"/>
    <w:rsid w:val="00806ED0"/>
    <w:rsid w:val="00832D17"/>
    <w:rsid w:val="008346FA"/>
    <w:rsid w:val="00834A04"/>
    <w:rsid w:val="008765DD"/>
    <w:rsid w:val="0088140C"/>
    <w:rsid w:val="00884958"/>
    <w:rsid w:val="008974C5"/>
    <w:rsid w:val="008A1628"/>
    <w:rsid w:val="008B055E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8FF"/>
    <w:rsid w:val="009D6D44"/>
    <w:rsid w:val="009E0837"/>
    <w:rsid w:val="00A031B3"/>
    <w:rsid w:val="00A113A9"/>
    <w:rsid w:val="00A15926"/>
    <w:rsid w:val="00A16F3D"/>
    <w:rsid w:val="00A21793"/>
    <w:rsid w:val="00A25138"/>
    <w:rsid w:val="00A346A3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E1FE9"/>
    <w:rsid w:val="00AF0228"/>
    <w:rsid w:val="00AF16EE"/>
    <w:rsid w:val="00AF50F4"/>
    <w:rsid w:val="00B21819"/>
    <w:rsid w:val="00B645DF"/>
    <w:rsid w:val="00B71514"/>
    <w:rsid w:val="00B844C0"/>
    <w:rsid w:val="00B93C50"/>
    <w:rsid w:val="00BA575F"/>
    <w:rsid w:val="00BB1275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6558"/>
    <w:rsid w:val="00C92288"/>
    <w:rsid w:val="00CA7B69"/>
    <w:rsid w:val="00CC470D"/>
    <w:rsid w:val="00CD0216"/>
    <w:rsid w:val="00CF2889"/>
    <w:rsid w:val="00D12845"/>
    <w:rsid w:val="00D130D4"/>
    <w:rsid w:val="00D3100B"/>
    <w:rsid w:val="00D40276"/>
    <w:rsid w:val="00D43DE5"/>
    <w:rsid w:val="00D60C80"/>
    <w:rsid w:val="00D65A66"/>
    <w:rsid w:val="00D8481E"/>
    <w:rsid w:val="00D90064"/>
    <w:rsid w:val="00D92286"/>
    <w:rsid w:val="00DA2DC8"/>
    <w:rsid w:val="00DA60DB"/>
    <w:rsid w:val="00DC010E"/>
    <w:rsid w:val="00DC0ADE"/>
    <w:rsid w:val="00DC566C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424D"/>
    <w:rsid w:val="00E362DB"/>
    <w:rsid w:val="00E43218"/>
    <w:rsid w:val="00E677FE"/>
    <w:rsid w:val="00E7428E"/>
    <w:rsid w:val="00E87602"/>
    <w:rsid w:val="00EA1203"/>
    <w:rsid w:val="00EA2BD0"/>
    <w:rsid w:val="00EB23F3"/>
    <w:rsid w:val="00EB29ED"/>
    <w:rsid w:val="00EC7165"/>
    <w:rsid w:val="00ED68EF"/>
    <w:rsid w:val="00EE6148"/>
    <w:rsid w:val="00EF30D3"/>
    <w:rsid w:val="00EF6882"/>
    <w:rsid w:val="00F023F2"/>
    <w:rsid w:val="00F04D6F"/>
    <w:rsid w:val="00F05962"/>
    <w:rsid w:val="00F22AF5"/>
    <w:rsid w:val="00F54DE0"/>
    <w:rsid w:val="00F612C6"/>
    <w:rsid w:val="00F62775"/>
    <w:rsid w:val="00F71B4C"/>
    <w:rsid w:val="00F84F1B"/>
    <w:rsid w:val="00F874A9"/>
    <w:rsid w:val="00F94121"/>
    <w:rsid w:val="00FB55C6"/>
    <w:rsid w:val="00FC1AA3"/>
    <w:rsid w:val="00FD0A8E"/>
    <w:rsid w:val="00FD2C81"/>
    <w:rsid w:val="00FD6B0C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82F21B-5BA1-401B-A7AF-1F08D55BA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BFE1675-40E4-4B56-9BBC-1167FB4C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6</Pages>
  <Words>582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Cases Release 4.0</vt:lpstr>
    </vt:vector>
  </TitlesOfParts>
  <Manager>Mario Haller</Manager>
  <Company>GARAIO AG</Company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ROOMS PRO R.4.0</dc:title>
  <dc:subject>105.001</dc:subject>
  <dc:creator>Tim Bänziger</dc:creator>
  <cp:keywords>ROOMS, Ressourcen</cp:keywords>
  <cp:lastModifiedBy>es0191</cp:lastModifiedBy>
  <cp:revision>2</cp:revision>
  <cp:lastPrinted>2009-02-09T07:28:00Z</cp:lastPrinted>
  <dcterms:created xsi:type="dcterms:W3CDTF">2009-11-18T07:24:00Z</dcterms:created>
  <dcterms:modified xsi:type="dcterms:W3CDTF">2009-11-18T07:24:00Z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