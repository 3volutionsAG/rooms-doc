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646"/>
        <w:gridCol w:w="1087"/>
        <w:gridCol w:w="1559"/>
        <w:gridCol w:w="851"/>
        <w:gridCol w:w="1795"/>
      </w:tblGrid>
      <w:tr w:rsidR="00147F74" w:rsidTr="00147F74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147F74" w:rsidRDefault="00147F74" w:rsidP="00147F74">
            <w:pPr>
              <w:pStyle w:val="berschrift3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1. Use Case Überblick </w:t>
            </w:r>
            <w:r w:rsidRPr="001F5607">
              <w:rPr>
                <w:i/>
                <w:sz w:val="16"/>
                <w:szCs w:val="16"/>
                <w:lang w:val="de-CH"/>
              </w:rPr>
              <w:t>(Arbeitspapier)</w:t>
            </w:r>
          </w:p>
        </w:tc>
      </w:tr>
      <w:tr w:rsidR="00147F74" w:rsidRPr="00C765BE" w:rsidTr="00147F74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147F74" w:rsidRPr="00395D64" w:rsidRDefault="00147F74" w:rsidP="00147F74">
            <w:pPr>
              <w:pStyle w:val="berschrift3"/>
              <w:jc w:val="both"/>
              <w:rPr>
                <w:u w:val="single"/>
                <w:lang w:val="de-CH"/>
              </w:rPr>
            </w:pPr>
            <w:r w:rsidRPr="00395D64">
              <w:rPr>
                <w:u w:val="single"/>
                <w:lang w:val="de-CH"/>
              </w:rPr>
              <w:t>Kriterien Use Case</w:t>
            </w:r>
            <w:r>
              <w:rPr>
                <w:u w:val="single"/>
                <w:lang w:val="de-CH"/>
              </w:rPr>
              <w:t xml:space="preserve"> </w:t>
            </w:r>
            <w:r w:rsidRPr="00395D64">
              <w:rPr>
                <w:color w:val="FF0000"/>
                <w:sz w:val="12"/>
                <w:szCs w:val="12"/>
                <w:u w:val="single"/>
                <w:lang w:val="de-CH"/>
              </w:rPr>
              <w:t xml:space="preserve">(diese Zeile kann nach der </w:t>
            </w:r>
            <w:r>
              <w:rPr>
                <w:color w:val="FF0000"/>
                <w:sz w:val="12"/>
                <w:szCs w:val="12"/>
                <w:u w:val="single"/>
                <w:lang w:val="de-CH"/>
              </w:rPr>
              <w:t xml:space="preserve">Erstellung </w:t>
            </w:r>
            <w:r w:rsidRPr="00395D64">
              <w:rPr>
                <w:color w:val="FF0000"/>
                <w:sz w:val="12"/>
                <w:szCs w:val="12"/>
                <w:u w:val="single"/>
                <w:lang w:val="de-CH"/>
              </w:rPr>
              <w:t>gelöscht werden)</w:t>
            </w:r>
          </w:p>
          <w:p w:rsidR="00147F74" w:rsidRPr="00395D64" w:rsidRDefault="00147F74" w:rsidP="00147F74">
            <w:pPr>
              <w:pStyle w:val="berschrift3"/>
              <w:jc w:val="both"/>
              <w:rPr>
                <w:b w:val="0"/>
                <w:sz w:val="16"/>
                <w:szCs w:val="16"/>
                <w:lang w:val="de-CH"/>
              </w:rPr>
            </w:pPr>
            <w:r w:rsidRPr="00395D64">
              <w:rPr>
                <w:b w:val="0"/>
                <w:sz w:val="16"/>
                <w:szCs w:val="16"/>
                <w:lang w:val="de-CH"/>
              </w:rPr>
              <w:t>Ein Anwendungsfall spezifiziert Aktionsfolgen (Szenarien) einschliesslich Alternativ- und Ausnahmesequenzen, die ein System oder eine Systemkomponente bei der Interaktion mit externen Objekten ausführt, um einen Mehrwert zu erbringen.</w:t>
            </w:r>
          </w:p>
          <w:p w:rsidR="00147F74" w:rsidRPr="00395D64" w:rsidRDefault="00147F74" w:rsidP="00147F74">
            <w:pPr>
              <w:pStyle w:val="berschrift3"/>
              <w:jc w:val="both"/>
              <w:rPr>
                <w:b w:val="0"/>
                <w:sz w:val="16"/>
                <w:szCs w:val="16"/>
                <w:lang w:val="de-CH"/>
              </w:rPr>
            </w:pPr>
            <w:r w:rsidRPr="00395D64">
              <w:rPr>
                <w:sz w:val="16"/>
                <w:szCs w:val="16"/>
                <w:u w:val="single"/>
                <w:lang w:val="de-CH"/>
              </w:rPr>
              <w:t>Use Case beinhaltet:</w:t>
            </w:r>
            <w:r>
              <w:rPr>
                <w:b w:val="0"/>
                <w:sz w:val="16"/>
                <w:szCs w:val="16"/>
                <w:lang w:val="de-CH"/>
              </w:rPr>
              <w:t xml:space="preserve"> </w:t>
            </w:r>
            <w:r w:rsidRPr="00395D64">
              <w:rPr>
                <w:b w:val="0"/>
                <w:sz w:val="16"/>
                <w:szCs w:val="16"/>
                <w:lang w:val="de-CH"/>
              </w:rPr>
              <w:t xml:space="preserve">- </w:t>
            </w:r>
            <w:proofErr w:type="spellStart"/>
            <w:r w:rsidRPr="00395D64">
              <w:rPr>
                <w:b w:val="0"/>
                <w:sz w:val="16"/>
                <w:szCs w:val="16"/>
                <w:lang w:val="de-CH"/>
              </w:rPr>
              <w:t>Kontextinformatioenen</w:t>
            </w:r>
            <w:proofErr w:type="spellEnd"/>
            <w:r>
              <w:rPr>
                <w:b w:val="0"/>
                <w:sz w:val="16"/>
                <w:szCs w:val="16"/>
                <w:lang w:val="de-CH"/>
              </w:rPr>
              <w:t xml:space="preserve">, </w:t>
            </w:r>
            <w:r w:rsidRPr="00395D64">
              <w:rPr>
                <w:b w:val="0"/>
                <w:sz w:val="16"/>
                <w:szCs w:val="16"/>
                <w:lang w:val="de-CH"/>
              </w:rPr>
              <w:t>Ziele Vorbedingungen, Nachbedingungen</w:t>
            </w:r>
          </w:p>
          <w:p w:rsidR="00147F74" w:rsidRPr="00395D64" w:rsidRDefault="00147F74" w:rsidP="00147F74">
            <w:pPr>
              <w:pStyle w:val="berschrift3"/>
              <w:jc w:val="both"/>
              <w:rPr>
                <w:b w:val="0"/>
                <w:sz w:val="12"/>
                <w:szCs w:val="12"/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Hauptszenario</w:t>
            </w:r>
            <w:r w:rsidRPr="00395D64">
              <w:rPr>
                <w:b w:val="0"/>
                <w:sz w:val="12"/>
                <w:szCs w:val="12"/>
                <w:lang w:val="de-CH"/>
              </w:rPr>
              <w:t xml:space="preserve">; Ein Hauptszenario ist ein Szenario, das die Interaktionsfolge dokumentiert, die normalerweise ausgeführt wird, um eines oder mehrere mit dem Szenario </w:t>
            </w:r>
            <w:proofErr w:type="spellStart"/>
            <w:r w:rsidRPr="00395D64">
              <w:rPr>
                <w:b w:val="0"/>
                <w:sz w:val="12"/>
                <w:szCs w:val="12"/>
                <w:lang w:val="de-CH"/>
              </w:rPr>
              <w:t>assozierte</w:t>
            </w:r>
            <w:proofErr w:type="spellEnd"/>
            <w:r w:rsidRPr="00395D64">
              <w:rPr>
                <w:b w:val="0"/>
                <w:sz w:val="12"/>
                <w:szCs w:val="12"/>
                <w:lang w:val="de-CH"/>
              </w:rPr>
              <w:t xml:space="preserve"> Ziele zu erfüllen</w:t>
            </w:r>
          </w:p>
          <w:p w:rsidR="00147F74" w:rsidRPr="00395D64" w:rsidRDefault="00147F74" w:rsidP="00147F74">
            <w:pPr>
              <w:pStyle w:val="berschrift3"/>
              <w:jc w:val="both"/>
              <w:rPr>
                <w:b w:val="0"/>
                <w:sz w:val="12"/>
                <w:szCs w:val="12"/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Alternativszenario</w:t>
            </w:r>
            <w:r>
              <w:rPr>
                <w:b w:val="0"/>
                <w:sz w:val="12"/>
                <w:szCs w:val="12"/>
                <w:lang w:val="de-CH"/>
              </w:rPr>
              <w:t xml:space="preserve">; </w:t>
            </w:r>
            <w:r w:rsidRPr="00395D64">
              <w:rPr>
                <w:b w:val="0"/>
                <w:sz w:val="12"/>
                <w:szCs w:val="12"/>
                <w:lang w:val="de-CH"/>
              </w:rPr>
              <w:t>Ein Alternativszenario ist ein Szenario, das zu einem Hauptszenario eine alternative Interaktionsfolge definiert. Eine Alternativszenario erfüllt die gleiche Ziele wie das zugehörige Hauptszenario</w:t>
            </w:r>
          </w:p>
          <w:p w:rsidR="00147F74" w:rsidRDefault="00147F74" w:rsidP="00147F74">
            <w:pPr>
              <w:pStyle w:val="berschrift3"/>
              <w:jc w:val="both"/>
              <w:rPr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Ausnahmeszenario</w:t>
            </w:r>
            <w:r>
              <w:rPr>
                <w:sz w:val="12"/>
                <w:szCs w:val="12"/>
                <w:u w:val="single"/>
                <w:lang w:val="de-CH"/>
              </w:rPr>
              <w:t xml:space="preserve"> </w:t>
            </w:r>
            <w:r w:rsidRPr="00395D64">
              <w:rPr>
                <w:b w:val="0"/>
                <w:sz w:val="12"/>
                <w:szCs w:val="12"/>
                <w:lang w:val="de-CH"/>
              </w:rPr>
              <w:t>Ein Ausnahmeszenario ist ein Szenario, das eine Interaktionsfolge definiert, die ausgeführt wird, wenn in einem anderen Szenario (Haupt-, A</w:t>
            </w:r>
            <w:r>
              <w:rPr>
                <w:b w:val="0"/>
                <w:sz w:val="12"/>
                <w:szCs w:val="12"/>
                <w:lang w:val="de-CH"/>
              </w:rPr>
              <w:t>l</w:t>
            </w:r>
            <w:r w:rsidRPr="00395D64">
              <w:rPr>
                <w:b w:val="0"/>
                <w:sz w:val="12"/>
                <w:szCs w:val="12"/>
                <w:lang w:val="de-CH"/>
              </w:rPr>
              <w:t xml:space="preserve">ternativ- oder anderen Ausnahmeszenario) ein Ereignis eintritt, das die Erfüllung einer oder mehrerer mit dem Szenario </w:t>
            </w:r>
            <w:proofErr w:type="spellStart"/>
            <w:r w:rsidRPr="00395D64">
              <w:rPr>
                <w:b w:val="0"/>
                <w:sz w:val="12"/>
                <w:szCs w:val="12"/>
                <w:lang w:val="de-CH"/>
              </w:rPr>
              <w:t>assozierter</w:t>
            </w:r>
            <w:proofErr w:type="spellEnd"/>
            <w:r w:rsidRPr="00395D64">
              <w:rPr>
                <w:b w:val="0"/>
                <w:sz w:val="12"/>
                <w:szCs w:val="12"/>
                <w:lang w:val="de-CH"/>
              </w:rPr>
              <w:t xml:space="preserve"> Ziele verhindert</w:t>
            </w:r>
          </w:p>
        </w:tc>
      </w:tr>
      <w:tr w:rsidR="00147F74" w:rsidRPr="00217EF9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Raum ohne Detailinformationen reservieren (Schnellreservation)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201.001</w:t>
            </w:r>
          </w:p>
        </w:tc>
      </w:tr>
      <w:tr w:rsidR="00147F74" w:rsidRPr="00217EF9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Pr="00B21819" w:rsidRDefault="00147F74" w:rsidP="00147F74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3803F2" w:rsidP="00147F74">
            <w:pPr>
              <w:tabs>
                <w:tab w:val="left" w:pos="5220"/>
              </w:tabs>
              <w:rPr>
                <w:lang w:val="de-DE"/>
              </w:rPr>
            </w:pPr>
            <w:fldSimple w:instr=" DOCPROPERTY  RevisionNumber  \* MERGEFORMAT ">
              <w:r w:rsidR="00147F74" w:rsidRPr="00147F74">
                <w:rPr>
                  <w:lang w:val="de-DE"/>
                </w:rPr>
                <w:t>2</w:t>
              </w:r>
            </w:fldSimple>
            <w:r w:rsidR="00147F74">
              <w:rPr>
                <w:lang w:val="de-DE"/>
              </w:rPr>
              <w:t xml:space="preserve"> / </w:t>
            </w:r>
            <w:fldSimple w:instr=" DOCPROPERTY  LastSavedTime  \* MERGEFORMAT ">
              <w:r w:rsidR="00147F74">
                <w:t>24.03.2009 09:19</w:t>
              </w:r>
            </w:fldSimple>
            <w:r w:rsidR="00147F74">
              <w:rPr>
                <w:lang w:val="de-DE"/>
              </w:rPr>
              <w:t xml:space="preserve"> / </w:t>
            </w:r>
            <w:r>
              <w:fldChar w:fldCharType="begin"/>
            </w:r>
            <w:r w:rsidR="00147F74">
              <w:instrText xml:space="preserve"> DOCPROPERTY  LastSavedBy  \* MERGEFORMAT </w:instrText>
            </w:r>
            <w:r>
              <w:fldChar w:fldCharType="end"/>
            </w:r>
          </w:p>
        </w:tc>
      </w:tr>
      <w:tr w:rsidR="00147F74" w:rsidRPr="00C765BE" w:rsidTr="00147F74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147F74" w:rsidRDefault="00147F74" w:rsidP="00147F74">
            <w:pPr>
              <w:pStyle w:val="berschrift3"/>
              <w:jc w:val="both"/>
              <w:rPr>
                <w:u w:val="single"/>
                <w:lang w:val="de-CH"/>
              </w:rPr>
            </w:pPr>
            <w:proofErr w:type="spellStart"/>
            <w:r>
              <w:rPr>
                <w:u w:val="single"/>
                <w:lang w:val="de-CH"/>
              </w:rPr>
              <w:t>Storie</w:t>
            </w:r>
            <w:proofErr w:type="spellEnd"/>
            <w:r>
              <w:rPr>
                <w:u w:val="single"/>
                <w:lang w:val="de-CH"/>
              </w:rPr>
              <w:t xml:space="preserve"> / Notizen</w:t>
            </w:r>
          </w:p>
          <w:p w:rsidR="00147F74" w:rsidRPr="00832D17" w:rsidRDefault="00147F74" w:rsidP="00147F74">
            <w:pPr>
              <w:rPr>
                <w:lang w:val="de-CH"/>
              </w:rPr>
            </w:pPr>
            <w:r>
              <w:rPr>
                <w:lang w:val="de-CH"/>
              </w:rPr>
              <w:t>Diese Zeile dient dazu, dass Vorarbeiten von den Grobbeschrieben übernommen werden und kann nachträglich gelöscht werden.</w:t>
            </w:r>
          </w:p>
        </w:tc>
      </w:tr>
      <w:tr w:rsidR="00147F74" w:rsidRPr="00C765BE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147F74" w:rsidRPr="00217EF9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Aktoren</w:t>
            </w:r>
            <w:proofErr w:type="spellEnd"/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Alle Benutzer des Systems</w:t>
            </w:r>
          </w:p>
        </w:tc>
      </w:tr>
      <w:tr w:rsidR="00147F74" w:rsidRPr="000E7E50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Pr="000E7E50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 w:rsidRPr="000E7E50">
              <w:rPr>
                <w:b/>
                <w:bCs/>
                <w:lang w:val="de-DE"/>
              </w:rPr>
              <w:t>Ziel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Pr="000E7E50" w:rsidRDefault="00147F74" w:rsidP="00147F74">
            <w:pPr>
              <w:pStyle w:val="Listenabsatz"/>
              <w:numPr>
                <w:ilvl w:val="0"/>
                <w:numId w:val="4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0E7E50">
              <w:rPr>
                <w:lang w:val="de-DE"/>
              </w:rPr>
              <w:t>Das Suchen und Finden von einem oder mehreren, den Kriterien entsprechenden, verfügbaren Räumen (Ressourcenart „Raum“).</w:t>
            </w:r>
          </w:p>
          <w:p w:rsidR="00147F74" w:rsidRPr="00D020F0" w:rsidRDefault="00147F74" w:rsidP="00D020F0">
            <w:pPr>
              <w:pStyle w:val="Listenabsatz"/>
              <w:numPr>
                <w:ilvl w:val="0"/>
                <w:numId w:val="4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0E7E50">
              <w:rPr>
                <w:lang w:val="de-DE"/>
              </w:rPr>
              <w:t xml:space="preserve">Die </w:t>
            </w:r>
            <w:r w:rsidR="00D020F0">
              <w:rPr>
                <w:lang w:val="de-DE"/>
              </w:rPr>
              <w:t>Schnellre</w:t>
            </w:r>
            <w:r w:rsidRPr="000E7E50">
              <w:rPr>
                <w:lang w:val="de-DE"/>
              </w:rPr>
              <w:t>servation der selektierten Ressource(n)</w:t>
            </w:r>
          </w:p>
        </w:tc>
      </w:tr>
      <w:tr w:rsidR="00147F74" w:rsidRPr="00217EF9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Vorbedingung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D344D7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Case UC201.001 muss in den Schritten 1, 2 und 3 ausgeführt worden sein</w:t>
            </w:r>
          </w:p>
        </w:tc>
      </w:tr>
      <w:tr w:rsidR="00147F74" w:rsidRPr="00C765BE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Pr="009929D8" w:rsidRDefault="00147F74" w:rsidP="009929D8">
            <w:pPr>
              <w:pStyle w:val="Listenabsatz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Nutzer </w:t>
            </w:r>
            <w:r w:rsidR="00D020F0">
              <w:rPr>
                <w:lang w:val="de-CH"/>
              </w:rPr>
              <w:t xml:space="preserve">selektiert die zu reservierenden Ressourcen und klickt </w:t>
            </w:r>
            <w:r w:rsidR="00215F06">
              <w:rPr>
                <w:lang w:val="de-CH"/>
              </w:rPr>
              <w:t xml:space="preserve">zum buchen </w:t>
            </w:r>
            <w:r w:rsidR="00D020F0">
              <w:rPr>
                <w:lang w:val="de-CH"/>
              </w:rPr>
              <w:t>auf Schnellreservation</w:t>
            </w:r>
          </w:p>
        </w:tc>
      </w:tr>
      <w:tr w:rsidR="00147F74" w:rsidRPr="00395D64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Alternativszenario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Siehe UC 201.005 „Alternative Suchresultate anzeigen“</w:t>
            </w:r>
          </w:p>
        </w:tc>
      </w:tr>
      <w:tr w:rsidR="00147F74" w:rsidRPr="00395D64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Ausnahmeszenario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Kein Suchresultat gefunden: </w:t>
            </w:r>
          </w:p>
          <w:p w:rsidR="00147F74" w:rsidRDefault="00147F74" w:rsidP="00147F74">
            <w:pPr>
              <w:pStyle w:val="Listenabsatz"/>
              <w:numPr>
                <w:ilvl w:val="0"/>
                <w:numId w:val="4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Globale Fehlermeldung wird ausgegeben, inkl. Beschreibung warum keine freie Ressource gefunden wird. Unterscheidung nach</w:t>
            </w:r>
          </w:p>
          <w:p w:rsidR="00147F74" w:rsidRDefault="00147F74" w:rsidP="00147F74">
            <w:pPr>
              <w:pStyle w:val="Listenabsatz"/>
              <w:numPr>
                <w:ilvl w:val="1"/>
                <w:numId w:val="4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Zu geringe Berechtigung (Daten oder Funktionsrechte)</w:t>
            </w:r>
          </w:p>
          <w:p w:rsidR="00147F74" w:rsidRDefault="00147F74" w:rsidP="00147F74">
            <w:pPr>
              <w:pStyle w:val="Listenabsatz"/>
              <w:numPr>
                <w:ilvl w:val="1"/>
                <w:numId w:val="4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Effektive keine freie Ressource zu diesem Datum</w:t>
            </w:r>
          </w:p>
          <w:p w:rsidR="00147F74" w:rsidRPr="00C85D80" w:rsidRDefault="00147F74" w:rsidP="00147F74">
            <w:pPr>
              <w:pStyle w:val="Listenabsatz"/>
              <w:numPr>
                <w:ilvl w:val="1"/>
                <w:numId w:val="4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C85D80">
              <w:rPr>
                <w:lang w:val="de-DE"/>
              </w:rPr>
              <w:t>Kein freies Equipment (UC 201.001)</w:t>
            </w:r>
          </w:p>
          <w:p w:rsidR="00147F74" w:rsidRPr="00C85D80" w:rsidRDefault="00147F74" w:rsidP="00147F74">
            <w:pPr>
              <w:pStyle w:val="Listenabsatz"/>
              <w:numPr>
                <w:ilvl w:val="1"/>
                <w:numId w:val="4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C85D80">
              <w:rPr>
                <w:lang w:val="de-DE"/>
              </w:rPr>
              <w:t>Entspricht nicht der Kapazität(UC 201.001)</w:t>
            </w:r>
          </w:p>
          <w:p w:rsidR="00147F74" w:rsidRPr="008D7BDA" w:rsidRDefault="00147F74" w:rsidP="00147F74">
            <w:pPr>
              <w:pStyle w:val="Listenabsatz"/>
              <w:numPr>
                <w:ilvl w:val="1"/>
                <w:numId w:val="4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D7BDA">
              <w:rPr>
                <w:lang w:val="de-DE"/>
              </w:rPr>
              <w:t>Ressourcen vorhanden, aber zurzeit gesperrt (UC 105.005)</w:t>
            </w:r>
          </w:p>
          <w:p w:rsidR="00147F74" w:rsidRPr="007F63B3" w:rsidRDefault="00147F74" w:rsidP="00147F74">
            <w:pPr>
              <w:pStyle w:val="Listenabsatz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Entspricht nicht den übrigen Suchkriterien</w:t>
            </w:r>
          </w:p>
        </w:tc>
      </w:tr>
      <w:tr w:rsidR="00147F74" w:rsidRPr="00395D64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Fehlerbehandlung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965B29" w:rsidP="00965B29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Suchresultat </w:t>
            </w:r>
            <w:r w:rsidRPr="00965B29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s</w:t>
            </w:r>
            <w:r w:rsidR="00147F74">
              <w:rPr>
                <w:lang w:val="de-DE"/>
              </w:rPr>
              <w:t>iehe Ausnahmeszenario</w:t>
            </w:r>
          </w:p>
          <w:p w:rsidR="00965B29" w:rsidRDefault="00965B29" w:rsidP="00D344D7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Speicherung Ressourcen </w:t>
            </w:r>
            <w:r w:rsidRPr="00965B29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siehe Regeln Schritt </w:t>
            </w:r>
            <w:r w:rsidR="00D344D7">
              <w:rPr>
                <w:lang w:val="de-DE"/>
              </w:rPr>
              <w:t>1</w:t>
            </w:r>
          </w:p>
        </w:tc>
      </w:tr>
      <w:tr w:rsidR="00147F74" w:rsidRPr="00C765BE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Regeln + Bedingungen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D020F0">
            <w:pPr>
              <w:pStyle w:val="Listenabsatz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commentRangeStart w:id="0"/>
            <w:r>
              <w:rPr>
                <w:lang w:val="de-CH"/>
              </w:rPr>
              <w:t>Funktionsrechte von SUC 201.001 gelten</w:t>
            </w:r>
            <w:commentRangeEnd w:id="0"/>
            <w:r w:rsidR="009929D8">
              <w:rPr>
                <w:rStyle w:val="Kommentarzeichen"/>
              </w:rPr>
              <w:commentReference w:id="0"/>
            </w:r>
          </w:p>
          <w:p w:rsidR="00147F74" w:rsidRPr="00C85D80" w:rsidRDefault="00147F74" w:rsidP="00147F74">
            <w:pPr>
              <w:pStyle w:val="Listenabsatz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highlight w:val="yellow"/>
                <w:lang w:val="de-CH"/>
              </w:rPr>
            </w:pPr>
            <w:r w:rsidRPr="00C85D80">
              <w:rPr>
                <w:highlight w:val="yellow"/>
                <w:lang w:val="de-CH"/>
              </w:rPr>
              <w:t>Defaults müssen geladen werden (PF 302)</w:t>
            </w:r>
          </w:p>
          <w:p w:rsidR="00000000" w:rsidRDefault="005749CA">
            <w:pPr>
              <w:tabs>
                <w:tab w:val="left" w:pos="507"/>
              </w:tabs>
              <w:jc w:val="both"/>
              <w:rPr>
                <w:b/>
                <w:bCs/>
                <w:lang w:val="de-CH"/>
              </w:rPr>
              <w:pPrChange w:id="1" w:author="Garaio" w:date="2009-03-26T14:56:00Z">
                <w:pPr>
                  <w:pStyle w:val="Listenabsatz"/>
                  <w:keepNext/>
                  <w:numPr>
                    <w:numId w:val="24"/>
                  </w:numPr>
                  <w:tabs>
                    <w:tab w:val="left" w:pos="5220"/>
                  </w:tabs>
                  <w:ind w:hanging="360"/>
                  <w:jc w:val="both"/>
                  <w:outlineLvl w:val="2"/>
                </w:pPr>
              </w:pPrChange>
            </w:pPr>
          </w:p>
        </w:tc>
      </w:tr>
      <w:tr w:rsidR="00147F74" w:rsidRPr="00C765BE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Qualitätsanforderungen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Die Qualitätsanforderungen aus SUC 201.001 gelten.</w:t>
            </w:r>
          </w:p>
        </w:tc>
      </w:tr>
      <w:tr w:rsidR="00147F74" w:rsidRPr="00395D64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Nachbedingung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147F74" w:rsidRPr="00395D64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0"/>
        </w:trPr>
        <w:tc>
          <w:tcPr>
            <w:tcW w:w="21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(UC)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Enthalten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Erweitert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Vererbung</w:t>
            </w:r>
          </w:p>
        </w:tc>
      </w:tr>
      <w:tr w:rsidR="00147F74" w:rsidRPr="00395D64" w:rsidTr="00147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0"/>
        </w:trPr>
        <w:tc>
          <w:tcPr>
            <w:tcW w:w="21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Basiert auf SUC 201.001</w:t>
            </w:r>
            <w:r w:rsidR="00DD7BA0">
              <w:rPr>
                <w:lang w:val="de-DE"/>
              </w:rPr>
              <w:t xml:space="preserve"> und UC 201.001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F74" w:rsidRDefault="00147F74" w:rsidP="00147F74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</w:tbl>
    <w:p w:rsidR="00D344D7" w:rsidRDefault="00D344D7" w:rsidP="00147F74">
      <w:pPr>
        <w:pStyle w:val="berschrift1"/>
        <w:rPr>
          <w:lang w:val="de-DE"/>
        </w:rPr>
      </w:pPr>
    </w:p>
    <w:p w:rsidR="00F77D45" w:rsidRDefault="00F77D45">
      <w:pPr>
        <w:rPr>
          <w:lang w:val="de-DE"/>
        </w:rPr>
      </w:pPr>
    </w:p>
    <w:p w:rsidR="00F77D45" w:rsidRDefault="00147F74">
      <w:pPr>
        <w:pStyle w:val="berschrift1"/>
        <w:rPr>
          <w:lang w:val="de-DE"/>
        </w:rPr>
      </w:pPr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</w:t>
      </w:r>
      <w:r w:rsidR="00DD7BA0">
        <w:rPr>
          <w:lang w:val="de-DE"/>
        </w:rPr>
        <w:t xml:space="preserve"> (Alternativ-Szenario)</w:t>
      </w:r>
      <w:r>
        <w:rPr>
          <w:lang w:val="de-DE"/>
        </w:rPr>
        <w:t xml:space="preserve"> Details</w:t>
      </w:r>
    </w:p>
    <w:p w:rsidR="00D344D7" w:rsidRDefault="00D344D7" w:rsidP="00147F74">
      <w:pPr>
        <w:rPr>
          <w:lang w:val="de-DE"/>
        </w:rPr>
      </w:pPr>
    </w:p>
    <w:p w:rsidR="00147F74" w:rsidRDefault="00147F74" w:rsidP="00147F74">
      <w:pPr>
        <w:rPr>
          <w:lang w:val="de-DE"/>
        </w:rPr>
      </w:pPr>
    </w:p>
    <w:tbl>
      <w:tblPr>
        <w:tblStyle w:val="Tabellengitternetz"/>
        <w:tblW w:w="0" w:type="auto"/>
        <w:tblLayout w:type="fixed"/>
        <w:tblLook w:val="04A0"/>
      </w:tblPr>
      <w:tblGrid>
        <w:gridCol w:w="4928"/>
        <w:gridCol w:w="4678"/>
      </w:tblGrid>
      <w:tr w:rsidR="00147F74" w:rsidRPr="00C765BE" w:rsidTr="00147F74">
        <w:tc>
          <w:tcPr>
            <w:tcW w:w="9606" w:type="dxa"/>
            <w:gridSpan w:val="2"/>
          </w:tcPr>
          <w:p w:rsidR="00147F74" w:rsidRDefault="00147F74" w:rsidP="009929D8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D344D7">
              <w:rPr>
                <w:lang w:val="de-DE"/>
              </w:rPr>
              <w:t>1</w:t>
            </w:r>
            <w:r>
              <w:rPr>
                <w:lang w:val="de-DE"/>
              </w:rPr>
              <w:t xml:space="preserve"> - </w:t>
            </w:r>
            <w:r w:rsidR="009929D8" w:rsidRPr="009929D8">
              <w:rPr>
                <w:b w:val="0"/>
                <w:sz w:val="20"/>
                <w:szCs w:val="20"/>
                <w:lang w:val="de-CH"/>
              </w:rPr>
              <w:t xml:space="preserve">Nutzer selektiert die zu reservierenden Ressourcen und klickt </w:t>
            </w:r>
            <w:r w:rsidR="00215F06">
              <w:rPr>
                <w:b w:val="0"/>
                <w:sz w:val="20"/>
                <w:szCs w:val="20"/>
                <w:lang w:val="de-CH"/>
              </w:rPr>
              <w:t xml:space="preserve">zum buchen </w:t>
            </w:r>
            <w:r w:rsidR="009929D8" w:rsidRPr="009929D8">
              <w:rPr>
                <w:b w:val="0"/>
                <w:sz w:val="20"/>
                <w:szCs w:val="20"/>
                <w:lang w:val="de-CH"/>
              </w:rPr>
              <w:t>auf Schnellreservation</w:t>
            </w:r>
          </w:p>
        </w:tc>
      </w:tr>
      <w:tr w:rsidR="00147F74" w:rsidRPr="00264081" w:rsidTr="00147F74">
        <w:tc>
          <w:tcPr>
            <w:tcW w:w="4928" w:type="dxa"/>
          </w:tcPr>
          <w:p w:rsidR="00147F74" w:rsidRPr="00264081" w:rsidRDefault="00147F74" w:rsidP="00147F7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147F74" w:rsidRPr="00264081" w:rsidRDefault="00147F74" w:rsidP="00147F7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47F74" w:rsidRPr="005C3503" w:rsidTr="00147F74">
        <w:tc>
          <w:tcPr>
            <w:tcW w:w="4928" w:type="dxa"/>
          </w:tcPr>
          <w:p w:rsidR="00147F74" w:rsidRDefault="00147F74" w:rsidP="00147F74">
            <w:pPr>
              <w:rPr>
                <w:lang w:val="de-DE"/>
              </w:rPr>
            </w:pPr>
          </w:p>
          <w:p w:rsidR="009929D8" w:rsidRDefault="009929D8" w:rsidP="009929D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  <w:r w:rsidR="00D344D7">
              <w:rPr>
                <w:b/>
                <w:lang w:val="de-DE"/>
              </w:rPr>
              <w:t xml:space="preserve"> (</w:t>
            </w:r>
            <w:proofErr w:type="spellStart"/>
            <w:r w:rsidR="00D344D7">
              <w:rPr>
                <w:b/>
                <w:lang w:val="de-DE"/>
              </w:rPr>
              <w:t>gemäss</w:t>
            </w:r>
            <w:proofErr w:type="spellEnd"/>
            <w:r w:rsidR="00D344D7">
              <w:rPr>
                <w:b/>
                <w:lang w:val="de-DE"/>
              </w:rPr>
              <w:t xml:space="preserve"> UC 201.001)</w:t>
            </w:r>
          </w:p>
          <w:p w:rsidR="00F77D45" w:rsidRDefault="00F77D45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147F74" w:rsidRDefault="00147F74" w:rsidP="00147F74">
            <w:pPr>
              <w:tabs>
                <w:tab w:val="left" w:pos="5220"/>
              </w:tabs>
              <w:rPr>
                <w:lang w:val="de-DE"/>
              </w:rPr>
            </w:pPr>
          </w:p>
          <w:p w:rsidR="00147F74" w:rsidRDefault="009929D8" w:rsidP="009929D8">
            <w:pPr>
              <w:pStyle w:val="Listenabsatz"/>
              <w:numPr>
                <w:ilvl w:val="0"/>
                <w:numId w:val="4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Es kann 1 bis </w:t>
            </w:r>
            <w:r w:rsidR="00965B29">
              <w:rPr>
                <w:lang w:val="de-DE"/>
              </w:rPr>
              <w:t>n</w:t>
            </w:r>
            <w:r>
              <w:rPr>
                <w:lang w:val="de-DE"/>
              </w:rPr>
              <w:t xml:space="preserve"> Ressourcen selektiert und mittels Button „Schnellreservation“ </w:t>
            </w:r>
            <w:r w:rsidR="0071524D">
              <w:rPr>
                <w:lang w:val="de-DE"/>
              </w:rPr>
              <w:t>gebucht</w:t>
            </w:r>
            <w:r>
              <w:rPr>
                <w:lang w:val="de-DE"/>
              </w:rPr>
              <w:t xml:space="preserve"> werden.</w:t>
            </w:r>
          </w:p>
          <w:p w:rsidR="009929D8" w:rsidRPr="00D344D7" w:rsidRDefault="009929D8" w:rsidP="00965B29">
            <w:pPr>
              <w:pStyle w:val="Listenabsatz"/>
              <w:numPr>
                <w:ilvl w:val="0"/>
                <w:numId w:val="4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965B29">
              <w:rPr>
                <w:lang w:val="de-DE"/>
              </w:rPr>
              <w:t xml:space="preserve">selektierten </w:t>
            </w:r>
            <w:r>
              <w:rPr>
                <w:lang w:val="de-DE"/>
              </w:rPr>
              <w:t>Ressourcen werden in der Standardkonfiguration</w:t>
            </w:r>
            <w:r w:rsidR="00965B29">
              <w:rPr>
                <w:lang w:val="de-DE"/>
              </w:rPr>
              <w:t xml:space="preserve"> resp. in der Konfiguration gemäss Suchresultat </w:t>
            </w:r>
            <w:r w:rsidR="009E44CA">
              <w:rPr>
                <w:lang w:val="de-DE"/>
              </w:rPr>
              <w:t>gebucht</w:t>
            </w:r>
          </w:p>
          <w:p w:rsidR="00965B29" w:rsidRPr="00D344D7" w:rsidRDefault="009E44CA" w:rsidP="00965B29">
            <w:pPr>
              <w:pStyle w:val="Listenabsatz"/>
              <w:numPr>
                <w:ilvl w:val="0"/>
                <w:numId w:val="48"/>
              </w:numPr>
              <w:tabs>
                <w:tab w:val="left" w:pos="5220"/>
              </w:tabs>
              <w:rPr>
                <w:lang w:val="de-DE"/>
              </w:rPr>
            </w:pPr>
            <w:r w:rsidRPr="009E44CA">
              <w:rPr>
                <w:lang w:val="de-DE"/>
              </w:rPr>
              <w:t>Die Speicherung inkl. Meldung der 1 bis n Ressourcen kann auf drei Arten erfolgen:</w:t>
            </w:r>
          </w:p>
          <w:p w:rsidR="0071524D" w:rsidRPr="00D344D7" w:rsidRDefault="009E44CA" w:rsidP="0071524D">
            <w:pPr>
              <w:pStyle w:val="Listenabsatz"/>
              <w:numPr>
                <w:ilvl w:val="1"/>
                <w:numId w:val="48"/>
              </w:numPr>
              <w:tabs>
                <w:tab w:val="left" w:pos="5220"/>
              </w:tabs>
              <w:rPr>
                <w:lang w:val="de-DE"/>
              </w:rPr>
            </w:pPr>
            <w:r w:rsidRPr="009E44CA">
              <w:rPr>
                <w:lang w:val="de-DE"/>
              </w:rPr>
              <w:t>Die Speicherung aller 1 bis n Ressourcen ist erfolgreich:</w:t>
            </w:r>
            <w:r w:rsidRPr="009E44CA">
              <w:rPr>
                <w:lang w:val="de-DE"/>
              </w:rPr>
              <w:br/>
            </w:r>
            <w:r w:rsidRPr="009E44CA">
              <w:rPr>
                <w:lang w:val="de-DE"/>
              </w:rPr>
              <w:sym w:font="Wingdings" w:char="F0E0"/>
            </w:r>
            <w:r w:rsidRPr="009E44CA">
              <w:rPr>
                <w:lang w:val="de-DE"/>
              </w:rPr>
              <w:t xml:space="preserve"> der Nutzer gelangt auf die Seite, welche bei Ihm als Reservationszieladresse (siehe PF 301) im Benutzer-Profil</w:t>
            </w:r>
            <w:r w:rsidRPr="009E44CA">
              <w:rPr>
                <w:lang w:val="de-DE"/>
              </w:rPr>
              <w:br/>
            </w:r>
            <w:r w:rsidRPr="009E44CA">
              <w:rPr>
                <w:lang w:val="de-DE"/>
              </w:rPr>
              <w:sym w:font="Wingdings" w:char="F0E0"/>
            </w:r>
            <w:r w:rsidRPr="009E44CA">
              <w:rPr>
                <w:lang w:val="de-DE"/>
              </w:rPr>
              <w:t xml:space="preserve"> es wird eine Meldung ausgegeben, dass alle Reservationen erfolgreich gespeichert wurden, inkl. der effektiven Anzahl</w:t>
            </w:r>
          </w:p>
          <w:p w:rsidR="0071524D" w:rsidRPr="00D344D7" w:rsidRDefault="009E44CA" w:rsidP="0071524D">
            <w:pPr>
              <w:pStyle w:val="Listenabsatz"/>
              <w:numPr>
                <w:ilvl w:val="1"/>
                <w:numId w:val="48"/>
              </w:numPr>
              <w:shd w:val="clear" w:color="auto" w:fill="000080"/>
              <w:tabs>
                <w:tab w:val="left" w:pos="5220"/>
              </w:tabs>
              <w:rPr>
                <w:lang w:val="de-DE"/>
              </w:rPr>
            </w:pPr>
            <w:r w:rsidRPr="009E44CA">
              <w:rPr>
                <w:lang w:val="de-DE"/>
              </w:rPr>
              <w:t>Die Speicherung ALLER 1 bis n Ressourcen ist nicht erfolgreich (aufgrund von Rechten, etc.):</w:t>
            </w:r>
            <w:r w:rsidRPr="009E44CA">
              <w:rPr>
                <w:lang w:val="de-DE"/>
              </w:rPr>
              <w:br/>
            </w:r>
            <w:r w:rsidRPr="009E44CA">
              <w:rPr>
                <w:lang w:val="de-DE"/>
              </w:rPr>
              <w:sym w:font="Wingdings" w:char="F0E0"/>
            </w:r>
            <w:r w:rsidRPr="009E44CA">
              <w:rPr>
                <w:lang w:val="de-DE"/>
              </w:rPr>
              <w:t xml:space="preserve"> Der Nutzer bleibt auf der Suchresultat-Seite</w:t>
            </w:r>
            <w:r w:rsidRPr="009E44CA">
              <w:rPr>
                <w:lang w:val="de-DE"/>
              </w:rPr>
              <w:br/>
            </w:r>
            <w:r w:rsidRPr="009E44CA">
              <w:rPr>
                <w:lang w:val="de-DE"/>
              </w:rPr>
              <w:sym w:font="Wingdings" w:char="F0E0"/>
            </w:r>
            <w:r w:rsidRPr="009E44CA">
              <w:rPr>
                <w:lang w:val="de-DE"/>
              </w:rPr>
              <w:t xml:space="preserve"> eine globale Meldung wird ausgegeben, dass alle Reservationen aufgrund des &lt;vorliegenden Problems&gt; nicht gebucht werden können</w:t>
            </w:r>
            <w:r w:rsidRPr="009E44CA">
              <w:rPr>
                <w:lang w:val="de-DE"/>
              </w:rPr>
              <w:br/>
            </w:r>
            <w:r w:rsidRPr="009E44CA">
              <w:rPr>
                <w:lang w:val="de-DE"/>
              </w:rPr>
              <w:sym w:font="Wingdings" w:char="F0E0"/>
            </w:r>
            <w:r w:rsidRPr="009E44CA">
              <w:rPr>
                <w:lang w:val="de-DE"/>
              </w:rPr>
              <w:t xml:space="preserve"> pro selektierter Ressource die nicht gebucht werden kann, wird zusätzlich eine Meldung inkl. möglichem Grund ausgegeben</w:t>
            </w:r>
          </w:p>
          <w:p w:rsidR="00883AE4" w:rsidRPr="00D344D7" w:rsidRDefault="009E44CA" w:rsidP="00883AE4">
            <w:pPr>
              <w:pStyle w:val="Listenabsatz"/>
              <w:shd w:val="clear" w:color="auto" w:fill="000080"/>
              <w:tabs>
                <w:tab w:val="left" w:pos="5220"/>
              </w:tabs>
              <w:ind w:left="1440"/>
              <w:rPr>
                <w:lang w:val="de-DE"/>
              </w:rPr>
            </w:pPr>
            <w:commentRangeStart w:id="2"/>
            <w:r w:rsidRPr="009E44CA">
              <w:rPr>
                <w:lang w:val="de-DE"/>
              </w:rPr>
              <w:sym w:font="Wingdings" w:char="F0E0"/>
            </w:r>
            <w:r w:rsidRPr="009E44CA">
              <w:rPr>
                <w:lang w:val="de-DE"/>
              </w:rPr>
              <w:t xml:space="preserve"> alle selektierten Ressourcen werden mit einem entsprechenden Icon/Symbol versehen (inkl. </w:t>
            </w:r>
            <w:proofErr w:type="spellStart"/>
            <w:r w:rsidRPr="009E44CA">
              <w:rPr>
                <w:lang w:val="de-DE"/>
              </w:rPr>
              <w:t>Tooltip</w:t>
            </w:r>
            <w:proofErr w:type="spellEnd"/>
            <w:r w:rsidRPr="009E44CA">
              <w:rPr>
                <w:lang w:val="de-DE"/>
              </w:rPr>
              <w:t>)</w:t>
            </w:r>
            <w:commentRangeEnd w:id="2"/>
            <w:r>
              <w:rPr>
                <w:rStyle w:val="Kommentarzeichen"/>
              </w:rPr>
              <w:commentReference w:id="2"/>
            </w:r>
          </w:p>
          <w:p w:rsidR="00F77D45" w:rsidRDefault="009E44CA">
            <w:pPr>
              <w:pStyle w:val="Listenabsatz"/>
              <w:numPr>
                <w:ilvl w:val="1"/>
                <w:numId w:val="48"/>
              </w:numPr>
              <w:tabs>
                <w:tab w:val="left" w:pos="5220"/>
              </w:tabs>
              <w:rPr>
                <w:ins w:id="3" w:author="Garaio" w:date="2009-03-27T15:57:00Z"/>
                <w:lang w:val="de-DE"/>
              </w:rPr>
            </w:pPr>
            <w:r w:rsidRPr="009E44CA">
              <w:rPr>
                <w:lang w:val="de-DE"/>
              </w:rPr>
              <w:t xml:space="preserve">Die Speicherung eines Teils der 1 bis n Ressourcen ist erfolgreich resp. nicht erfolgreich (z.B. aufgrund eines </w:t>
            </w:r>
            <w:proofErr w:type="spellStart"/>
            <w:r w:rsidRPr="009E44CA">
              <w:rPr>
                <w:lang w:val="de-DE"/>
              </w:rPr>
              <w:t>Lockings</w:t>
            </w:r>
            <w:proofErr w:type="spellEnd"/>
            <w:r w:rsidRPr="009E44CA">
              <w:rPr>
                <w:lang w:val="de-DE"/>
              </w:rPr>
              <w:t xml:space="preserve"> bei einer Reservation):</w:t>
            </w:r>
            <w:r w:rsidRPr="009E44CA">
              <w:rPr>
                <w:lang w:val="de-DE"/>
              </w:rPr>
              <w:br/>
            </w:r>
            <w:r w:rsidRPr="009E44CA">
              <w:rPr>
                <w:lang w:val="de-DE"/>
              </w:rPr>
              <w:sym w:font="Wingdings" w:char="F0E0"/>
            </w:r>
            <w:r w:rsidRPr="009E44CA">
              <w:rPr>
                <w:lang w:val="de-DE"/>
              </w:rPr>
              <w:t xml:space="preserve"> Der Nutzer bleibt auf der Suchresultat-Seite</w:t>
            </w:r>
            <w:r w:rsidRPr="009E44CA">
              <w:rPr>
                <w:lang w:val="de-DE"/>
              </w:rPr>
              <w:br/>
            </w:r>
            <w:r w:rsidRPr="009E44CA">
              <w:rPr>
                <w:lang w:val="de-DE"/>
              </w:rPr>
              <w:sym w:font="Wingdings" w:char="F0E0"/>
            </w:r>
            <w:r w:rsidRPr="009E44CA">
              <w:rPr>
                <w:lang w:val="de-DE"/>
              </w:rPr>
              <w:t xml:space="preserve"> pro selektierter Ressource die nicht gebucht werden kann, wird eine Meldung inkl. möglichem Grund ausgegeben</w:t>
            </w:r>
            <w:r w:rsidRPr="009E44CA">
              <w:rPr>
                <w:lang w:val="de-DE"/>
              </w:rPr>
              <w:br/>
            </w:r>
            <w:r w:rsidRPr="009E44CA">
              <w:rPr>
                <w:lang w:val="de-DE"/>
              </w:rPr>
              <w:sym w:font="Wingdings" w:char="F0E0"/>
            </w:r>
            <w:r w:rsidRPr="009E44CA">
              <w:rPr>
                <w:lang w:val="de-DE"/>
              </w:rPr>
              <w:t xml:space="preserve"> alle selektierten Ressourcen </w:t>
            </w:r>
            <w:r w:rsidRPr="009E44CA">
              <w:rPr>
                <w:lang w:val="de-DE"/>
              </w:rPr>
              <w:lastRenderedPageBreak/>
              <w:t xml:space="preserve">werden mit einem entsprechenden Icon/Symbol versehen (inkl. </w:t>
            </w:r>
            <w:proofErr w:type="spellStart"/>
            <w:r w:rsidRPr="009E44CA">
              <w:rPr>
                <w:lang w:val="de-DE"/>
              </w:rPr>
              <w:t>Tooltip</w:t>
            </w:r>
            <w:proofErr w:type="spellEnd"/>
            <w:r w:rsidRPr="009E44CA">
              <w:rPr>
                <w:lang w:val="de-DE"/>
              </w:rPr>
              <w:t>)</w:t>
            </w:r>
          </w:p>
          <w:p w:rsidR="008B7E44" w:rsidRDefault="008B7E44" w:rsidP="008B7E44">
            <w:pPr>
              <w:tabs>
                <w:tab w:val="left" w:pos="5220"/>
              </w:tabs>
              <w:rPr>
                <w:ins w:id="4" w:author="Garaio" w:date="2009-03-27T15:57:00Z"/>
                <w:lang w:val="de-DE"/>
              </w:rPr>
              <w:pPrChange w:id="5" w:author="Garaio" w:date="2009-03-27T15:57:00Z">
                <w:pPr>
                  <w:pStyle w:val="Listenabsatz"/>
                  <w:numPr>
                    <w:ilvl w:val="1"/>
                    <w:numId w:val="48"/>
                  </w:numPr>
                  <w:tabs>
                    <w:tab w:val="left" w:pos="5220"/>
                  </w:tabs>
                  <w:ind w:left="1440" w:hanging="360"/>
                </w:pPr>
              </w:pPrChange>
            </w:pPr>
          </w:p>
          <w:p w:rsidR="008B7E44" w:rsidRPr="008B7E44" w:rsidRDefault="008B7E44" w:rsidP="008B7E44">
            <w:pPr>
              <w:tabs>
                <w:tab w:val="left" w:pos="5220"/>
              </w:tabs>
              <w:rPr>
                <w:lang w:val="de-DE"/>
                <w:rPrChange w:id="6" w:author="Garaio" w:date="2009-03-27T15:57:00Z">
                  <w:rPr>
                    <w:lang w:val="de-DE"/>
                  </w:rPr>
                </w:rPrChange>
              </w:rPr>
              <w:pPrChange w:id="7" w:author="Garaio" w:date="2009-03-27T15:57:00Z">
                <w:pPr>
                  <w:pStyle w:val="Listenabsatz"/>
                  <w:numPr>
                    <w:ilvl w:val="1"/>
                    <w:numId w:val="48"/>
                  </w:numPr>
                  <w:tabs>
                    <w:tab w:val="left" w:pos="5220"/>
                  </w:tabs>
                  <w:ind w:left="1440" w:hanging="360"/>
                </w:pPr>
              </w:pPrChange>
            </w:pPr>
            <w:ins w:id="8" w:author="Garaio" w:date="2009-03-27T16:00:00Z">
              <w:r>
                <w:rPr>
                  <w:lang w:val="de-DE"/>
                </w:rPr>
                <w:t>Bei einer Schnellreservation wird der Name der Reservation automatisch vergeben - s</w:t>
              </w:r>
            </w:ins>
            <w:ins w:id="9" w:author="Garaio" w:date="2009-03-27T15:57:00Z">
              <w:r>
                <w:rPr>
                  <w:lang w:val="de-DE"/>
                </w:rPr>
                <w:t xml:space="preserve">iehe </w:t>
              </w:r>
            </w:ins>
            <w:ins w:id="10" w:author="Garaio" w:date="2009-03-27T16:00:00Z">
              <w:r>
                <w:rPr>
                  <w:lang w:val="de-DE"/>
                </w:rPr>
                <w:t xml:space="preserve">hierzu </w:t>
              </w:r>
            </w:ins>
            <w:ins w:id="11" w:author="Garaio" w:date="2009-03-27T16:01:00Z">
              <w:r>
                <w:rPr>
                  <w:lang w:val="de-DE"/>
                </w:rPr>
                <w:t xml:space="preserve">den entsprechenden Eintrag </w:t>
              </w:r>
              <w:r>
                <w:rPr>
                  <w:lang w:val="de-DE"/>
                </w:rPr>
                <w:t>„</w:t>
              </w:r>
              <w:r>
                <w:rPr>
                  <w:lang w:val="de-DE"/>
                </w:rPr>
                <w:t>Schnellreservation</w:t>
              </w:r>
              <w:r>
                <w:rPr>
                  <w:lang w:val="de-DE"/>
                </w:rPr>
                <w:t>“</w:t>
              </w:r>
              <w:r>
                <w:rPr>
                  <w:lang w:val="de-DE"/>
                </w:rPr>
                <w:t xml:space="preserve"> im</w:t>
              </w:r>
            </w:ins>
            <w:ins w:id="12" w:author="Garaio" w:date="2009-03-27T15:57:00Z">
              <w:r>
                <w:rPr>
                  <w:lang w:val="de-DE"/>
                </w:rPr>
                <w:t xml:space="preserve"> </w:t>
              </w:r>
            </w:ins>
            <w:ins w:id="13" w:author="Garaio" w:date="2009-03-27T16:01:00Z">
              <w:r>
                <w:rPr>
                  <w:lang w:val="de-DE"/>
                </w:rPr>
                <w:t>„</w:t>
              </w:r>
            </w:ins>
            <w:ins w:id="14" w:author="Garaio" w:date="2009-03-27T15:57:00Z">
              <w:r>
                <w:rPr>
                  <w:lang w:val="de-DE"/>
                </w:rPr>
                <w:t>Globale</w:t>
              </w:r>
            </w:ins>
            <w:ins w:id="15" w:author="Garaio" w:date="2009-03-27T16:01:00Z">
              <w:r>
                <w:rPr>
                  <w:lang w:val="de-DE"/>
                </w:rPr>
                <w:t xml:space="preserve">n </w:t>
              </w:r>
            </w:ins>
            <w:ins w:id="16" w:author="Garaio" w:date="2009-03-27T15:57:00Z">
              <w:r>
                <w:rPr>
                  <w:lang w:val="de-DE"/>
                </w:rPr>
                <w:t>Dokument</w:t>
              </w:r>
            </w:ins>
            <w:ins w:id="17" w:author="Garaio" w:date="2009-03-27T16:01:00Z">
              <w:r>
                <w:rPr>
                  <w:lang w:val="de-DE"/>
                </w:rPr>
                <w:t>“</w:t>
              </w:r>
            </w:ins>
            <w:ins w:id="18" w:author="Garaio" w:date="2009-03-27T15:57:00Z">
              <w:r>
                <w:rPr>
                  <w:lang w:val="de-DE"/>
                </w:rPr>
                <w:t xml:space="preserve"> bezüglich Handl</w:t>
              </w:r>
            </w:ins>
            <w:ins w:id="19" w:author="Garaio" w:date="2009-03-27T15:58:00Z">
              <w:r>
                <w:rPr>
                  <w:lang w:val="de-DE"/>
                </w:rPr>
                <w:t xml:space="preserve">ing </w:t>
              </w:r>
            </w:ins>
            <w:ins w:id="20" w:author="Garaio" w:date="2009-03-27T15:59:00Z">
              <w:r>
                <w:rPr>
                  <w:lang w:val="de-DE"/>
                </w:rPr>
                <w:t>der Standard-Werte</w:t>
              </w:r>
            </w:ins>
            <w:ins w:id="21" w:author="Garaio" w:date="2009-03-27T16:01:00Z">
              <w:r>
                <w:rPr>
                  <w:lang w:val="de-DE"/>
                </w:rPr>
                <w:t>.</w:t>
              </w:r>
            </w:ins>
          </w:p>
          <w:p w:rsidR="0071524D" w:rsidRPr="00981F7D" w:rsidRDefault="0071524D" w:rsidP="00883AE4">
            <w:pPr>
              <w:pStyle w:val="Listenabsatz"/>
              <w:tabs>
                <w:tab w:val="left" w:pos="5220"/>
              </w:tabs>
              <w:ind w:left="1440"/>
              <w:rPr>
                <w:lang w:val="de-DE"/>
              </w:rPr>
            </w:pPr>
          </w:p>
        </w:tc>
      </w:tr>
      <w:tr w:rsidR="00147F74" w:rsidRPr="00A21793" w:rsidTr="00147F74">
        <w:tc>
          <w:tcPr>
            <w:tcW w:w="9606" w:type="dxa"/>
            <w:gridSpan w:val="2"/>
          </w:tcPr>
          <w:p w:rsidR="00147F74" w:rsidRDefault="00965B29" w:rsidP="00147F74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lastRenderedPageBreak/>
              <w:t>Kein Bild</w:t>
            </w:r>
          </w:p>
          <w:p w:rsidR="00147F74" w:rsidRPr="00A21793" w:rsidRDefault="00147F74" w:rsidP="00147F74">
            <w:pPr>
              <w:rPr>
                <w:lang w:val="de-DE"/>
              </w:rPr>
            </w:pPr>
          </w:p>
        </w:tc>
      </w:tr>
    </w:tbl>
    <w:p w:rsidR="00147F74" w:rsidRDefault="00147F74" w:rsidP="00147F74">
      <w:pPr>
        <w:rPr>
          <w:lang w:val="de-DE"/>
        </w:rPr>
      </w:pPr>
    </w:p>
    <w:p w:rsidR="00147F74" w:rsidRDefault="00147F74" w:rsidP="00147F74">
      <w:pPr>
        <w:rPr>
          <w:lang w:val="de-DE"/>
        </w:rPr>
      </w:pPr>
    </w:p>
    <w:p w:rsidR="00147F74" w:rsidRDefault="00147F74" w:rsidP="00147F7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147F74" w:rsidRDefault="00147F74" w:rsidP="00147F74">
      <w:pPr>
        <w:pStyle w:val="berschrift1"/>
        <w:rPr>
          <w:lang w:val="de-CH"/>
        </w:rPr>
      </w:pPr>
    </w:p>
    <w:p w:rsidR="00147F74" w:rsidRDefault="00147F74" w:rsidP="00147F74">
      <w:pPr>
        <w:pStyle w:val="berschrift1"/>
        <w:rPr>
          <w:lang w:val="de-CH"/>
        </w:rPr>
      </w:pPr>
      <w:r>
        <w:rPr>
          <w:lang w:val="de-CH"/>
        </w:rPr>
        <w:t>Anhang:</w:t>
      </w:r>
    </w:p>
    <w:p w:rsidR="00147F74" w:rsidRDefault="00147F74" w:rsidP="00147F74">
      <w:pPr>
        <w:tabs>
          <w:tab w:val="left" w:pos="567"/>
        </w:tabs>
        <w:jc w:val="both"/>
        <w:rPr>
          <w:lang w:val="de-CH"/>
        </w:rPr>
      </w:pPr>
    </w:p>
    <w:p w:rsidR="00147F74" w:rsidRDefault="00147F74" w:rsidP="00147F74">
      <w:pPr>
        <w:tabs>
          <w:tab w:val="left" w:pos="567"/>
        </w:tabs>
        <w:jc w:val="both"/>
        <w:rPr>
          <w:lang w:val="de-CH"/>
        </w:rPr>
      </w:pPr>
    </w:p>
    <w:p w:rsidR="00147F74" w:rsidRPr="00E1107A" w:rsidRDefault="00147F74" w:rsidP="00147F74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147F74" w:rsidRPr="000B2AF1" w:rsidRDefault="00147F74" w:rsidP="00147F74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147F74" w:rsidRPr="000B2AF1" w:rsidTr="00147F74">
        <w:tc>
          <w:tcPr>
            <w:tcW w:w="898" w:type="dxa"/>
          </w:tcPr>
          <w:p w:rsidR="00147F74" w:rsidRPr="000B2AF1" w:rsidRDefault="00147F74" w:rsidP="00147F74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147F74" w:rsidRPr="000B2AF1" w:rsidRDefault="00147F74" w:rsidP="00147F74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147F74" w:rsidRPr="000B2AF1" w:rsidRDefault="00147F74" w:rsidP="00147F74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147F74" w:rsidRPr="000B2AF1" w:rsidRDefault="00147F74" w:rsidP="00147F74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147F74" w:rsidRPr="00FD646E" w:rsidTr="00147F74">
        <w:tc>
          <w:tcPr>
            <w:tcW w:w="898" w:type="dxa"/>
          </w:tcPr>
          <w:p w:rsidR="00147F74" w:rsidRPr="00FD646E" w:rsidRDefault="00147F74" w:rsidP="00147F74">
            <w:pPr>
              <w:rPr>
                <w:sz w:val="18"/>
              </w:rPr>
            </w:pPr>
            <w:r w:rsidRPr="00FD646E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147F74" w:rsidRPr="00FD646E" w:rsidRDefault="000E53E8" w:rsidP="00147F7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  <w:r w:rsidR="00147F74" w:rsidRPr="00FD646E">
              <w:rPr>
                <w:sz w:val="18"/>
              </w:rPr>
              <w:t>.</w:t>
            </w:r>
            <w:r w:rsidR="00147F74">
              <w:rPr>
                <w:sz w:val="18"/>
              </w:rPr>
              <w:t>03</w:t>
            </w:r>
            <w:r w:rsidR="00147F74" w:rsidRPr="00FD646E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147F74" w:rsidRPr="00FD646E" w:rsidRDefault="000E53E8" w:rsidP="00147F74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147F74" w:rsidRPr="00FD646E" w:rsidRDefault="00147F74" w:rsidP="00147F74">
            <w:pPr>
              <w:rPr>
                <w:sz w:val="18"/>
              </w:rPr>
            </w:pPr>
          </w:p>
        </w:tc>
      </w:tr>
      <w:tr w:rsidR="00147F74" w:rsidRPr="0005559C" w:rsidTr="00147F74">
        <w:tc>
          <w:tcPr>
            <w:tcW w:w="898" w:type="dxa"/>
          </w:tcPr>
          <w:p w:rsidR="00147F74" w:rsidRPr="0005559C" w:rsidRDefault="00D344D7" w:rsidP="00147F74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147F74" w:rsidRPr="0005559C" w:rsidRDefault="00D344D7" w:rsidP="00147F74">
            <w:pPr>
              <w:rPr>
                <w:sz w:val="18"/>
              </w:rPr>
            </w:pPr>
            <w:r>
              <w:rPr>
                <w:sz w:val="18"/>
              </w:rPr>
              <w:t>26.03.2009</w:t>
            </w:r>
          </w:p>
        </w:tc>
        <w:tc>
          <w:tcPr>
            <w:tcW w:w="2018" w:type="dxa"/>
          </w:tcPr>
          <w:p w:rsidR="00147F74" w:rsidRPr="0005559C" w:rsidRDefault="00D344D7" w:rsidP="00147F74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</w:tr>
      <w:tr w:rsidR="00147F74" w:rsidRPr="0005559C" w:rsidTr="00147F74">
        <w:tc>
          <w:tcPr>
            <w:tcW w:w="898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</w:tr>
      <w:tr w:rsidR="00147F74" w:rsidRPr="0005559C" w:rsidTr="00147F74">
        <w:tc>
          <w:tcPr>
            <w:tcW w:w="898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</w:tr>
      <w:tr w:rsidR="00147F74" w:rsidRPr="0005559C" w:rsidTr="00147F74">
        <w:tc>
          <w:tcPr>
            <w:tcW w:w="898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</w:tr>
      <w:tr w:rsidR="00147F74" w:rsidRPr="0005559C" w:rsidTr="00147F74">
        <w:tc>
          <w:tcPr>
            <w:tcW w:w="898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147F74" w:rsidRPr="0005559C" w:rsidRDefault="00147F74" w:rsidP="00147F74">
            <w:pPr>
              <w:rPr>
                <w:sz w:val="18"/>
              </w:rPr>
            </w:pPr>
          </w:p>
        </w:tc>
      </w:tr>
    </w:tbl>
    <w:p w:rsidR="00147F74" w:rsidRPr="000B2AF1" w:rsidRDefault="00147F74" w:rsidP="00147F74"/>
    <w:p w:rsidR="00147F74" w:rsidRDefault="00147F74" w:rsidP="00147F74">
      <w:pPr>
        <w:tabs>
          <w:tab w:val="left" w:pos="567"/>
        </w:tabs>
        <w:jc w:val="both"/>
        <w:rPr>
          <w:lang w:val="de-CH"/>
        </w:rPr>
      </w:pPr>
    </w:p>
    <w:p w:rsidR="00147F74" w:rsidRDefault="00147F74" w:rsidP="00147F74">
      <w:pPr>
        <w:tabs>
          <w:tab w:val="left" w:pos="567"/>
        </w:tabs>
        <w:jc w:val="both"/>
        <w:rPr>
          <w:lang w:val="de-CH"/>
        </w:rPr>
      </w:pPr>
    </w:p>
    <w:p w:rsidR="00DC0ADE" w:rsidRPr="00147F74" w:rsidRDefault="00DC0ADE" w:rsidP="00147F74"/>
    <w:sectPr w:rsidR="00DC0ADE" w:rsidRPr="00147F74" w:rsidSect="006C086D">
      <w:headerReference w:type="default" r:id="rId13"/>
      <w:footerReference w:type="default" r:id="rId14"/>
      <w:pgSz w:w="11906" w:h="16838"/>
      <w:pgMar w:top="2410" w:right="991" w:bottom="993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araio" w:date="2009-03-24T10:57:00Z" w:initials="G">
    <w:p w:rsidR="00D344D7" w:rsidRDefault="00D344D7">
      <w:pPr>
        <w:pStyle w:val="Kommentartext"/>
      </w:pPr>
      <w:r>
        <w:rPr>
          <w:rStyle w:val="Kommentarzeichen"/>
        </w:rPr>
        <w:annotationRef/>
      </w:r>
      <w:proofErr w:type="spellStart"/>
      <w:r>
        <w:t>Reicht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Sicht</w:t>
      </w:r>
      <w:proofErr w:type="spellEnd"/>
      <w:r>
        <w:t xml:space="preserve">, </w:t>
      </w:r>
      <w:proofErr w:type="spellStart"/>
      <w:r>
        <w:t>da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Unterscheidung</w:t>
      </w:r>
      <w:proofErr w:type="spellEnd"/>
      <w:r>
        <w:t xml:space="preserve"> von Detail- und </w:t>
      </w:r>
      <w:proofErr w:type="spellStart"/>
      <w:r>
        <w:t>Schnellreservation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Funktionsrechten</w:t>
      </w:r>
      <w:proofErr w:type="spellEnd"/>
      <w:r>
        <w:t xml:space="preserve">, </w:t>
      </w:r>
      <w:proofErr w:type="spellStart"/>
      <w:r>
        <w:t>keinen</w:t>
      </w:r>
      <w:proofErr w:type="spellEnd"/>
      <w:r>
        <w:t xml:space="preserve"> Sinn </w:t>
      </w:r>
      <w:proofErr w:type="spellStart"/>
      <w:r>
        <w:t>macht</w:t>
      </w:r>
      <w:proofErr w:type="spellEnd"/>
      <w:r>
        <w:t>.</w:t>
      </w:r>
    </w:p>
  </w:comment>
  <w:comment w:id="2" w:author="Tim Bänziger" w:date="2009-03-25T09:31:00Z" w:initials="tb">
    <w:p w:rsidR="00D344D7" w:rsidRDefault="00D344D7">
      <w:pPr>
        <w:pStyle w:val="Kommentartext"/>
      </w:pPr>
      <w:r>
        <w:rPr>
          <w:rStyle w:val="Kommentarzeichen"/>
        </w:rPr>
        <w:annotationRef/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Suchresultat entfernt? was ist hier technishc möglich?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4D7" w:rsidRDefault="00D344D7">
      <w:r>
        <w:separator/>
      </w:r>
    </w:p>
  </w:endnote>
  <w:endnote w:type="continuationSeparator" w:id="1">
    <w:p w:rsidR="00D344D7" w:rsidRDefault="00D34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7" w:rsidRDefault="00D344D7">
    <w:pPr>
      <w:pStyle w:val="Fuzeile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3803F2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3803F2">
      <w:rPr>
        <w:sz w:val="12"/>
        <w:lang w:val="en-US"/>
      </w:rPr>
      <w:fldChar w:fldCharType="separate"/>
    </w:r>
    <w:r>
      <w:rPr>
        <w:noProof/>
        <w:sz w:val="12"/>
        <w:lang w:val="de-CH"/>
      </w:rPr>
      <w:t>Remo Herren</w:t>
    </w:r>
    <w:r w:rsidR="003803F2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3803F2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3803F2">
      <w:rPr>
        <w:sz w:val="12"/>
        <w:lang w:val="en-US"/>
      </w:rPr>
      <w:fldChar w:fldCharType="separate"/>
    </w:r>
    <w:r w:rsidR="008B7E44">
      <w:rPr>
        <w:noProof/>
        <w:sz w:val="12"/>
        <w:lang w:val="de-CH"/>
      </w:rPr>
      <w:t>3</w:t>
    </w:r>
    <w:r w:rsidR="003803F2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3803F2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3803F2">
      <w:rPr>
        <w:sz w:val="12"/>
        <w:lang w:val="en-US"/>
      </w:rPr>
      <w:fldChar w:fldCharType="separate"/>
    </w:r>
    <w:ins w:id="22" w:author="Garaio" w:date="2009-03-27T15:56:00Z">
      <w:r w:rsidR="008B7E44">
        <w:rPr>
          <w:noProof/>
          <w:sz w:val="12"/>
          <w:lang w:val="en-US"/>
        </w:rPr>
        <w:t>3/27/2009</w:t>
      </w:r>
    </w:ins>
    <w:del w:id="23" w:author="Garaio" w:date="2009-03-27T15:56:00Z">
      <w:r w:rsidR="004B66E5" w:rsidDel="008B7E44">
        <w:rPr>
          <w:noProof/>
          <w:sz w:val="12"/>
          <w:lang w:val="en-US"/>
        </w:rPr>
        <w:delText>3/26/2009</w:delText>
      </w:r>
    </w:del>
    <w:r w:rsidR="003803F2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4D7" w:rsidRDefault="00D344D7">
      <w:r>
        <w:separator/>
      </w:r>
    </w:p>
  </w:footnote>
  <w:footnote w:type="continuationSeparator" w:id="1">
    <w:p w:rsidR="00D344D7" w:rsidRDefault="00D344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7" w:rsidRPr="00D65A66" w:rsidRDefault="00D344D7">
    <w:pPr>
      <w:pStyle w:val="Kopfzeile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35419"/>
    <w:multiLevelType w:val="hybridMultilevel"/>
    <w:tmpl w:val="F5D202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41A32"/>
    <w:multiLevelType w:val="hybridMultilevel"/>
    <w:tmpl w:val="34AAAC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D4DE6"/>
    <w:multiLevelType w:val="hybridMultilevel"/>
    <w:tmpl w:val="74B6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0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F74AB"/>
    <w:multiLevelType w:val="hybridMultilevel"/>
    <w:tmpl w:val="1DE66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551CB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6152A"/>
    <w:multiLevelType w:val="hybridMultilevel"/>
    <w:tmpl w:val="5B0442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B136D144">
      <w:start w:val="25"/>
      <w:numFmt w:val="bullet"/>
      <w:lvlText w:val="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885903"/>
    <w:multiLevelType w:val="hybridMultilevel"/>
    <w:tmpl w:val="4BAC8258"/>
    <w:lvl w:ilvl="0" w:tplc="8500CC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407E62"/>
    <w:multiLevelType w:val="hybridMultilevel"/>
    <w:tmpl w:val="97C010F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92D5E"/>
    <w:multiLevelType w:val="hybridMultilevel"/>
    <w:tmpl w:val="D4EE59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17637"/>
    <w:multiLevelType w:val="hybridMultilevel"/>
    <w:tmpl w:val="E60038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7079BD"/>
    <w:multiLevelType w:val="hybridMultilevel"/>
    <w:tmpl w:val="08283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7361D8"/>
    <w:multiLevelType w:val="hybridMultilevel"/>
    <w:tmpl w:val="CB8431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8203E"/>
    <w:multiLevelType w:val="hybridMultilevel"/>
    <w:tmpl w:val="597097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C6097F"/>
    <w:multiLevelType w:val="hybridMultilevel"/>
    <w:tmpl w:val="E6001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7252B2"/>
    <w:multiLevelType w:val="hybridMultilevel"/>
    <w:tmpl w:val="82C0846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EEB7B0D"/>
    <w:multiLevelType w:val="hybridMultilevel"/>
    <w:tmpl w:val="42285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410BE7"/>
    <w:multiLevelType w:val="hybridMultilevel"/>
    <w:tmpl w:val="90E2A488"/>
    <w:lvl w:ilvl="0" w:tplc="317E23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5"/>
  </w:num>
  <w:num w:numId="3">
    <w:abstractNumId w:val="9"/>
  </w:num>
  <w:num w:numId="4">
    <w:abstractNumId w:val="28"/>
  </w:num>
  <w:num w:numId="5">
    <w:abstractNumId w:val="18"/>
  </w:num>
  <w:num w:numId="6">
    <w:abstractNumId w:val="45"/>
  </w:num>
  <w:num w:numId="7">
    <w:abstractNumId w:val="22"/>
  </w:num>
  <w:num w:numId="8">
    <w:abstractNumId w:val="32"/>
  </w:num>
  <w:num w:numId="9">
    <w:abstractNumId w:val="2"/>
  </w:num>
  <w:num w:numId="10">
    <w:abstractNumId w:val="43"/>
  </w:num>
  <w:num w:numId="11">
    <w:abstractNumId w:val="20"/>
  </w:num>
  <w:num w:numId="12">
    <w:abstractNumId w:val="36"/>
  </w:num>
  <w:num w:numId="13">
    <w:abstractNumId w:val="10"/>
  </w:num>
  <w:num w:numId="14">
    <w:abstractNumId w:val="11"/>
  </w:num>
  <w:num w:numId="15">
    <w:abstractNumId w:val="23"/>
  </w:num>
  <w:num w:numId="16">
    <w:abstractNumId w:val="15"/>
  </w:num>
  <w:num w:numId="17">
    <w:abstractNumId w:val="47"/>
  </w:num>
  <w:num w:numId="18">
    <w:abstractNumId w:val="5"/>
  </w:num>
  <w:num w:numId="19">
    <w:abstractNumId w:val="40"/>
  </w:num>
  <w:num w:numId="20">
    <w:abstractNumId w:val="48"/>
  </w:num>
  <w:num w:numId="21">
    <w:abstractNumId w:val="26"/>
  </w:num>
  <w:num w:numId="22">
    <w:abstractNumId w:val="7"/>
  </w:num>
  <w:num w:numId="23">
    <w:abstractNumId w:val="30"/>
  </w:num>
  <w:num w:numId="24">
    <w:abstractNumId w:val="42"/>
  </w:num>
  <w:num w:numId="25">
    <w:abstractNumId w:val="27"/>
  </w:num>
  <w:num w:numId="26">
    <w:abstractNumId w:val="0"/>
  </w:num>
  <w:num w:numId="27">
    <w:abstractNumId w:val="1"/>
  </w:num>
  <w:num w:numId="28">
    <w:abstractNumId w:val="3"/>
  </w:num>
  <w:num w:numId="29">
    <w:abstractNumId w:val="29"/>
  </w:num>
  <w:num w:numId="30">
    <w:abstractNumId w:val="41"/>
  </w:num>
  <w:num w:numId="31">
    <w:abstractNumId w:val="25"/>
  </w:num>
  <w:num w:numId="32">
    <w:abstractNumId w:val="44"/>
  </w:num>
  <w:num w:numId="33">
    <w:abstractNumId w:val="17"/>
  </w:num>
  <w:num w:numId="34">
    <w:abstractNumId w:val="6"/>
  </w:num>
  <w:num w:numId="35">
    <w:abstractNumId w:val="16"/>
  </w:num>
  <w:num w:numId="36">
    <w:abstractNumId w:val="13"/>
  </w:num>
  <w:num w:numId="37">
    <w:abstractNumId w:val="33"/>
  </w:num>
  <w:num w:numId="38">
    <w:abstractNumId w:val="37"/>
  </w:num>
  <w:num w:numId="39">
    <w:abstractNumId w:val="46"/>
  </w:num>
  <w:num w:numId="40">
    <w:abstractNumId w:val="39"/>
  </w:num>
  <w:num w:numId="41">
    <w:abstractNumId w:val="14"/>
  </w:num>
  <w:num w:numId="42">
    <w:abstractNumId w:val="31"/>
  </w:num>
  <w:num w:numId="43">
    <w:abstractNumId w:val="24"/>
  </w:num>
  <w:num w:numId="44">
    <w:abstractNumId w:val="8"/>
  </w:num>
  <w:num w:numId="45">
    <w:abstractNumId w:val="12"/>
  </w:num>
  <w:num w:numId="46">
    <w:abstractNumId w:val="4"/>
  </w:num>
  <w:num w:numId="47">
    <w:abstractNumId w:val="21"/>
  </w:num>
  <w:num w:numId="48">
    <w:abstractNumId w:val="19"/>
  </w:num>
  <w:num w:numId="4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stylePaneFormatFilter w:val="3F01"/>
  <w:revisionView w:markup="0"/>
  <w:trackRevisions/>
  <w:defaultTabStop w:val="720"/>
  <w:hyphenationZone w:val="425"/>
  <w:noPunctuationKerning/>
  <w:characterSpacingControl w:val="doNotCompress"/>
  <w:hdrShapeDefaults>
    <o:shapedefaults v:ext="edit" spidmax="78849"/>
  </w:hdrShapeDefaults>
  <w:footnotePr>
    <w:footnote w:id="0"/>
    <w:footnote w:id="1"/>
  </w:footnotePr>
  <w:endnotePr>
    <w:endnote w:id="0"/>
    <w:endnote w:id="1"/>
  </w:endnotePr>
  <w:compat/>
  <w:rsids>
    <w:rsidRoot w:val="00B16ADE"/>
    <w:rsid w:val="000049DD"/>
    <w:rsid w:val="0001095C"/>
    <w:rsid w:val="00023502"/>
    <w:rsid w:val="00024E2B"/>
    <w:rsid w:val="0003695F"/>
    <w:rsid w:val="000413CA"/>
    <w:rsid w:val="00045CE2"/>
    <w:rsid w:val="00057372"/>
    <w:rsid w:val="00060221"/>
    <w:rsid w:val="00070EBE"/>
    <w:rsid w:val="000743EA"/>
    <w:rsid w:val="000861A6"/>
    <w:rsid w:val="00094819"/>
    <w:rsid w:val="000A170A"/>
    <w:rsid w:val="000E53E8"/>
    <w:rsid w:val="000E64FA"/>
    <w:rsid w:val="000F0A5D"/>
    <w:rsid w:val="000F6BE6"/>
    <w:rsid w:val="00104714"/>
    <w:rsid w:val="0012154D"/>
    <w:rsid w:val="00133018"/>
    <w:rsid w:val="00133EC4"/>
    <w:rsid w:val="00135754"/>
    <w:rsid w:val="00135BDA"/>
    <w:rsid w:val="00147F74"/>
    <w:rsid w:val="00153091"/>
    <w:rsid w:val="0016230D"/>
    <w:rsid w:val="001651CF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5F06"/>
    <w:rsid w:val="00217EF9"/>
    <w:rsid w:val="00221B04"/>
    <w:rsid w:val="0022490F"/>
    <w:rsid w:val="00230B20"/>
    <w:rsid w:val="00235431"/>
    <w:rsid w:val="00235B42"/>
    <w:rsid w:val="0024616A"/>
    <w:rsid w:val="00270DBB"/>
    <w:rsid w:val="002871DA"/>
    <w:rsid w:val="002A2EA1"/>
    <w:rsid w:val="002B5781"/>
    <w:rsid w:val="002C1B8C"/>
    <w:rsid w:val="002E487F"/>
    <w:rsid w:val="002F638D"/>
    <w:rsid w:val="00301BE0"/>
    <w:rsid w:val="003141E7"/>
    <w:rsid w:val="0031440A"/>
    <w:rsid w:val="003164F4"/>
    <w:rsid w:val="0035327D"/>
    <w:rsid w:val="00372620"/>
    <w:rsid w:val="003803F2"/>
    <w:rsid w:val="00394CE0"/>
    <w:rsid w:val="00395D64"/>
    <w:rsid w:val="003B7C70"/>
    <w:rsid w:val="003C5246"/>
    <w:rsid w:val="003F6654"/>
    <w:rsid w:val="00405D53"/>
    <w:rsid w:val="00432E33"/>
    <w:rsid w:val="0044166D"/>
    <w:rsid w:val="00442E67"/>
    <w:rsid w:val="004544EA"/>
    <w:rsid w:val="0047014F"/>
    <w:rsid w:val="004724E4"/>
    <w:rsid w:val="00472AA3"/>
    <w:rsid w:val="00480F76"/>
    <w:rsid w:val="004A73C6"/>
    <w:rsid w:val="004A748E"/>
    <w:rsid w:val="004A7504"/>
    <w:rsid w:val="004B05C2"/>
    <w:rsid w:val="004B66E5"/>
    <w:rsid w:val="004D0AC8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855E4"/>
    <w:rsid w:val="005862B3"/>
    <w:rsid w:val="00594095"/>
    <w:rsid w:val="005A20F8"/>
    <w:rsid w:val="005C3503"/>
    <w:rsid w:val="005C51A5"/>
    <w:rsid w:val="005D6E72"/>
    <w:rsid w:val="005F38F4"/>
    <w:rsid w:val="00601C4C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85D3B"/>
    <w:rsid w:val="00695EC6"/>
    <w:rsid w:val="00697286"/>
    <w:rsid w:val="006C086D"/>
    <w:rsid w:val="006D295A"/>
    <w:rsid w:val="006E2CA1"/>
    <w:rsid w:val="006E5D94"/>
    <w:rsid w:val="006F1B28"/>
    <w:rsid w:val="006F2858"/>
    <w:rsid w:val="006F5E8D"/>
    <w:rsid w:val="00700734"/>
    <w:rsid w:val="0071121E"/>
    <w:rsid w:val="0071524D"/>
    <w:rsid w:val="00717827"/>
    <w:rsid w:val="007230AF"/>
    <w:rsid w:val="00730354"/>
    <w:rsid w:val="00730BF1"/>
    <w:rsid w:val="00732694"/>
    <w:rsid w:val="00736482"/>
    <w:rsid w:val="0074272D"/>
    <w:rsid w:val="00742B6C"/>
    <w:rsid w:val="00744CC0"/>
    <w:rsid w:val="0076449B"/>
    <w:rsid w:val="0077666B"/>
    <w:rsid w:val="00785F26"/>
    <w:rsid w:val="00795823"/>
    <w:rsid w:val="00797880"/>
    <w:rsid w:val="007A0F86"/>
    <w:rsid w:val="007B615A"/>
    <w:rsid w:val="007F63B3"/>
    <w:rsid w:val="00806ED0"/>
    <w:rsid w:val="0081135D"/>
    <w:rsid w:val="00811B76"/>
    <w:rsid w:val="00830545"/>
    <w:rsid w:val="00832D17"/>
    <w:rsid w:val="008346FA"/>
    <w:rsid w:val="00834A04"/>
    <w:rsid w:val="0088140C"/>
    <w:rsid w:val="00883AE4"/>
    <w:rsid w:val="00884958"/>
    <w:rsid w:val="008974C5"/>
    <w:rsid w:val="008A1628"/>
    <w:rsid w:val="008B6874"/>
    <w:rsid w:val="008B7E44"/>
    <w:rsid w:val="008C6CFF"/>
    <w:rsid w:val="008D09FA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65B29"/>
    <w:rsid w:val="00976AFC"/>
    <w:rsid w:val="00981F1D"/>
    <w:rsid w:val="00983676"/>
    <w:rsid w:val="0098689A"/>
    <w:rsid w:val="009929D8"/>
    <w:rsid w:val="009B4BA3"/>
    <w:rsid w:val="009B6C70"/>
    <w:rsid w:val="009B7616"/>
    <w:rsid w:val="009D1AD5"/>
    <w:rsid w:val="009D6D44"/>
    <w:rsid w:val="009E0837"/>
    <w:rsid w:val="009E44CA"/>
    <w:rsid w:val="00A031B3"/>
    <w:rsid w:val="00A21793"/>
    <w:rsid w:val="00A30CA9"/>
    <w:rsid w:val="00A346A3"/>
    <w:rsid w:val="00A5786F"/>
    <w:rsid w:val="00A9066A"/>
    <w:rsid w:val="00A94B6D"/>
    <w:rsid w:val="00AA0A7F"/>
    <w:rsid w:val="00AB0B33"/>
    <w:rsid w:val="00AB121C"/>
    <w:rsid w:val="00AB21E6"/>
    <w:rsid w:val="00AB2F65"/>
    <w:rsid w:val="00AD2704"/>
    <w:rsid w:val="00AD416F"/>
    <w:rsid w:val="00AD4626"/>
    <w:rsid w:val="00AF0228"/>
    <w:rsid w:val="00AF16EE"/>
    <w:rsid w:val="00AF2063"/>
    <w:rsid w:val="00AF50F4"/>
    <w:rsid w:val="00B16ADE"/>
    <w:rsid w:val="00B21819"/>
    <w:rsid w:val="00B306CB"/>
    <w:rsid w:val="00B54708"/>
    <w:rsid w:val="00B645DF"/>
    <w:rsid w:val="00B64753"/>
    <w:rsid w:val="00B71514"/>
    <w:rsid w:val="00B844C0"/>
    <w:rsid w:val="00B93C50"/>
    <w:rsid w:val="00B950A1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4659"/>
    <w:rsid w:val="00C65F0C"/>
    <w:rsid w:val="00C765BE"/>
    <w:rsid w:val="00C76E7A"/>
    <w:rsid w:val="00C85809"/>
    <w:rsid w:val="00C86558"/>
    <w:rsid w:val="00C92288"/>
    <w:rsid w:val="00C96006"/>
    <w:rsid w:val="00CA7B69"/>
    <w:rsid w:val="00CB667D"/>
    <w:rsid w:val="00CC470D"/>
    <w:rsid w:val="00CD0216"/>
    <w:rsid w:val="00CD4013"/>
    <w:rsid w:val="00D020F0"/>
    <w:rsid w:val="00D12845"/>
    <w:rsid w:val="00D130D4"/>
    <w:rsid w:val="00D14FDD"/>
    <w:rsid w:val="00D3100B"/>
    <w:rsid w:val="00D344D7"/>
    <w:rsid w:val="00D40276"/>
    <w:rsid w:val="00D43DE5"/>
    <w:rsid w:val="00D60C80"/>
    <w:rsid w:val="00D65A66"/>
    <w:rsid w:val="00D76632"/>
    <w:rsid w:val="00D90064"/>
    <w:rsid w:val="00D92286"/>
    <w:rsid w:val="00DA2DC8"/>
    <w:rsid w:val="00DA60DB"/>
    <w:rsid w:val="00DC010E"/>
    <w:rsid w:val="00DC0ADE"/>
    <w:rsid w:val="00DC566C"/>
    <w:rsid w:val="00DD7BA0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2BFD"/>
    <w:rsid w:val="00E362DB"/>
    <w:rsid w:val="00E41498"/>
    <w:rsid w:val="00E43218"/>
    <w:rsid w:val="00E677FE"/>
    <w:rsid w:val="00E7428E"/>
    <w:rsid w:val="00E87602"/>
    <w:rsid w:val="00EA1203"/>
    <w:rsid w:val="00EA18AB"/>
    <w:rsid w:val="00EB29ED"/>
    <w:rsid w:val="00EC338A"/>
    <w:rsid w:val="00EC5731"/>
    <w:rsid w:val="00ED68EF"/>
    <w:rsid w:val="00EE2CB6"/>
    <w:rsid w:val="00EE6148"/>
    <w:rsid w:val="00EF30D3"/>
    <w:rsid w:val="00F023F2"/>
    <w:rsid w:val="00F05962"/>
    <w:rsid w:val="00F22AF5"/>
    <w:rsid w:val="00F437BD"/>
    <w:rsid w:val="00F54DE0"/>
    <w:rsid w:val="00F612C6"/>
    <w:rsid w:val="00F71B4C"/>
    <w:rsid w:val="00F77D45"/>
    <w:rsid w:val="00F84F1B"/>
    <w:rsid w:val="00F874A9"/>
    <w:rsid w:val="00FB209A"/>
    <w:rsid w:val="00FB55C6"/>
    <w:rsid w:val="00FD0A8E"/>
    <w:rsid w:val="00FD2C81"/>
    <w:rsid w:val="00FE0476"/>
    <w:rsid w:val="00FE5FC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berschrift3">
    <w:name w:val="heading 3"/>
    <w:basedOn w:val="Standard"/>
    <w:next w:val="Standard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rsid w:val="001E59D9"/>
    <w:pPr>
      <w:keepNext/>
      <w:jc w:val="center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berschrift6">
    <w:name w:val="heading 6"/>
    <w:basedOn w:val="Standard"/>
    <w:next w:val="Standard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berschrift7">
    <w:name w:val="heading 7"/>
    <w:basedOn w:val="Standard"/>
    <w:next w:val="Standard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berschrift8">
    <w:name w:val="heading 8"/>
    <w:basedOn w:val="Standard"/>
    <w:next w:val="Standard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berschrift9">
    <w:name w:val="heading 9"/>
    <w:basedOn w:val="Standard"/>
    <w:next w:val="Standard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Title">
    <w:name w:val="TableTitle"/>
    <w:basedOn w:val="Standard"/>
    <w:rsid w:val="001E59D9"/>
    <w:rPr>
      <w:b/>
      <w:bCs/>
      <w:lang w:val="de-CH"/>
    </w:rPr>
  </w:style>
  <w:style w:type="paragraph" w:styleId="Kopfzeile">
    <w:name w:val="header"/>
    <w:basedOn w:val="Standard"/>
    <w:rsid w:val="001E59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E59D9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Sprechblasentext">
    <w:name w:val="Balloon Text"/>
    <w:basedOn w:val="Standard"/>
    <w:semiHidden/>
    <w:rsid w:val="0055670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9062AF"/>
    <w:rPr>
      <w:b/>
      <w:bCs/>
      <w:szCs w:val="20"/>
    </w:rPr>
  </w:style>
  <w:style w:type="paragraph" w:styleId="Funotentext">
    <w:name w:val="footnote text"/>
    <w:basedOn w:val="Standard"/>
    <w:link w:val="FunotentextZchn"/>
    <w:rsid w:val="009062A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062AF"/>
    <w:rPr>
      <w:rFonts w:ascii="Arial" w:hAnsi="Arial"/>
      <w:lang w:val="en-GB" w:eastAsia="en-US"/>
    </w:rPr>
  </w:style>
  <w:style w:type="character" w:styleId="Funotenzeichen">
    <w:name w:val="footnote reference"/>
    <w:basedOn w:val="Absatz-Standardschriftart"/>
    <w:rsid w:val="009062AF"/>
    <w:rPr>
      <w:vertAlign w:val="superscript"/>
    </w:rPr>
  </w:style>
  <w:style w:type="paragraph" w:styleId="berarbeitung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Kommentarzeichen">
    <w:name w:val="annotation reference"/>
    <w:basedOn w:val="Absatz-Standardschriftart"/>
    <w:rsid w:val="00730BF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30BF1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30BF1"/>
    <w:rPr>
      <w:rFonts w:ascii="Arial" w:hAnsi="Arial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30B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30BF1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DC0ADE"/>
    <w:rPr>
      <w:color w:val="808080"/>
    </w:rPr>
  </w:style>
  <w:style w:type="paragraph" w:styleId="Listenabsatz">
    <w:name w:val="List Paragraph"/>
    <w:basedOn w:val="Standard"/>
    <w:uiPriority w:val="34"/>
    <w:qFormat/>
    <w:rsid w:val="00DC0ADE"/>
    <w:pPr>
      <w:ind w:left="720"/>
      <w:contextualSpacing/>
    </w:pPr>
  </w:style>
  <w:style w:type="table" w:styleId="Tabellengitternetz">
    <w:name w:val="Table Grid"/>
    <w:basedOn w:val="NormaleTabelle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Standard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AA44-B0BF-4A8A-A5CF-E409EE604412}"/>
</file>

<file path=customXml/itemProps2.xml><?xml version="1.0" encoding="utf-8"?>
<ds:datastoreItem xmlns:ds="http://schemas.openxmlformats.org/officeDocument/2006/customXml" ds:itemID="{2166C94B-2552-4D56-9225-FBA7A96F1DC8}"/>
</file>

<file path=customXml/itemProps3.xml><?xml version="1.0" encoding="utf-8"?>
<ds:datastoreItem xmlns:ds="http://schemas.openxmlformats.org/officeDocument/2006/customXml" ds:itemID="{3A3F1700-5DA0-48F4-8028-D304584F348B}"/>
</file>

<file path=customXml/itemProps4.xml><?xml version="1.0" encoding="utf-8"?>
<ds:datastoreItem xmlns:ds="http://schemas.openxmlformats.org/officeDocument/2006/customXml" ds:itemID="{8CBD9CFA-B600-4D5D-A629-1E9E33769DE1}"/>
</file>

<file path=customXml/itemProps5.xml><?xml version="1.0" encoding="utf-8"?>
<ds:datastoreItem xmlns:ds="http://schemas.openxmlformats.org/officeDocument/2006/customXml" ds:itemID="{ED6868D4-DD2D-4556-9AA5-541060D16D01}"/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4</Pages>
  <Words>636</Words>
  <Characters>4359</Characters>
  <Application>Microsoft Office Word</Application>
  <DocSecurity>0</DocSecurity>
  <Lines>36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ROOMS PRO R.4.0</vt:lpstr>
      <vt:lpstr>Use Case ROOMS PRO R.4.0</vt:lpstr>
    </vt:vector>
  </TitlesOfParts>
  <Manager>Mario Haller</Manager>
  <Company>GARAIO AG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ROOMS PRO R.4.0</dc:title>
  <dc:subject>201.001</dc:subject>
  <dc:creator>Remo Herren</dc:creator>
  <cp:keywords>ROOMS, Ressourcen, Schnellreservation, Raum</cp:keywords>
  <cp:lastModifiedBy>Garaio</cp:lastModifiedBy>
  <cp:revision>2</cp:revision>
  <cp:lastPrinted>2009-02-12T17:06:00Z</cp:lastPrinted>
  <dcterms:created xsi:type="dcterms:W3CDTF">2009-03-27T15:01:00Z</dcterms:created>
  <dcterms:modified xsi:type="dcterms:W3CDTF">2009-03-27T15:01:00Z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