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57" w:type="dxa"/>
          <w:bottom w:w="57" w:type="dxa"/>
        </w:tblCellMar>
        <w:tblLook w:val="0000"/>
      </w:tblPr>
      <w:tblGrid>
        <w:gridCol w:w="959"/>
        <w:gridCol w:w="1228"/>
        <w:gridCol w:w="2646"/>
        <w:gridCol w:w="1087"/>
        <w:gridCol w:w="1559"/>
        <w:gridCol w:w="851"/>
        <w:gridCol w:w="1795"/>
      </w:tblGrid>
      <w:tr w:rsidR="00C5199B" w:rsidTr="00926E49">
        <w:trPr>
          <w:cantSplit/>
        </w:trPr>
        <w:tc>
          <w:tcPr>
            <w:tcW w:w="10125" w:type="dxa"/>
            <w:gridSpan w:val="7"/>
            <w:tcBorders>
              <w:bottom w:val="single" w:sz="4" w:space="0" w:color="auto"/>
            </w:tcBorders>
            <w:shd w:val="clear" w:color="auto" w:fill="C2D69B"/>
          </w:tcPr>
          <w:p w:rsidR="00C5199B" w:rsidRDefault="00E41EBF" w:rsidP="0052381C">
            <w:pPr>
              <w:pStyle w:val="Heading3"/>
              <w:jc w:val="both"/>
            </w:pPr>
            <w:ins w:id="0" w:author="Remo Herren" w:date="2009-05-15T08:03:00Z">
              <w:del w:id="1" w:author="GARAIO AG" w:date="2009-06-10T11:55:00Z">
                <w:r>
                  <w:rPr>
                    <w:noProof/>
                    <w:lang w:eastAsia="de-CH"/>
                    <w:rPrChange w:id="2">
                      <w:rPr>
                        <w:b w:val="0"/>
                        <w:bCs w:val="0"/>
                        <w:noProof/>
                        <w:lang w:eastAsia="de-CH"/>
                      </w:rPr>
                    </w:rPrChange>
                  </w:rPr>
                  <w:drawing>
                    <wp:inline distT="0" distB="0" distL="0" distR="0">
                      <wp:extent cx="6288405" cy="4443095"/>
                      <wp:effectExtent l="19050" t="0" r="0" b="0"/>
                      <wp:docPr id="2" name="Bild 1" descr="D:\Documents\Geschäft\ROOMS PRO\ROOMS PRO 4.0 - Screenshots für Use Cases\CS180090514125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Geschäft\ROOMS PRO\ROOMS PRO 4.0 - Screenshots für Use Cases\CS18009051412530_1.jpg"/>
                              <pic:cNvPicPr>
                                <a:picLocks noChangeAspect="1" noChangeArrowheads="1"/>
                              </pic:cNvPicPr>
                            </pic:nvPicPr>
                            <pic:blipFill>
                              <a:blip r:embed="rId12" cstate="print"/>
                              <a:srcRect/>
                              <a:stretch>
                                <a:fillRect/>
                              </a:stretch>
                            </pic:blipFill>
                            <pic:spPr bwMode="auto">
                              <a:xfrm>
                                <a:off x="0" y="0"/>
                                <a:ext cx="6288405" cy="4443095"/>
                              </a:xfrm>
                              <a:prstGeom prst="rect">
                                <a:avLst/>
                              </a:prstGeom>
                              <a:noFill/>
                              <a:ln w="9525">
                                <a:noFill/>
                                <a:miter lim="800000"/>
                                <a:headEnd/>
                                <a:tailEnd/>
                              </a:ln>
                            </pic:spPr>
                          </pic:pic>
                        </a:graphicData>
                      </a:graphic>
                    </wp:inline>
                  </w:drawing>
                </w:r>
              </w:del>
              <w:del w:id="3" w:author="GARAIO AG" w:date="2009-06-10T11:56:00Z">
                <w:r>
                  <w:rPr>
                    <w:noProof/>
                    <w:lang w:eastAsia="de-CH"/>
                    <w:rPrChange w:id="4">
                      <w:rPr>
                        <w:b w:val="0"/>
                        <w:bCs w:val="0"/>
                        <w:noProof/>
                        <w:lang w:eastAsia="de-CH"/>
                      </w:rPr>
                    </w:rPrChange>
                  </w:rPr>
                  <w:drawing>
                    <wp:inline distT="0" distB="0" distL="0" distR="0">
                      <wp:extent cx="6288405" cy="4443095"/>
                      <wp:effectExtent l="19050" t="0" r="0" b="0"/>
                      <wp:docPr id="3" name="Bild 2" descr="D:\Documents\Geschäft\ROOMS PRO\ROOMS PRO 4.0 - Screenshots für Use Cases\CS180090514125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Geschäft\ROOMS PRO\ROOMS PRO 4.0 - Screenshots für Use Cases\CS18009051412530_1.jpg"/>
                              <pic:cNvPicPr>
                                <a:picLocks noChangeAspect="1" noChangeArrowheads="1"/>
                              </pic:cNvPicPr>
                            </pic:nvPicPr>
                            <pic:blipFill>
                              <a:blip r:embed="rId12" cstate="print"/>
                              <a:srcRect/>
                              <a:stretch>
                                <a:fillRect/>
                              </a:stretch>
                            </pic:blipFill>
                            <pic:spPr bwMode="auto">
                              <a:xfrm>
                                <a:off x="0" y="0"/>
                                <a:ext cx="6288405" cy="4443095"/>
                              </a:xfrm>
                              <a:prstGeom prst="rect">
                                <a:avLst/>
                              </a:prstGeom>
                              <a:noFill/>
                              <a:ln w="9525">
                                <a:noFill/>
                                <a:miter lim="800000"/>
                                <a:headEnd/>
                                <a:tailEnd/>
                              </a:ln>
                            </pic:spPr>
                          </pic:pic>
                        </a:graphicData>
                      </a:graphic>
                    </wp:inline>
                  </w:drawing>
                </w:r>
              </w:del>
            </w:ins>
            <w:r w:rsidR="0003695F">
              <w:t xml:space="preserve">1. </w:t>
            </w:r>
            <w:r w:rsidR="0052381C">
              <w:t xml:space="preserve">Use Case </w:t>
            </w:r>
            <w:r w:rsidR="009062AF">
              <w:t>Überblick</w:t>
            </w:r>
            <w:r w:rsidR="001F5607">
              <w:t xml:space="preserve"> </w:t>
            </w:r>
            <w:r w:rsidR="001F5607" w:rsidRPr="001F5607">
              <w:rPr>
                <w:i/>
                <w:sz w:val="16"/>
                <w:szCs w:val="16"/>
              </w:rPr>
              <w:t>(Arbeitspapier)</w:t>
            </w:r>
          </w:p>
        </w:tc>
      </w:tr>
      <w:tr w:rsidR="00395D64" w:rsidRPr="00040923" w:rsidTr="00926E49">
        <w:trPr>
          <w:cantSplit/>
        </w:trPr>
        <w:tc>
          <w:tcPr>
            <w:tcW w:w="10125" w:type="dxa"/>
            <w:gridSpan w:val="7"/>
            <w:tcBorders>
              <w:bottom w:val="single" w:sz="4" w:space="0" w:color="auto"/>
            </w:tcBorders>
            <w:shd w:val="clear" w:color="auto" w:fill="C2D69B"/>
          </w:tcPr>
          <w:p w:rsidR="00395D64" w:rsidRPr="00395D64" w:rsidRDefault="00395D64" w:rsidP="00395D64">
            <w:pPr>
              <w:pStyle w:val="Heading3"/>
              <w:jc w:val="both"/>
              <w:rPr>
                <w:u w:val="single"/>
              </w:rPr>
            </w:pPr>
            <w:r w:rsidRPr="00395D64">
              <w:rPr>
                <w:u w:val="single"/>
              </w:rPr>
              <w:t>Kriterien Use Case</w:t>
            </w:r>
            <w:r>
              <w:rPr>
                <w:u w:val="single"/>
              </w:rPr>
              <w:t xml:space="preserve"> </w:t>
            </w:r>
            <w:r w:rsidRPr="00395D64">
              <w:rPr>
                <w:color w:val="FF0000"/>
                <w:sz w:val="12"/>
                <w:szCs w:val="12"/>
                <w:u w:val="single"/>
              </w:rPr>
              <w:t xml:space="preserve">(diese Zeile kann nach der </w:t>
            </w:r>
            <w:r>
              <w:rPr>
                <w:color w:val="FF0000"/>
                <w:sz w:val="12"/>
                <w:szCs w:val="12"/>
                <w:u w:val="single"/>
              </w:rPr>
              <w:t xml:space="preserve">Erstellung </w:t>
            </w:r>
            <w:r w:rsidRPr="00395D64">
              <w:rPr>
                <w:color w:val="FF0000"/>
                <w:sz w:val="12"/>
                <w:szCs w:val="12"/>
                <w:u w:val="single"/>
              </w:rPr>
              <w:t>gelöscht werden)</w:t>
            </w:r>
          </w:p>
          <w:p w:rsidR="00395D64" w:rsidRPr="00395D64" w:rsidRDefault="00395D64" w:rsidP="00395D64">
            <w:pPr>
              <w:pStyle w:val="Heading3"/>
              <w:jc w:val="both"/>
              <w:rPr>
                <w:b w:val="0"/>
                <w:sz w:val="16"/>
                <w:szCs w:val="16"/>
              </w:rPr>
            </w:pPr>
            <w:r w:rsidRPr="00395D64">
              <w:rPr>
                <w:b w:val="0"/>
                <w:sz w:val="16"/>
                <w:szCs w:val="16"/>
              </w:rPr>
              <w:t>Ein Anwendungsfall spezifiziert Aktionsfolgen (Szenarien) einschliesslich Alternativ- und Ausnahmesequenzen, die ein System oder eine Systemkomponente bei der Interaktion mit externen Objekten ausführt, um einen Mehrwert zu erbringen.</w:t>
            </w:r>
          </w:p>
          <w:p w:rsidR="00395D64" w:rsidRPr="00395D64" w:rsidRDefault="00395D64" w:rsidP="00395D64">
            <w:pPr>
              <w:pStyle w:val="Heading3"/>
              <w:jc w:val="both"/>
              <w:rPr>
                <w:b w:val="0"/>
                <w:sz w:val="16"/>
                <w:szCs w:val="16"/>
              </w:rPr>
            </w:pPr>
            <w:r w:rsidRPr="00395D64">
              <w:rPr>
                <w:sz w:val="16"/>
                <w:szCs w:val="16"/>
                <w:u w:val="single"/>
              </w:rPr>
              <w:t>Use Case beinhaltet:</w:t>
            </w:r>
            <w:r>
              <w:rPr>
                <w:b w:val="0"/>
                <w:sz w:val="16"/>
                <w:szCs w:val="16"/>
              </w:rPr>
              <w:t xml:space="preserve"> </w:t>
            </w:r>
            <w:r w:rsidRPr="00395D64">
              <w:rPr>
                <w:b w:val="0"/>
                <w:sz w:val="16"/>
                <w:szCs w:val="16"/>
              </w:rPr>
              <w:t>- Kontextinformatioenen</w:t>
            </w:r>
            <w:r>
              <w:rPr>
                <w:b w:val="0"/>
                <w:sz w:val="16"/>
                <w:szCs w:val="16"/>
              </w:rPr>
              <w:t xml:space="preserve">, </w:t>
            </w:r>
            <w:r w:rsidRPr="00395D64">
              <w:rPr>
                <w:b w:val="0"/>
                <w:sz w:val="16"/>
                <w:szCs w:val="16"/>
              </w:rPr>
              <w:t>Ziele Vorbedingungen, Nachbedingungen</w:t>
            </w:r>
          </w:p>
          <w:p w:rsidR="00395D64" w:rsidRPr="00395D64" w:rsidRDefault="00395D64" w:rsidP="00395D64">
            <w:pPr>
              <w:pStyle w:val="Heading3"/>
              <w:jc w:val="both"/>
              <w:rPr>
                <w:b w:val="0"/>
                <w:sz w:val="12"/>
                <w:szCs w:val="12"/>
              </w:rPr>
            </w:pPr>
            <w:r w:rsidRPr="00395D64">
              <w:rPr>
                <w:sz w:val="12"/>
                <w:szCs w:val="12"/>
                <w:u w:val="single"/>
              </w:rPr>
              <w:t>- Hauptszenario</w:t>
            </w:r>
            <w:r w:rsidRPr="00395D64">
              <w:rPr>
                <w:b w:val="0"/>
                <w:sz w:val="12"/>
                <w:szCs w:val="12"/>
              </w:rPr>
              <w:t>; Ein Hauptszenario ist ein Szenario, das die Interaktionsfolge dokumentiert, die normalerweise ausgeführt wird, um eines oder mehrere mit dem Szenario assozierte Ziele zu erfüllen</w:t>
            </w:r>
          </w:p>
          <w:p w:rsidR="00395D64" w:rsidRPr="00395D64" w:rsidRDefault="00395D64" w:rsidP="00395D64">
            <w:pPr>
              <w:pStyle w:val="Heading3"/>
              <w:jc w:val="both"/>
              <w:rPr>
                <w:b w:val="0"/>
                <w:sz w:val="12"/>
                <w:szCs w:val="12"/>
              </w:rPr>
            </w:pPr>
            <w:r w:rsidRPr="00395D64">
              <w:rPr>
                <w:sz w:val="12"/>
                <w:szCs w:val="12"/>
                <w:u w:val="single"/>
              </w:rPr>
              <w:t>- Alternativszenario</w:t>
            </w:r>
            <w:r>
              <w:rPr>
                <w:b w:val="0"/>
                <w:sz w:val="12"/>
                <w:szCs w:val="12"/>
              </w:rPr>
              <w:t xml:space="preserve">; </w:t>
            </w:r>
            <w:r w:rsidRPr="00395D64">
              <w:rPr>
                <w:b w:val="0"/>
                <w:sz w:val="12"/>
                <w:szCs w:val="12"/>
              </w:rPr>
              <w:t>Ein Alternativszenario ist ein Szenario, das zu einem Hauptszenario eine alternative Interaktionsfolge definiert. Eine Alternativszenario erfüllt die gleiche Ziele wie das zugehörige Hauptszenario</w:t>
            </w:r>
          </w:p>
          <w:p w:rsidR="00395D64" w:rsidRDefault="00395D64" w:rsidP="00395D64">
            <w:pPr>
              <w:pStyle w:val="Heading3"/>
              <w:jc w:val="both"/>
            </w:pPr>
            <w:r w:rsidRPr="00395D64">
              <w:rPr>
                <w:sz w:val="12"/>
                <w:szCs w:val="12"/>
                <w:u w:val="single"/>
              </w:rPr>
              <w:t>- Ausnahmeszenario</w:t>
            </w:r>
            <w:r>
              <w:rPr>
                <w:sz w:val="12"/>
                <w:szCs w:val="12"/>
                <w:u w:val="single"/>
              </w:rPr>
              <w:t xml:space="preserve"> </w:t>
            </w:r>
            <w:r w:rsidRPr="00395D64">
              <w:rPr>
                <w:b w:val="0"/>
                <w:sz w:val="12"/>
                <w:szCs w:val="12"/>
              </w:rPr>
              <w:t>Ein Ausnahmeszenario ist ein Szenario, das eine Interaktionsfolge definiert, die ausgeführt wird, wenn in einem anderen Szenario (Haupt-, A</w:t>
            </w:r>
            <w:r>
              <w:rPr>
                <w:b w:val="0"/>
                <w:sz w:val="12"/>
                <w:szCs w:val="12"/>
              </w:rPr>
              <w:t>l</w:t>
            </w:r>
            <w:r w:rsidRPr="00395D64">
              <w:rPr>
                <w:b w:val="0"/>
                <w:sz w:val="12"/>
                <w:szCs w:val="12"/>
              </w:rPr>
              <w:t>ternativ- oder anderen Ausnahmeszenario) ein Ereignis eintritt, das die Erfüllung einer oder mehrerer mit dem Szenario assozierter Ziele verhindert</w:t>
            </w:r>
          </w:p>
        </w:tc>
      </w:tr>
      <w:tr w:rsidR="008C6CFF" w:rsidRPr="00217EF9" w:rsidTr="00DC0A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732694" w:rsidRDefault="00CC470D" w:rsidP="008C6CFF">
            <w:pPr>
              <w:tabs>
                <w:tab w:val="left" w:pos="5220"/>
              </w:tabs>
              <w:rPr>
                <w:b/>
                <w:bCs/>
                <w:lang w:val="de-DE"/>
              </w:rPr>
            </w:pPr>
            <w:r>
              <w:rPr>
                <w:b/>
                <w:bCs/>
                <w:lang w:val="de-DE"/>
              </w:rPr>
              <w:t>Name</w:t>
            </w:r>
          </w:p>
        </w:tc>
        <w:tc>
          <w:tcPr>
            <w:tcW w:w="4961" w:type="dxa"/>
            <w:gridSpan w:val="3"/>
            <w:tcBorders>
              <w:top w:val="single" w:sz="4" w:space="0" w:color="auto"/>
              <w:left w:val="single" w:sz="4" w:space="0" w:color="auto"/>
              <w:bottom w:val="single" w:sz="4" w:space="0" w:color="auto"/>
              <w:right w:val="single" w:sz="4" w:space="0" w:color="auto"/>
            </w:tcBorders>
          </w:tcPr>
          <w:p w:rsidR="00732694" w:rsidRDefault="00AE6BFD" w:rsidP="00057372">
            <w:pPr>
              <w:tabs>
                <w:tab w:val="left" w:pos="5220"/>
              </w:tabs>
              <w:rPr>
                <w:lang w:val="de-DE"/>
              </w:rPr>
            </w:pPr>
            <w:r>
              <w:rPr>
                <w:lang w:val="de-DE"/>
              </w:rPr>
              <w:t>Angebote hinzufügen/entfernen</w:t>
            </w:r>
          </w:p>
        </w:tc>
        <w:tc>
          <w:tcPr>
            <w:tcW w:w="2410" w:type="dxa"/>
            <w:gridSpan w:val="2"/>
            <w:tcBorders>
              <w:top w:val="single" w:sz="4" w:space="0" w:color="auto"/>
              <w:left w:val="single" w:sz="4" w:space="0" w:color="auto"/>
              <w:bottom w:val="single" w:sz="4" w:space="0" w:color="auto"/>
              <w:right w:val="single" w:sz="4" w:space="0" w:color="auto"/>
            </w:tcBorders>
          </w:tcPr>
          <w:p w:rsidR="00732694" w:rsidRDefault="004F62C9" w:rsidP="0095216D">
            <w:pPr>
              <w:tabs>
                <w:tab w:val="left" w:pos="5220"/>
              </w:tabs>
              <w:rPr>
                <w:b/>
                <w:bCs/>
                <w:lang w:val="de-DE"/>
              </w:rPr>
            </w:pPr>
            <w:r>
              <w:rPr>
                <w:b/>
                <w:bCs/>
                <w:lang w:val="de-DE"/>
              </w:rPr>
              <w:t>ID</w:t>
            </w:r>
          </w:p>
        </w:tc>
        <w:tc>
          <w:tcPr>
            <w:tcW w:w="1795" w:type="dxa"/>
            <w:tcBorders>
              <w:top w:val="single" w:sz="4" w:space="0" w:color="auto"/>
              <w:left w:val="single" w:sz="4" w:space="0" w:color="auto"/>
              <w:bottom w:val="single" w:sz="4" w:space="0" w:color="auto"/>
              <w:right w:val="single" w:sz="4" w:space="0" w:color="auto"/>
            </w:tcBorders>
          </w:tcPr>
          <w:p w:rsidR="00732694" w:rsidRDefault="00AE6BFD" w:rsidP="0095216D">
            <w:pPr>
              <w:tabs>
                <w:tab w:val="left" w:pos="5220"/>
              </w:tabs>
              <w:jc w:val="both"/>
              <w:rPr>
                <w:lang w:val="de-DE"/>
              </w:rPr>
            </w:pPr>
            <w:r>
              <w:rPr>
                <w:lang w:val="de-DE"/>
              </w:rPr>
              <w:t>201.003</w:t>
            </w:r>
          </w:p>
        </w:tc>
      </w:tr>
      <w:tr w:rsidR="006E5D94" w:rsidRPr="00217EF9" w:rsidTr="00DC0A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6E5D94" w:rsidRDefault="006E5D94" w:rsidP="008C6CFF">
            <w:pPr>
              <w:tabs>
                <w:tab w:val="left" w:pos="5220"/>
              </w:tabs>
              <w:rPr>
                <w:b/>
                <w:bCs/>
                <w:lang w:val="de-DE"/>
              </w:rPr>
            </w:pPr>
            <w:r>
              <w:rPr>
                <w:b/>
                <w:bCs/>
                <w:lang w:val="de-DE"/>
              </w:rPr>
              <w:t>Owner</w:t>
            </w:r>
          </w:p>
        </w:tc>
        <w:tc>
          <w:tcPr>
            <w:tcW w:w="4961" w:type="dxa"/>
            <w:gridSpan w:val="3"/>
            <w:tcBorders>
              <w:top w:val="single" w:sz="4" w:space="0" w:color="auto"/>
              <w:left w:val="single" w:sz="4" w:space="0" w:color="auto"/>
              <w:bottom w:val="single" w:sz="4" w:space="0" w:color="auto"/>
              <w:right w:val="single" w:sz="4" w:space="0" w:color="auto"/>
            </w:tcBorders>
          </w:tcPr>
          <w:p w:rsidR="006E5D94" w:rsidRDefault="00057372" w:rsidP="0095216D">
            <w:pPr>
              <w:tabs>
                <w:tab w:val="left" w:pos="5220"/>
              </w:tabs>
              <w:rPr>
                <w:lang w:val="de-DE"/>
              </w:rPr>
            </w:pPr>
            <w:r>
              <w:rPr>
                <w:lang w:val="de-DE"/>
              </w:rPr>
              <w:t>Remo Herren</w:t>
            </w:r>
          </w:p>
        </w:tc>
        <w:tc>
          <w:tcPr>
            <w:tcW w:w="2410" w:type="dxa"/>
            <w:gridSpan w:val="2"/>
            <w:tcBorders>
              <w:top w:val="single" w:sz="4" w:space="0" w:color="auto"/>
              <w:left w:val="single" w:sz="4" w:space="0" w:color="auto"/>
              <w:bottom w:val="single" w:sz="4" w:space="0" w:color="auto"/>
              <w:right w:val="single" w:sz="4" w:space="0" w:color="auto"/>
            </w:tcBorders>
          </w:tcPr>
          <w:p w:rsidR="006E5D94" w:rsidRPr="00B21819" w:rsidRDefault="006E5D94" w:rsidP="00B21819">
            <w:pPr>
              <w:tabs>
                <w:tab w:val="left" w:pos="5220"/>
              </w:tabs>
              <w:rPr>
                <w:b/>
                <w:bCs/>
                <w:sz w:val="16"/>
                <w:szCs w:val="16"/>
                <w:lang w:val="en-US"/>
              </w:rPr>
            </w:pPr>
            <w:r w:rsidRPr="00B21819">
              <w:rPr>
                <w:b/>
                <w:bCs/>
                <w:sz w:val="16"/>
                <w:szCs w:val="16"/>
                <w:lang w:val="en-US"/>
              </w:rPr>
              <w:t xml:space="preserve">Rev-Number / </w:t>
            </w:r>
            <w:r w:rsidR="00B21819" w:rsidRPr="00B21819">
              <w:rPr>
                <w:b/>
                <w:bCs/>
                <w:sz w:val="16"/>
                <w:szCs w:val="16"/>
                <w:lang w:val="en-US"/>
              </w:rPr>
              <w:t>Saved Date / Last Saved by</w:t>
            </w:r>
          </w:p>
        </w:tc>
        <w:tc>
          <w:tcPr>
            <w:tcW w:w="1795" w:type="dxa"/>
            <w:tcBorders>
              <w:top w:val="single" w:sz="4" w:space="0" w:color="auto"/>
              <w:left w:val="single" w:sz="4" w:space="0" w:color="auto"/>
              <w:bottom w:val="single" w:sz="4" w:space="0" w:color="auto"/>
              <w:right w:val="single" w:sz="4" w:space="0" w:color="auto"/>
            </w:tcBorders>
          </w:tcPr>
          <w:p w:rsidR="00000000" w:rsidRDefault="007F7989">
            <w:pPr>
              <w:tabs>
                <w:tab w:val="left" w:pos="5220"/>
              </w:tabs>
              <w:rPr>
                <w:rFonts w:cs="Tahoma"/>
                <w:lang w:val="de-DE"/>
              </w:rPr>
              <w:pPrChange w:id="5" w:author="GARAIO AG" w:date="2009-06-11T13:44:00Z">
                <w:pPr>
                  <w:shd w:val="clear" w:color="auto" w:fill="000080"/>
                  <w:tabs>
                    <w:tab w:val="left" w:pos="5220"/>
                  </w:tabs>
                </w:pPr>
              </w:pPrChange>
            </w:pPr>
            <w:del w:id="6" w:author="Tim Bänziger" w:date="2009-06-10T13:53:00Z">
              <w:r w:rsidDel="003545D6">
                <w:fldChar w:fldCharType="begin"/>
              </w:r>
              <w:r w:rsidR="00FC69C2" w:rsidDel="003545D6">
                <w:delInstrText xml:space="preserve"> DOCPROPERTY  RevisionNumber  \* MERGEFORMAT </w:delInstrText>
              </w:r>
              <w:r w:rsidDel="003545D6">
                <w:fldChar w:fldCharType="separate"/>
              </w:r>
              <w:r w:rsidR="008E40A9" w:rsidRPr="008E40A9" w:rsidDel="003545D6">
                <w:rPr>
                  <w:lang w:val="de-DE"/>
                </w:rPr>
                <w:delText>6</w:delText>
              </w:r>
              <w:r w:rsidDel="003545D6">
                <w:fldChar w:fldCharType="end"/>
              </w:r>
              <w:r w:rsidR="006E5D94" w:rsidDel="003545D6">
                <w:rPr>
                  <w:lang w:val="de-DE"/>
                </w:rPr>
                <w:delText xml:space="preserve"> </w:delText>
              </w:r>
            </w:del>
            <w:ins w:id="7" w:author="Tim Bänziger" w:date="2009-06-10T13:53:00Z">
              <w:r w:rsidR="003545D6">
                <w:t>1.</w:t>
              </w:r>
            </w:ins>
            <w:ins w:id="8" w:author="GARAIO AG" w:date="2009-06-11T13:43:00Z">
              <w:r w:rsidR="00D17169">
                <w:t>6</w:t>
              </w:r>
            </w:ins>
            <w:ins w:id="9" w:author="Tim Bänziger" w:date="2009-06-10T13:53:00Z">
              <w:del w:id="10" w:author="GARAIO AG" w:date="2009-06-11T13:43:00Z">
                <w:r w:rsidR="003545D6" w:rsidDel="00D17169">
                  <w:delText>5</w:delText>
                </w:r>
              </w:del>
              <w:r w:rsidR="003545D6">
                <w:rPr>
                  <w:lang w:val="de-DE"/>
                </w:rPr>
                <w:t xml:space="preserve"> </w:t>
              </w:r>
            </w:ins>
            <w:r w:rsidR="006E5D94">
              <w:rPr>
                <w:lang w:val="de-DE"/>
              </w:rPr>
              <w:t xml:space="preserve">/ </w:t>
            </w:r>
            <w:fldSimple w:instr=" DOCPROPERTY  LastSavedTime  \* MERGEFORMAT ">
              <w:ins w:id="11" w:author="GARAIO AG" w:date="2009-06-11T13:43:00Z">
                <w:r w:rsidR="00D17169">
                  <w:t>11.06.2009 13:42</w:t>
                </w:r>
              </w:ins>
              <w:ins w:id="12" w:author="Tim Bänziger" w:date="2009-06-10T13:53:00Z">
                <w:del w:id="13" w:author="GARAIO AG" w:date="2009-06-11T13:43:00Z">
                  <w:r w:rsidR="003545D6" w:rsidDel="00D17169">
                    <w:delText>10.06.2009 12:47</w:delText>
                  </w:r>
                </w:del>
              </w:ins>
              <w:del w:id="14" w:author="GARAIO AG" w:date="2009-06-11T13:43:00Z">
                <w:r w:rsidR="009A072B" w:rsidDel="00D17169">
                  <w:delText>08.04.2009 12:50</w:delText>
                </w:r>
              </w:del>
            </w:fldSimple>
            <w:r w:rsidR="00B21819">
              <w:rPr>
                <w:lang w:val="de-DE"/>
              </w:rPr>
              <w:t xml:space="preserve"> / </w:t>
            </w:r>
            <w:fldSimple w:instr=" LASTSAVEDBY   \* MERGEFORMAT ">
              <w:ins w:id="15" w:author="GARAIO AG" w:date="2009-06-11T13:43:00Z">
                <w:r w:rsidR="00D17169">
                  <w:rPr>
                    <w:noProof/>
                    <w:lang w:val="de-DE"/>
                  </w:rPr>
                  <w:t>Philipp Roth</w:t>
                </w:r>
              </w:ins>
              <w:ins w:id="16" w:author="Tim Bänziger" w:date="2009-06-10T13:53:00Z">
                <w:del w:id="17" w:author="GARAIO AG" w:date="2009-06-11T13:43:00Z">
                  <w:r w:rsidRPr="007F7989">
                    <w:rPr>
                      <w:noProof/>
                      <w:lang w:val="de-DE"/>
                      <w:rPrChange w:id="18" w:author="Tim Bänziger" w:date="2009-06-10T13:53:00Z">
                        <w:rPr/>
                      </w:rPrChange>
                    </w:rPr>
                    <w:delText>Tim</w:delText>
                  </w:r>
                  <w:r w:rsidR="003545D6" w:rsidDel="00D17169">
                    <w:rPr>
                      <w:noProof/>
                    </w:rPr>
                    <w:delText xml:space="preserve"> Bänziger</w:delText>
                  </w:r>
                </w:del>
              </w:ins>
              <w:del w:id="19" w:author="GARAIO AG" w:date="2009-06-11T13:43:00Z">
                <w:r w:rsidR="00057372" w:rsidDel="00D17169">
                  <w:rPr>
                    <w:noProof/>
                    <w:lang w:val="de-DE"/>
                  </w:rPr>
                  <w:delText>rh</w:delText>
                </w:r>
              </w:del>
            </w:fldSimple>
            <w:r w:rsidR="00B16ADE">
              <w:rPr>
                <w:lang w:val="de-DE"/>
              </w:rPr>
              <w:t xml:space="preserve"> </w:t>
            </w:r>
          </w:p>
        </w:tc>
      </w:tr>
      <w:tr w:rsidR="00832D17" w:rsidRPr="00040923" w:rsidTr="006E5D94">
        <w:trPr>
          <w:cantSplit/>
        </w:trPr>
        <w:tc>
          <w:tcPr>
            <w:tcW w:w="10125" w:type="dxa"/>
            <w:gridSpan w:val="7"/>
            <w:tcBorders>
              <w:bottom w:val="single" w:sz="4" w:space="0" w:color="auto"/>
            </w:tcBorders>
            <w:shd w:val="clear" w:color="auto" w:fill="C2D69B"/>
          </w:tcPr>
          <w:p w:rsidR="00832D17" w:rsidRDefault="00832D17" w:rsidP="006E5D94">
            <w:pPr>
              <w:pStyle w:val="Heading3"/>
              <w:jc w:val="both"/>
              <w:rPr>
                <w:u w:val="single"/>
              </w:rPr>
            </w:pPr>
            <w:r>
              <w:rPr>
                <w:u w:val="single"/>
              </w:rPr>
              <w:t>Storie / Notizen</w:t>
            </w:r>
          </w:p>
          <w:p w:rsidR="00832D17" w:rsidRPr="00832D17" w:rsidRDefault="00832D17" w:rsidP="00BA575F">
            <w:r>
              <w:t xml:space="preserve">Diese Zeile </w:t>
            </w:r>
            <w:r w:rsidR="00070EBE">
              <w:t>dient dazu, dass Vorarbeiten von den Grob</w:t>
            </w:r>
            <w:r w:rsidR="00BA575F">
              <w:t xml:space="preserve">beschrieben </w:t>
            </w:r>
            <w:r w:rsidR="00070EBE">
              <w:t xml:space="preserve">übernommen werden und </w:t>
            </w:r>
            <w:r w:rsidR="00BA575F">
              <w:t>kann nachträglich gelöscht werden.</w:t>
            </w:r>
          </w:p>
        </w:tc>
      </w:tr>
      <w:tr w:rsidR="00832D17" w:rsidRPr="00040923"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832D17" w:rsidRDefault="00832D17" w:rsidP="00395D64">
            <w:pPr>
              <w:tabs>
                <w:tab w:val="left" w:pos="5220"/>
              </w:tabs>
              <w:rPr>
                <w:b/>
                <w:bCs/>
                <w:lang w:val="de-DE"/>
              </w:rPr>
            </w:pPr>
          </w:p>
        </w:tc>
        <w:tc>
          <w:tcPr>
            <w:tcW w:w="7938" w:type="dxa"/>
            <w:gridSpan w:val="5"/>
            <w:tcBorders>
              <w:top w:val="single" w:sz="4" w:space="0" w:color="auto"/>
              <w:left w:val="single" w:sz="4" w:space="0" w:color="auto"/>
              <w:bottom w:val="single" w:sz="4" w:space="0" w:color="auto"/>
              <w:right w:val="single" w:sz="4" w:space="0" w:color="auto"/>
            </w:tcBorders>
          </w:tcPr>
          <w:p w:rsidR="00832D17" w:rsidRDefault="00832D17" w:rsidP="00432E33">
            <w:pPr>
              <w:tabs>
                <w:tab w:val="left" w:pos="5220"/>
              </w:tabs>
              <w:jc w:val="both"/>
              <w:rPr>
                <w:lang w:val="de-DE"/>
              </w:rPr>
            </w:pPr>
          </w:p>
        </w:tc>
      </w:tr>
      <w:tr w:rsidR="00395D64" w:rsidRPr="00040923"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1C739D">
            <w:pPr>
              <w:tabs>
                <w:tab w:val="left" w:pos="5220"/>
              </w:tabs>
              <w:rPr>
                <w:b/>
                <w:bCs/>
                <w:lang w:val="de-DE"/>
              </w:rPr>
            </w:pPr>
            <w:r>
              <w:rPr>
                <w:b/>
                <w:bCs/>
                <w:lang w:val="de-DE"/>
              </w:rPr>
              <w:t>Akt</w:t>
            </w:r>
            <w:ins w:id="20" w:author="GARAIO AG" w:date="2009-06-09T17:19:00Z">
              <w:r w:rsidR="001C739D">
                <w:rPr>
                  <w:b/>
                  <w:bCs/>
                  <w:lang w:val="de-DE"/>
                </w:rPr>
                <w:t>eu</w:t>
              </w:r>
            </w:ins>
            <w:del w:id="21" w:author="GARAIO AG" w:date="2009-06-09T17:19:00Z">
              <w:r w:rsidDel="001C739D">
                <w:rPr>
                  <w:b/>
                  <w:bCs/>
                  <w:lang w:val="de-DE"/>
                </w:rPr>
                <w:delText>o</w:delText>
              </w:r>
            </w:del>
            <w:r>
              <w:rPr>
                <w:b/>
                <w:bCs/>
                <w:lang w:val="de-DE"/>
              </w:rPr>
              <w:t>re</w:t>
            </w:r>
            <w:del w:id="22" w:author="GARAIO AG" w:date="2009-06-09T17:19:00Z">
              <w:r w:rsidDel="001C739D">
                <w:rPr>
                  <w:b/>
                  <w:bCs/>
                  <w:lang w:val="de-DE"/>
                </w:rPr>
                <w:delText>n</w:delText>
              </w:r>
            </w:del>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8A1628" w:rsidP="00C96006">
            <w:pPr>
              <w:tabs>
                <w:tab w:val="left" w:pos="5220"/>
              </w:tabs>
              <w:jc w:val="both"/>
              <w:rPr>
                <w:lang w:val="de-DE"/>
              </w:rPr>
            </w:pPr>
            <w:r>
              <w:rPr>
                <w:lang w:val="de-DE"/>
              </w:rPr>
              <w:t>Administratoren</w:t>
            </w:r>
            <w:r w:rsidR="00C96006">
              <w:rPr>
                <w:lang w:val="de-DE"/>
              </w:rPr>
              <w:t>/Nutzer mit entsprechenden Berechtigungen</w:t>
            </w:r>
          </w:p>
        </w:tc>
      </w:tr>
      <w:tr w:rsidR="00FD2C81" w:rsidRPr="00040923"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FD2C81" w:rsidRDefault="00FD2C81" w:rsidP="008C6CFF">
            <w:pPr>
              <w:tabs>
                <w:tab w:val="left" w:pos="5220"/>
              </w:tabs>
              <w:rPr>
                <w:b/>
                <w:bCs/>
                <w:lang w:val="de-DE"/>
              </w:rPr>
            </w:pPr>
            <w:r>
              <w:rPr>
                <w:b/>
                <w:bCs/>
                <w:lang w:val="de-DE"/>
              </w:rPr>
              <w:t>Ziel</w:t>
            </w:r>
          </w:p>
        </w:tc>
        <w:tc>
          <w:tcPr>
            <w:tcW w:w="7938" w:type="dxa"/>
            <w:gridSpan w:val="5"/>
            <w:tcBorders>
              <w:top w:val="single" w:sz="4" w:space="0" w:color="auto"/>
              <w:left w:val="single" w:sz="4" w:space="0" w:color="auto"/>
              <w:bottom w:val="single" w:sz="4" w:space="0" w:color="auto"/>
              <w:right w:val="single" w:sz="4" w:space="0" w:color="auto"/>
            </w:tcBorders>
          </w:tcPr>
          <w:p w:rsidR="00AC5D0A" w:rsidRDefault="00D14FDD" w:rsidP="008765BC">
            <w:pPr>
              <w:pStyle w:val="ListParagraph"/>
              <w:numPr>
                <w:ilvl w:val="0"/>
                <w:numId w:val="22"/>
              </w:numPr>
              <w:tabs>
                <w:tab w:val="left" w:pos="5220"/>
              </w:tabs>
              <w:jc w:val="both"/>
              <w:rPr>
                <w:lang w:val="de-DE"/>
              </w:rPr>
            </w:pPr>
            <w:r>
              <w:rPr>
                <w:lang w:val="de-DE"/>
              </w:rPr>
              <w:t xml:space="preserve">Der </w:t>
            </w:r>
            <w:r w:rsidR="00135754">
              <w:rPr>
                <w:lang w:val="de-DE"/>
              </w:rPr>
              <w:t>Nutzer</w:t>
            </w:r>
            <w:r>
              <w:rPr>
                <w:lang w:val="de-DE"/>
              </w:rPr>
              <w:t xml:space="preserve"> kann </w:t>
            </w:r>
            <w:r w:rsidR="00AE6BFD">
              <w:rPr>
                <w:lang w:val="de-DE"/>
              </w:rPr>
              <w:t>Angebote</w:t>
            </w:r>
            <w:r>
              <w:rPr>
                <w:lang w:val="de-DE"/>
              </w:rPr>
              <w:t xml:space="preserve"> </w:t>
            </w:r>
            <w:r w:rsidR="00ED15C4">
              <w:rPr>
                <w:lang w:val="de-DE"/>
              </w:rPr>
              <w:t xml:space="preserve">zu einer </w:t>
            </w:r>
            <w:del w:id="23" w:author="Tim Bänziger" w:date="2009-07-01T17:50:00Z">
              <w:r w:rsidR="00ED15C4" w:rsidDel="008765BC">
                <w:rPr>
                  <w:lang w:val="de-DE"/>
                </w:rPr>
                <w:delText xml:space="preserve">Ressource </w:delText>
              </w:r>
            </w:del>
            <w:ins w:id="24" w:author="Tim Bänziger" w:date="2009-07-01T17:50:00Z">
              <w:r w:rsidR="008765BC">
                <w:rPr>
                  <w:lang w:val="de-DE"/>
                </w:rPr>
                <w:t>Reservation</w:t>
              </w:r>
            </w:ins>
            <w:ins w:id="25" w:author="Tim Bänziger" w:date="2009-09-08T15:02:00Z">
              <w:r w:rsidR="00285416">
                <w:rPr>
                  <w:lang w:val="de-DE"/>
                </w:rPr>
                <w:t xml:space="preserve"> oder Anlass</w:t>
              </w:r>
            </w:ins>
            <w:ins w:id="26" w:author="Tim Bänziger" w:date="2009-07-01T17:50:00Z">
              <w:r w:rsidR="008765BC">
                <w:rPr>
                  <w:lang w:val="de-DE"/>
                </w:rPr>
                <w:t xml:space="preserve"> </w:t>
              </w:r>
            </w:ins>
            <w:r w:rsidR="00ED15C4">
              <w:rPr>
                <w:lang w:val="de-DE"/>
              </w:rPr>
              <w:t xml:space="preserve">hinzufügen und </w:t>
            </w:r>
            <w:r w:rsidR="009A072B">
              <w:rPr>
                <w:lang w:val="de-DE"/>
              </w:rPr>
              <w:br/>
            </w:r>
            <w:r w:rsidR="00ED15C4">
              <w:rPr>
                <w:lang w:val="de-DE"/>
              </w:rPr>
              <w:t xml:space="preserve">diese auf der </w:t>
            </w:r>
            <w:del w:id="27" w:author="Tim Bänziger" w:date="2009-07-01T17:51:00Z">
              <w:r w:rsidR="00ED15C4" w:rsidDel="008765BC">
                <w:rPr>
                  <w:lang w:val="de-DE"/>
                </w:rPr>
                <w:delText xml:space="preserve">Ressource </w:delText>
              </w:r>
            </w:del>
            <w:ins w:id="28" w:author="Tim Bänziger" w:date="2009-07-01T17:51:00Z">
              <w:r w:rsidR="008765BC">
                <w:rPr>
                  <w:lang w:val="de-DE"/>
                </w:rPr>
                <w:t xml:space="preserve">Reservation </w:t>
              </w:r>
            </w:ins>
            <w:r w:rsidR="00ED15C4">
              <w:rPr>
                <w:lang w:val="de-DE"/>
              </w:rPr>
              <w:t>entsprechend konfigurieren</w:t>
            </w:r>
          </w:p>
        </w:tc>
      </w:tr>
      <w:tr w:rsidR="00395D64" w:rsidRPr="00040923"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Vorbedingung</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B16ADE" w:rsidP="00432E33">
            <w:pPr>
              <w:tabs>
                <w:tab w:val="left" w:pos="5220"/>
              </w:tabs>
              <w:jc w:val="both"/>
              <w:rPr>
                <w:lang w:val="de-DE"/>
              </w:rPr>
            </w:pPr>
            <w:r w:rsidRPr="00027D15">
              <w:rPr>
                <w:lang w:val="de-DE"/>
              </w:rPr>
              <w:t>Use Case 105.001 wurde in den Schritten 1, 2, 3 und 5 ausgeführt.</w:t>
            </w:r>
          </w:p>
        </w:tc>
      </w:tr>
      <w:tr w:rsidR="00395D64" w:rsidRPr="00040923"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Hauptszenario</w:t>
            </w:r>
          </w:p>
        </w:tc>
        <w:tc>
          <w:tcPr>
            <w:tcW w:w="7938" w:type="dxa"/>
            <w:gridSpan w:val="5"/>
            <w:tcBorders>
              <w:top w:val="single" w:sz="4" w:space="0" w:color="auto"/>
              <w:left w:val="single" w:sz="4" w:space="0" w:color="auto"/>
              <w:bottom w:val="single" w:sz="4" w:space="0" w:color="auto"/>
              <w:right w:val="single" w:sz="4" w:space="0" w:color="auto"/>
            </w:tcBorders>
          </w:tcPr>
          <w:p w:rsidR="005B75C6" w:rsidRDefault="005B75C6" w:rsidP="005B75C6">
            <w:pPr>
              <w:pStyle w:val="ListParagraph"/>
              <w:numPr>
                <w:ilvl w:val="0"/>
                <w:numId w:val="33"/>
              </w:numPr>
              <w:ind w:left="1499" w:hanging="1139"/>
              <w:jc w:val="both"/>
            </w:pPr>
            <w:r>
              <w:t>Navigation</w:t>
            </w:r>
            <w:r w:rsidR="00D34A53">
              <w:t xml:space="preserve"> in den Bereich der </w:t>
            </w:r>
            <w:r w:rsidR="00F51D22">
              <w:t>Angebote</w:t>
            </w:r>
            <w:r>
              <w:t xml:space="preserve"> (Tab </w:t>
            </w:r>
            <w:del w:id="29" w:author="Tim Bänziger" w:date="2009-06-09T14:43:00Z">
              <w:r w:rsidR="003C2F91" w:rsidDel="00040923">
                <w:delText>Dienstleistungsa</w:delText>
              </w:r>
              <w:r w:rsidR="00F51D22" w:rsidDel="00040923">
                <w:delText>ngebote (ehemals Dienstleistungen)</w:delText>
              </w:r>
              <w:r w:rsidDel="00040923">
                <w:delText>)</w:delText>
              </w:r>
            </w:del>
            <w:ins w:id="30" w:author="Tim Bänziger" w:date="2009-06-09T14:43:00Z">
              <w:r w:rsidR="00040923">
                <w:t>“Bestellungen“</w:t>
              </w:r>
            </w:ins>
            <w:ins w:id="31" w:author="Tim Bänziger" w:date="2009-06-10T12:47:00Z">
              <w:r w:rsidR="00E83A47">
                <w:t>)</w:t>
              </w:r>
            </w:ins>
          </w:p>
          <w:p w:rsidR="005B75C6" w:rsidRDefault="005B75C6" w:rsidP="005B75C6">
            <w:pPr>
              <w:pStyle w:val="ListParagraph"/>
              <w:numPr>
                <w:ilvl w:val="0"/>
                <w:numId w:val="33"/>
              </w:numPr>
              <w:ind w:left="1499" w:hanging="1139"/>
              <w:jc w:val="both"/>
            </w:pPr>
            <w:r>
              <w:t xml:space="preserve">Liste mit allen der </w:t>
            </w:r>
            <w:del w:id="32" w:author="Tim Bänziger" w:date="2009-06-09T14:44:00Z">
              <w:r w:rsidDel="00040923">
                <w:delText xml:space="preserve">Ressource </w:delText>
              </w:r>
            </w:del>
            <w:ins w:id="33" w:author="Tim Bänziger" w:date="2009-06-09T14:44:00Z">
              <w:r w:rsidR="00040923">
                <w:t xml:space="preserve">Reservation </w:t>
              </w:r>
            </w:ins>
            <w:r>
              <w:t xml:space="preserve">zugeordneten </w:t>
            </w:r>
            <w:del w:id="34" w:author="Tim Bänziger" w:date="2009-06-09T14:44:00Z">
              <w:r w:rsidR="00F51D22" w:rsidDel="00040923">
                <w:delText>Angebote</w:delText>
              </w:r>
              <w:r w:rsidR="001D7181" w:rsidDel="00040923">
                <w:delText>/</w:delText>
              </w:r>
            </w:del>
            <w:r w:rsidR="001D7181">
              <w:t>Bestellungen</w:t>
            </w:r>
            <w:r>
              <w:t xml:space="preserve"> wird angezeigt</w:t>
            </w:r>
          </w:p>
          <w:p w:rsidR="005B75C6" w:rsidRDefault="001D7181" w:rsidP="005B75C6">
            <w:pPr>
              <w:pStyle w:val="ListParagraph"/>
              <w:numPr>
                <w:ilvl w:val="0"/>
                <w:numId w:val="33"/>
              </w:numPr>
              <w:ind w:left="1499" w:hanging="1139"/>
              <w:jc w:val="both"/>
            </w:pPr>
            <w:r>
              <w:t>Bestellung</w:t>
            </w:r>
            <w:r w:rsidR="00F51D22">
              <w:t>(e</w:t>
            </w:r>
            <w:r>
              <w:t>n</w:t>
            </w:r>
            <w:r w:rsidR="00F51D22">
              <w:t>)</w:t>
            </w:r>
            <w:r w:rsidR="005B75C6">
              <w:t xml:space="preserve"> kann/können </w:t>
            </w:r>
            <w:r w:rsidR="001B75FD">
              <w:t xml:space="preserve">auf </w:t>
            </w:r>
            <w:r w:rsidR="005B75C6">
              <w:t xml:space="preserve">der </w:t>
            </w:r>
            <w:del w:id="35" w:author="Tim Bänziger" w:date="2009-06-10T12:47:00Z">
              <w:r w:rsidR="005B75C6" w:rsidDel="00E83A47">
                <w:delText xml:space="preserve">Ressource </w:delText>
              </w:r>
            </w:del>
            <w:ins w:id="36" w:author="Tim Bänziger" w:date="2009-06-10T12:47:00Z">
              <w:r w:rsidR="00E83A47">
                <w:t xml:space="preserve">Reservation </w:t>
              </w:r>
            </w:ins>
            <w:r w:rsidR="001B75FD">
              <w:t xml:space="preserve">editiert </w:t>
            </w:r>
            <w:r w:rsidR="005B75C6">
              <w:t>werden</w:t>
            </w:r>
          </w:p>
          <w:p w:rsidR="005B75C6" w:rsidRDefault="001D7181" w:rsidP="005B75C6">
            <w:pPr>
              <w:pStyle w:val="ListParagraph"/>
              <w:numPr>
                <w:ilvl w:val="0"/>
                <w:numId w:val="33"/>
              </w:numPr>
              <w:ind w:left="1499" w:hanging="1139"/>
              <w:jc w:val="both"/>
            </w:pPr>
            <w:r>
              <w:t xml:space="preserve">Bestellung(en) </w:t>
            </w:r>
            <w:r w:rsidR="005B75C6">
              <w:t xml:space="preserve">kann/können </w:t>
            </w:r>
            <w:r w:rsidR="001B75FD">
              <w:t>vo</w:t>
            </w:r>
            <w:r>
              <w:t>n</w:t>
            </w:r>
            <w:r w:rsidR="001B75FD">
              <w:t xml:space="preserve"> </w:t>
            </w:r>
            <w:r w:rsidR="005B75C6">
              <w:t xml:space="preserve">der </w:t>
            </w:r>
            <w:del w:id="37" w:author="Tim Bänziger" w:date="2009-06-10T12:47:00Z">
              <w:r w:rsidR="005B75C6" w:rsidDel="00E83A47">
                <w:delText xml:space="preserve">Ressource </w:delText>
              </w:r>
            </w:del>
            <w:ins w:id="38" w:author="Tim Bänziger" w:date="2009-06-10T12:47:00Z">
              <w:r w:rsidR="00E83A47">
                <w:t xml:space="preserve">Reservation </w:t>
              </w:r>
            </w:ins>
            <w:r w:rsidR="001B75FD">
              <w:t xml:space="preserve">entfernt </w:t>
            </w:r>
            <w:r w:rsidR="005B75C6">
              <w:t>werden</w:t>
            </w:r>
          </w:p>
          <w:p w:rsidR="001B75FD" w:rsidRPr="001B75FD" w:rsidRDefault="001B75FD" w:rsidP="001B75FD">
            <w:pPr>
              <w:pStyle w:val="ListParagraph"/>
              <w:numPr>
                <w:ilvl w:val="0"/>
                <w:numId w:val="33"/>
              </w:numPr>
              <w:ind w:left="1499" w:hanging="1139"/>
              <w:jc w:val="both"/>
            </w:pPr>
            <w:del w:id="39" w:author="Tim Bänziger" w:date="2009-06-10T12:48:00Z">
              <w:r w:rsidDel="00E83A47">
                <w:delText>Angebot</w:delText>
              </w:r>
            </w:del>
            <w:ins w:id="40" w:author="Tim Bänziger" w:date="2009-06-10T13:10:00Z">
              <w:r w:rsidR="001F2016">
                <w:t>Angebote</w:t>
              </w:r>
            </w:ins>
            <w:r>
              <w:t xml:space="preserve">(e) kann/können </w:t>
            </w:r>
            <w:del w:id="41" w:author="Tim Bänziger" w:date="2009-06-10T13:10:00Z">
              <w:r w:rsidDel="001F2016">
                <w:delText xml:space="preserve">der </w:delText>
              </w:r>
            </w:del>
            <w:del w:id="42" w:author="Tim Bänziger" w:date="2009-06-10T12:48:00Z">
              <w:r w:rsidDel="00E83A47">
                <w:delText xml:space="preserve">Ressource </w:delText>
              </w:r>
            </w:del>
            <w:del w:id="43" w:author="Tim Bänziger" w:date="2009-06-10T13:10:00Z">
              <w:r w:rsidDel="001F2016">
                <w:delText xml:space="preserve">hinzugefügt </w:delText>
              </w:r>
            </w:del>
            <w:ins w:id="44" w:author="Tim Bänziger" w:date="2009-06-10T13:10:00Z">
              <w:r w:rsidR="001F2016">
                <w:t xml:space="preserve">bestellt </w:t>
              </w:r>
            </w:ins>
            <w:r>
              <w:t>werden</w:t>
            </w:r>
          </w:p>
          <w:p w:rsidR="00B16ADE" w:rsidRDefault="00B16ADE" w:rsidP="005B75C6">
            <w:pPr>
              <w:pStyle w:val="ListParagraph"/>
              <w:ind w:left="1499"/>
              <w:jc w:val="both"/>
            </w:pPr>
          </w:p>
          <w:p w:rsidR="001B75FD" w:rsidRPr="00BC0B09" w:rsidRDefault="001B75FD" w:rsidP="005B75C6">
            <w:pPr>
              <w:pStyle w:val="ListParagraph"/>
              <w:ind w:left="1499"/>
              <w:jc w:val="both"/>
            </w:pPr>
          </w:p>
        </w:tc>
      </w:tr>
      <w:tr w:rsidR="00395D64" w:rsidRPr="00395D6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Alternativszenario</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5275B9" w:rsidP="00432E33">
            <w:pPr>
              <w:tabs>
                <w:tab w:val="left" w:pos="5220"/>
              </w:tabs>
              <w:jc w:val="both"/>
              <w:rPr>
                <w:lang w:val="de-DE"/>
              </w:rPr>
            </w:pPr>
            <w:r>
              <w:rPr>
                <w:lang w:val="de-DE"/>
              </w:rPr>
              <w:t>K</w:t>
            </w:r>
            <w:r w:rsidR="008A1628">
              <w:rPr>
                <w:lang w:val="de-DE"/>
              </w:rPr>
              <w:t>eines</w:t>
            </w:r>
          </w:p>
        </w:tc>
      </w:tr>
      <w:tr w:rsidR="00395D64" w:rsidRPr="00395D6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Ausnahmeszenario</w:t>
            </w:r>
          </w:p>
        </w:tc>
        <w:tc>
          <w:tcPr>
            <w:tcW w:w="7938" w:type="dxa"/>
            <w:gridSpan w:val="5"/>
            <w:tcBorders>
              <w:top w:val="single" w:sz="4" w:space="0" w:color="auto"/>
              <w:left w:val="single" w:sz="4" w:space="0" w:color="auto"/>
              <w:bottom w:val="single" w:sz="4" w:space="0" w:color="auto"/>
              <w:right w:val="single" w:sz="4" w:space="0" w:color="auto"/>
            </w:tcBorders>
          </w:tcPr>
          <w:p w:rsidR="007F63B3" w:rsidRPr="007F63B3" w:rsidRDefault="007F63B3" w:rsidP="00744CC0">
            <w:pPr>
              <w:tabs>
                <w:tab w:val="left" w:pos="5220"/>
              </w:tabs>
              <w:jc w:val="both"/>
              <w:rPr>
                <w:lang w:val="de-DE"/>
              </w:rPr>
            </w:pPr>
          </w:p>
        </w:tc>
      </w:tr>
      <w:tr w:rsidR="00926E49" w:rsidRPr="00C96006"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926E49" w:rsidRDefault="00926E49" w:rsidP="008C6CFF">
            <w:pPr>
              <w:tabs>
                <w:tab w:val="left" w:pos="5220"/>
              </w:tabs>
              <w:rPr>
                <w:b/>
                <w:bCs/>
                <w:lang w:val="de-DE"/>
              </w:rPr>
            </w:pPr>
            <w:r>
              <w:rPr>
                <w:b/>
                <w:bCs/>
                <w:lang w:val="de-DE"/>
              </w:rPr>
              <w:t>Fehlerbehandlung</w:t>
            </w:r>
          </w:p>
        </w:tc>
        <w:tc>
          <w:tcPr>
            <w:tcW w:w="7938" w:type="dxa"/>
            <w:gridSpan w:val="5"/>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p>
        </w:tc>
      </w:tr>
      <w:tr w:rsidR="00395D64" w:rsidRPr="00040923"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Regeln + Bedingungen</w:t>
            </w:r>
          </w:p>
        </w:tc>
        <w:tc>
          <w:tcPr>
            <w:tcW w:w="7938" w:type="dxa"/>
            <w:gridSpan w:val="5"/>
            <w:tcBorders>
              <w:top w:val="single" w:sz="4" w:space="0" w:color="auto"/>
              <w:left w:val="single" w:sz="4" w:space="0" w:color="auto"/>
              <w:bottom w:val="single" w:sz="4" w:space="0" w:color="auto"/>
              <w:right w:val="single" w:sz="4" w:space="0" w:color="auto"/>
            </w:tcBorders>
          </w:tcPr>
          <w:p w:rsidR="00252706" w:rsidRPr="007D526A" w:rsidRDefault="00252706" w:rsidP="00252706">
            <w:pPr>
              <w:pStyle w:val="ListParagraph"/>
              <w:numPr>
                <w:ilvl w:val="0"/>
                <w:numId w:val="37"/>
              </w:numPr>
              <w:tabs>
                <w:tab w:val="left" w:pos="5220"/>
              </w:tabs>
              <w:jc w:val="both"/>
            </w:pPr>
            <w:r>
              <w:t>Funktionsrechte müssen implementiert werden:</w:t>
            </w:r>
          </w:p>
          <w:p w:rsidR="00252706" w:rsidRPr="00A8380E" w:rsidRDefault="00252706" w:rsidP="00252706">
            <w:pPr>
              <w:pStyle w:val="ListParagraph"/>
              <w:numPr>
                <w:ilvl w:val="1"/>
                <w:numId w:val="19"/>
              </w:numPr>
              <w:tabs>
                <w:tab w:val="left" w:pos="5220"/>
              </w:tabs>
              <w:jc w:val="both"/>
              <w:rPr>
                <w:ins w:id="45" w:author="Tim Bänziger" w:date="2009-09-08T15:05:00Z"/>
                <w:rFonts w:cs="Tahoma"/>
                <w:rPrChange w:id="46" w:author="Tim Bänziger" w:date="2009-09-08T15:05:00Z">
                  <w:rPr>
                    <w:ins w:id="47" w:author="Tim Bänziger" w:date="2009-09-08T15:05:00Z"/>
                  </w:rPr>
                </w:rPrChange>
              </w:rPr>
            </w:pPr>
            <w:r>
              <w:t>Darf</w:t>
            </w:r>
            <w:r w:rsidRPr="00A86CA1">
              <w:t xml:space="preserve"> „</w:t>
            </w:r>
            <w:r w:rsidR="00F51D22">
              <w:t>Angebote</w:t>
            </w:r>
            <w:r w:rsidR="00D34A53">
              <w:t xml:space="preserve"> </w:t>
            </w:r>
            <w:del w:id="48" w:author="Tim Bänziger" w:date="2009-06-09T10:28:00Z">
              <w:r w:rsidRPr="00A86CA1" w:rsidDel="003A0DE1">
                <w:delText>administrieren</w:delText>
              </w:r>
            </w:del>
            <w:ins w:id="49" w:author="Tim Bänziger" w:date="2009-06-09T10:28:00Z">
              <w:r w:rsidR="003A0DE1">
                <w:t>bestellen</w:t>
              </w:r>
            </w:ins>
            <w:r>
              <w:t>“</w:t>
            </w:r>
            <w:ins w:id="50" w:author="Tim Bänziger" w:date="2009-06-10T12:48:00Z">
              <w:r w:rsidR="00E83A47">
                <w:t xml:space="preserve"> (ohne dieses Funktionsrecht ist das Tab nicht sichtbar)</w:t>
              </w:r>
            </w:ins>
          </w:p>
          <w:p w:rsidR="00A8380E" w:rsidRPr="00D34A53" w:rsidRDefault="00A8380E" w:rsidP="00252706">
            <w:pPr>
              <w:pStyle w:val="ListParagraph"/>
              <w:numPr>
                <w:ilvl w:val="1"/>
                <w:numId w:val="19"/>
              </w:numPr>
              <w:tabs>
                <w:tab w:val="left" w:pos="5220"/>
              </w:tabs>
              <w:jc w:val="both"/>
              <w:rPr>
                <w:rFonts w:cs="Tahoma"/>
              </w:rPr>
            </w:pPr>
            <w:ins w:id="51" w:author="Tim Bänziger" w:date="2009-09-08T15:05:00Z">
              <w:r>
                <w:t xml:space="preserve">Darf </w:t>
              </w:r>
              <w:r>
                <w:t>„</w:t>
              </w:r>
              <w:r>
                <w:t>Angebote für Anlässe bestellen</w:t>
              </w:r>
              <w:r>
                <w:t>“</w:t>
              </w:r>
              <w:r>
                <w:t xml:space="preserve"> </w:t>
              </w:r>
              <w:r>
                <w:t>(ohne dieses Funktionsrecht ist das Tab nicht sichtbar)</w:t>
              </w:r>
            </w:ins>
          </w:p>
          <w:p w:rsidR="00B306CB" w:rsidRDefault="00B306CB" w:rsidP="00F51D22">
            <w:pPr>
              <w:tabs>
                <w:tab w:val="left" w:pos="5220"/>
              </w:tabs>
              <w:jc w:val="both"/>
              <w:rPr>
                <w:ins w:id="52" w:author="Tim Bänziger" w:date="2009-06-09T10:29:00Z"/>
              </w:rPr>
            </w:pPr>
          </w:p>
          <w:p w:rsidR="003A0DE1" w:rsidRPr="00252706" w:rsidRDefault="003A0DE1" w:rsidP="00F51D22">
            <w:pPr>
              <w:tabs>
                <w:tab w:val="left" w:pos="5220"/>
              </w:tabs>
              <w:jc w:val="both"/>
            </w:pPr>
            <w:ins w:id="53" w:author="Tim Bänziger" w:date="2009-06-09T10:29:00Z">
              <w:r>
                <w:t>Das Tab „Bestellungen“ muss an 4er Stelle implementiert werden.</w:t>
              </w:r>
            </w:ins>
          </w:p>
        </w:tc>
      </w:tr>
      <w:tr w:rsidR="00395D64" w:rsidRPr="003A0DE1"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926E49" w:rsidP="008C6CFF">
            <w:pPr>
              <w:tabs>
                <w:tab w:val="left" w:pos="5220"/>
              </w:tabs>
              <w:rPr>
                <w:b/>
                <w:bCs/>
                <w:lang w:val="de-DE"/>
              </w:rPr>
            </w:pPr>
            <w:r>
              <w:rPr>
                <w:b/>
                <w:bCs/>
                <w:lang w:val="de-DE"/>
              </w:rPr>
              <w:t>Qualitätsanforderungen</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395D64" w:rsidP="00432E33">
            <w:pPr>
              <w:tabs>
                <w:tab w:val="left" w:pos="5220"/>
              </w:tabs>
              <w:jc w:val="both"/>
              <w:rPr>
                <w:lang w:val="de-DE"/>
              </w:rPr>
            </w:pPr>
          </w:p>
        </w:tc>
      </w:tr>
      <w:tr w:rsidR="00395D64" w:rsidRPr="003A0DE1"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926E49" w:rsidP="008C6CFF">
            <w:pPr>
              <w:tabs>
                <w:tab w:val="left" w:pos="5220"/>
              </w:tabs>
              <w:rPr>
                <w:b/>
                <w:bCs/>
                <w:lang w:val="de-DE"/>
              </w:rPr>
            </w:pPr>
            <w:r>
              <w:rPr>
                <w:b/>
                <w:bCs/>
                <w:lang w:val="de-DE"/>
              </w:rPr>
              <w:t>Nachbedingung</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395D64" w:rsidP="00432E33">
            <w:pPr>
              <w:tabs>
                <w:tab w:val="left" w:pos="5220"/>
              </w:tabs>
              <w:jc w:val="both"/>
              <w:rPr>
                <w:lang w:val="de-DE"/>
              </w:rPr>
            </w:pPr>
          </w:p>
        </w:tc>
      </w:tr>
      <w:tr w:rsidR="00926E49" w:rsidRPr="003A0DE1"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val="restart"/>
            <w:tcBorders>
              <w:top w:val="single" w:sz="4" w:space="0" w:color="auto"/>
              <w:left w:val="single" w:sz="4" w:space="0" w:color="auto"/>
              <w:right w:val="single" w:sz="4" w:space="0" w:color="auto"/>
            </w:tcBorders>
          </w:tcPr>
          <w:p w:rsidR="00926E49" w:rsidRDefault="00926E49" w:rsidP="008C6CFF">
            <w:pPr>
              <w:tabs>
                <w:tab w:val="left" w:pos="5220"/>
              </w:tabs>
              <w:rPr>
                <w:b/>
                <w:bCs/>
                <w:lang w:val="de-DE"/>
              </w:rPr>
            </w:pPr>
            <w:r>
              <w:rPr>
                <w:b/>
                <w:bCs/>
                <w:lang w:val="de-DE"/>
              </w:rPr>
              <w:t>Beziehungen</w:t>
            </w:r>
            <w:r w:rsidR="00EF30D3">
              <w:rPr>
                <w:b/>
                <w:bCs/>
                <w:lang w:val="de-DE"/>
              </w:rPr>
              <w:t xml:space="preserve"> (UC)</w:t>
            </w:r>
          </w:p>
        </w:tc>
        <w:tc>
          <w:tcPr>
            <w:tcW w:w="2646" w:type="dxa"/>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Enthalten</w:t>
            </w: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Erweitert</w:t>
            </w: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Vererbung</w:t>
            </w:r>
          </w:p>
        </w:tc>
      </w:tr>
      <w:tr w:rsidR="00926E49" w:rsidRPr="003A0DE1"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tcBorders>
              <w:left w:val="single" w:sz="4" w:space="0" w:color="auto"/>
              <w:bottom w:val="single" w:sz="4" w:space="0" w:color="auto"/>
              <w:right w:val="single" w:sz="4" w:space="0" w:color="auto"/>
            </w:tcBorders>
          </w:tcPr>
          <w:p w:rsidR="00926E49" w:rsidRDefault="00926E49" w:rsidP="008C6CFF">
            <w:pPr>
              <w:tabs>
                <w:tab w:val="left" w:pos="5220"/>
              </w:tabs>
              <w:rPr>
                <w:b/>
                <w:bCs/>
                <w:lang w:val="de-DE"/>
              </w:rPr>
            </w:pPr>
          </w:p>
        </w:tc>
        <w:tc>
          <w:tcPr>
            <w:tcW w:w="2646" w:type="dxa"/>
            <w:tcBorders>
              <w:top w:val="single" w:sz="4" w:space="0" w:color="auto"/>
              <w:left w:val="single" w:sz="4" w:space="0" w:color="auto"/>
              <w:bottom w:val="single" w:sz="4" w:space="0" w:color="auto"/>
              <w:right w:val="single" w:sz="4" w:space="0" w:color="auto"/>
            </w:tcBorders>
          </w:tcPr>
          <w:p w:rsidR="001D1D56" w:rsidRDefault="001D1D56" w:rsidP="001D1D56">
            <w:pPr>
              <w:tabs>
                <w:tab w:val="left" w:pos="5220"/>
              </w:tabs>
              <w:jc w:val="both"/>
              <w:rPr>
                <w:lang w:val="de-DE"/>
              </w:rPr>
            </w:pPr>
            <w:r>
              <w:rPr>
                <w:lang w:val="de-DE"/>
              </w:rPr>
              <w:t>SUC 201.001, UC 201.001.</w:t>
            </w:r>
          </w:p>
          <w:p w:rsidR="005275B9" w:rsidRDefault="005275B9" w:rsidP="00432E33">
            <w:pPr>
              <w:tabs>
                <w:tab w:val="left" w:pos="5220"/>
              </w:tabs>
              <w:jc w:val="both"/>
              <w:rPr>
                <w:lang w:val="de-DE"/>
              </w:rPr>
            </w:pP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p>
        </w:tc>
      </w:tr>
    </w:tbl>
    <w:p w:rsidR="001003A7" w:rsidRDefault="001003A7" w:rsidP="000F0A5D">
      <w:pPr>
        <w:rPr>
          <w:lang w:val="de-DE"/>
        </w:rPr>
      </w:pPr>
    </w:p>
    <w:p w:rsidR="001003A7" w:rsidRDefault="001003A7" w:rsidP="000F0A5D">
      <w:pPr>
        <w:pStyle w:val="Heading1"/>
        <w:keepNext w:val="0"/>
        <w:rPr>
          <w:lang w:val="de-DE"/>
        </w:rPr>
      </w:pPr>
    </w:p>
    <w:p w:rsidR="00DC0ADE" w:rsidRDefault="00DC0ADE" w:rsidP="000F0A5D">
      <w:pPr>
        <w:pStyle w:val="Heading1"/>
        <w:keepNext w:val="0"/>
        <w:rPr>
          <w:lang w:val="de-DE"/>
        </w:rPr>
      </w:pPr>
      <w:r>
        <w:rPr>
          <w:lang w:val="de-DE"/>
        </w:rPr>
        <w:lastRenderedPageBreak/>
        <w:t>Use Case Details</w:t>
      </w:r>
    </w:p>
    <w:p w:rsidR="00DC0ADE" w:rsidRPr="00DC0ADE" w:rsidRDefault="00DC0ADE" w:rsidP="00DC0ADE">
      <w:pPr>
        <w:rPr>
          <w:lang w:val="de-DE"/>
        </w:rPr>
      </w:pPr>
    </w:p>
    <w:tbl>
      <w:tblPr>
        <w:tblStyle w:val="TableGrid"/>
        <w:tblW w:w="0" w:type="auto"/>
        <w:tblLayout w:type="fixed"/>
        <w:tblLook w:val="04A0"/>
      </w:tblPr>
      <w:tblGrid>
        <w:gridCol w:w="4077"/>
        <w:gridCol w:w="5529"/>
      </w:tblGrid>
      <w:tr w:rsidR="00DC0ADE" w:rsidRPr="00040923" w:rsidTr="00DC0ADE">
        <w:tc>
          <w:tcPr>
            <w:tcW w:w="9606" w:type="dxa"/>
            <w:gridSpan w:val="2"/>
          </w:tcPr>
          <w:p w:rsidR="00DC0ADE" w:rsidRPr="00E41498" w:rsidRDefault="00DC0ADE" w:rsidP="003A0DE1">
            <w:pPr>
              <w:pStyle w:val="Heading2"/>
            </w:pPr>
            <w:r w:rsidRPr="00264081">
              <w:rPr>
                <w:lang w:val="de-DE"/>
              </w:rPr>
              <w:t xml:space="preserve">Schritt </w:t>
            </w:r>
            <w:r>
              <w:rPr>
                <w:lang w:val="de-DE"/>
              </w:rPr>
              <w:t>1 -</w:t>
            </w:r>
            <w:r w:rsidR="005275B9" w:rsidRPr="00E41498">
              <w:rPr>
                <w:sz w:val="20"/>
                <w:szCs w:val="20"/>
                <w:lang w:val="de-DE"/>
              </w:rPr>
              <w:t xml:space="preserve"> </w:t>
            </w:r>
            <w:r w:rsidR="005B75C6" w:rsidRPr="00F51D22">
              <w:rPr>
                <w:b w:val="0"/>
                <w:sz w:val="20"/>
                <w:szCs w:val="20"/>
              </w:rPr>
              <w:t xml:space="preserve">Navigation </w:t>
            </w:r>
            <w:r w:rsidR="00F51D22" w:rsidRPr="00F51D22">
              <w:rPr>
                <w:b w:val="0"/>
                <w:sz w:val="20"/>
                <w:szCs w:val="20"/>
              </w:rPr>
              <w:t xml:space="preserve">in den Bereich der Angebote (Tab </w:t>
            </w:r>
            <w:del w:id="54" w:author="Tim Bänziger" w:date="2009-06-09T10:28:00Z">
              <w:r w:rsidR="00F51D22" w:rsidRPr="00F51D22" w:rsidDel="003A0DE1">
                <w:rPr>
                  <w:b w:val="0"/>
                  <w:sz w:val="20"/>
                  <w:szCs w:val="20"/>
                </w:rPr>
                <w:delText xml:space="preserve">Angebote </w:delText>
              </w:r>
            </w:del>
            <w:ins w:id="55" w:author="Tim Bänziger" w:date="2009-06-09T10:28:00Z">
              <w:r w:rsidR="003A0DE1">
                <w:rPr>
                  <w:b w:val="0"/>
                  <w:sz w:val="20"/>
                  <w:szCs w:val="20"/>
                </w:rPr>
                <w:t>Bestellungen</w:t>
              </w:r>
            </w:ins>
            <w:del w:id="56" w:author="Tim Bänziger" w:date="2009-06-09T10:28:00Z">
              <w:r w:rsidR="00F51D22" w:rsidRPr="00F51D22" w:rsidDel="003A0DE1">
                <w:rPr>
                  <w:b w:val="0"/>
                  <w:sz w:val="20"/>
                  <w:szCs w:val="20"/>
                </w:rPr>
                <w:delText>(ehemals Dienstleistungen)</w:delText>
              </w:r>
            </w:del>
            <w:r w:rsidR="00F51D22" w:rsidRPr="00F51D22">
              <w:rPr>
                <w:b w:val="0"/>
                <w:sz w:val="20"/>
                <w:szCs w:val="20"/>
              </w:rPr>
              <w:t>)</w:t>
            </w:r>
          </w:p>
        </w:tc>
      </w:tr>
      <w:tr w:rsidR="00DC0ADE" w:rsidRPr="00264081" w:rsidTr="00E774F3">
        <w:tc>
          <w:tcPr>
            <w:tcW w:w="4077" w:type="dxa"/>
          </w:tcPr>
          <w:p w:rsidR="00DC0ADE" w:rsidRPr="00264081" w:rsidRDefault="00DC0ADE" w:rsidP="00DC0ADE">
            <w:pPr>
              <w:rPr>
                <w:b/>
                <w:lang w:val="de-DE"/>
              </w:rPr>
            </w:pPr>
            <w:r>
              <w:rPr>
                <w:b/>
                <w:lang w:val="de-DE"/>
              </w:rPr>
              <w:t>Controls</w:t>
            </w:r>
          </w:p>
        </w:tc>
        <w:tc>
          <w:tcPr>
            <w:tcW w:w="5529" w:type="dxa"/>
          </w:tcPr>
          <w:p w:rsidR="00DC0ADE" w:rsidRPr="00264081" w:rsidRDefault="00DC0ADE" w:rsidP="00DC0ADE">
            <w:pPr>
              <w:rPr>
                <w:b/>
                <w:lang w:val="de-DE"/>
              </w:rPr>
            </w:pPr>
            <w:r>
              <w:rPr>
                <w:b/>
                <w:lang w:val="de-DE"/>
              </w:rPr>
              <w:t>Regeln</w:t>
            </w:r>
          </w:p>
        </w:tc>
      </w:tr>
      <w:tr w:rsidR="00DC0ADE" w:rsidRPr="00040923" w:rsidTr="00E774F3">
        <w:tc>
          <w:tcPr>
            <w:tcW w:w="4077" w:type="dxa"/>
          </w:tcPr>
          <w:p w:rsidR="00DC0ADE" w:rsidRPr="005D6E72" w:rsidRDefault="00DC0ADE" w:rsidP="00DC0ADE">
            <w:pPr>
              <w:rPr>
                <w:b/>
                <w:lang w:val="de-DE"/>
              </w:rPr>
            </w:pPr>
            <w:r w:rsidRPr="005D6E72">
              <w:rPr>
                <w:b/>
                <w:lang w:val="de-DE"/>
              </w:rPr>
              <w:t>Sidepanel</w:t>
            </w:r>
          </w:p>
          <w:p w:rsidR="00DC0ADE" w:rsidRPr="00E41498" w:rsidRDefault="00573C6D" w:rsidP="00E41498">
            <w:pPr>
              <w:pStyle w:val="ListParagraph"/>
              <w:numPr>
                <w:ilvl w:val="0"/>
                <w:numId w:val="35"/>
              </w:numPr>
              <w:rPr>
                <w:b/>
                <w:lang w:val="de-DE"/>
              </w:rPr>
            </w:pPr>
            <w:r>
              <w:rPr>
                <w:lang w:val="de-DE"/>
              </w:rPr>
              <w:t>Keine Veränderung</w:t>
            </w:r>
          </w:p>
          <w:p w:rsidR="00DC0ADE" w:rsidRPr="005D6E72" w:rsidRDefault="00DC0ADE" w:rsidP="00DC0ADE">
            <w:pPr>
              <w:rPr>
                <w:b/>
                <w:lang w:val="de-DE"/>
              </w:rPr>
            </w:pPr>
          </w:p>
        </w:tc>
        <w:tc>
          <w:tcPr>
            <w:tcW w:w="5529" w:type="dxa"/>
          </w:tcPr>
          <w:p w:rsidR="00B306CB" w:rsidRDefault="00B306CB" w:rsidP="005D6E72">
            <w:pPr>
              <w:tabs>
                <w:tab w:val="left" w:pos="5220"/>
              </w:tabs>
              <w:jc w:val="both"/>
              <w:rPr>
                <w:lang w:val="de-DE"/>
              </w:rPr>
            </w:pPr>
          </w:p>
          <w:p w:rsidR="00573C6D" w:rsidRDefault="00573C6D" w:rsidP="00573C6D">
            <w:pPr>
              <w:tabs>
                <w:tab w:val="left" w:pos="5220"/>
              </w:tabs>
              <w:jc w:val="both"/>
              <w:rPr>
                <w:lang w:val="de-DE"/>
              </w:rPr>
            </w:pPr>
            <w:r>
              <w:rPr>
                <w:lang w:val="de-DE"/>
              </w:rPr>
              <w:t xml:space="preserve">Sofern Funktionsrecht „Darf </w:t>
            </w:r>
            <w:r w:rsidR="00F51D22">
              <w:rPr>
                <w:lang w:val="de-DE"/>
              </w:rPr>
              <w:t>Angebote</w:t>
            </w:r>
            <w:r>
              <w:rPr>
                <w:lang w:val="de-DE"/>
              </w:rPr>
              <w:t xml:space="preserve"> </w:t>
            </w:r>
            <w:del w:id="57" w:author="Tim Bänziger" w:date="2009-09-08T15:03:00Z">
              <w:r w:rsidDel="00285416">
                <w:rPr>
                  <w:lang w:val="de-DE"/>
                </w:rPr>
                <w:delText>administrieren</w:delText>
              </w:r>
            </w:del>
            <w:ins w:id="58" w:author="Tim Bänziger" w:date="2009-09-08T15:03:00Z">
              <w:r w:rsidR="00285416">
                <w:rPr>
                  <w:lang w:val="de-DE"/>
                </w:rPr>
                <w:t>bestellen</w:t>
              </w:r>
            </w:ins>
            <w:r>
              <w:rPr>
                <w:lang w:val="de-DE"/>
              </w:rPr>
              <w:t>“ vorhanden ist</w:t>
            </w:r>
          </w:p>
          <w:p w:rsidR="00573C6D" w:rsidRDefault="00573C6D" w:rsidP="00573C6D">
            <w:pPr>
              <w:tabs>
                <w:tab w:val="left" w:pos="5220"/>
              </w:tabs>
              <w:jc w:val="both"/>
              <w:rPr>
                <w:lang w:val="de-DE"/>
              </w:rPr>
            </w:pPr>
          </w:p>
          <w:p w:rsidR="00B306CB" w:rsidRPr="005D6E72" w:rsidRDefault="00B306CB" w:rsidP="005D6E72">
            <w:pPr>
              <w:tabs>
                <w:tab w:val="left" w:pos="5220"/>
              </w:tabs>
              <w:jc w:val="both"/>
              <w:rPr>
                <w:lang w:val="de-DE"/>
              </w:rPr>
            </w:pPr>
          </w:p>
        </w:tc>
      </w:tr>
      <w:tr w:rsidR="00DC0ADE" w:rsidTr="00DC0ADE">
        <w:tc>
          <w:tcPr>
            <w:tcW w:w="9606" w:type="dxa"/>
            <w:gridSpan w:val="2"/>
          </w:tcPr>
          <w:p w:rsidR="00DC0ADE" w:rsidRDefault="00DC0ADE" w:rsidP="00DC0ADE">
            <w:pPr>
              <w:rPr>
                <w:lang w:val="de-DE"/>
              </w:rPr>
            </w:pPr>
          </w:p>
          <w:p w:rsidR="00DC0ADE" w:rsidRDefault="00DC0ADE" w:rsidP="00DC0ADE">
            <w:pPr>
              <w:rPr>
                <w:lang w:val="de-DE"/>
              </w:rPr>
            </w:pPr>
            <w:r>
              <w:rPr>
                <w:lang w:val="de-DE"/>
              </w:rPr>
              <w:t>Kein Bild</w:t>
            </w:r>
          </w:p>
          <w:p w:rsidR="00DC0ADE" w:rsidRDefault="00DC0ADE" w:rsidP="00DC0ADE">
            <w:pPr>
              <w:rPr>
                <w:lang w:val="de-DE"/>
              </w:rPr>
            </w:pPr>
          </w:p>
        </w:tc>
      </w:tr>
    </w:tbl>
    <w:p w:rsidR="00DC0ADE" w:rsidRDefault="00DC0ADE" w:rsidP="00DC0ADE"/>
    <w:p w:rsidR="00DC0ADE" w:rsidRPr="00DC0ADE" w:rsidRDefault="00DC0ADE" w:rsidP="00DC0ADE"/>
    <w:tbl>
      <w:tblPr>
        <w:tblStyle w:val="TableGrid"/>
        <w:tblW w:w="0" w:type="auto"/>
        <w:tblLayout w:type="fixed"/>
        <w:tblLook w:val="04A0"/>
      </w:tblPr>
      <w:tblGrid>
        <w:gridCol w:w="4077"/>
        <w:gridCol w:w="5529"/>
      </w:tblGrid>
      <w:tr w:rsidR="00DC0ADE" w:rsidRPr="00040923" w:rsidTr="00DC0ADE">
        <w:tc>
          <w:tcPr>
            <w:tcW w:w="9606" w:type="dxa"/>
            <w:gridSpan w:val="2"/>
          </w:tcPr>
          <w:p w:rsidR="00DC0ADE" w:rsidRPr="005D6E72" w:rsidRDefault="00DC0ADE" w:rsidP="00017FFE">
            <w:pPr>
              <w:tabs>
                <w:tab w:val="left" w:pos="5220"/>
              </w:tabs>
              <w:jc w:val="both"/>
            </w:pPr>
            <w:bookmarkStart w:id="59" w:name="_Ref220409354"/>
            <w:r w:rsidRPr="005D6E72">
              <w:rPr>
                <w:b/>
                <w:bCs/>
                <w:sz w:val="32"/>
                <w:lang w:val="de-DE"/>
              </w:rPr>
              <w:t>Schritt 2 -</w:t>
            </w:r>
            <w:bookmarkEnd w:id="59"/>
            <w:r w:rsidR="005D6E72" w:rsidRPr="005D6E72">
              <w:rPr>
                <w:b/>
                <w:bCs/>
                <w:sz w:val="32"/>
                <w:lang w:val="de-DE"/>
              </w:rPr>
              <w:t xml:space="preserve"> </w:t>
            </w:r>
            <w:r w:rsidR="005B75C6">
              <w:t xml:space="preserve">Liste mit allen der Ressource </w:t>
            </w:r>
            <w:r w:rsidR="00D34A53">
              <w:t xml:space="preserve">zugeordneten </w:t>
            </w:r>
            <w:r w:rsidR="00017FFE">
              <w:t>Angebote</w:t>
            </w:r>
            <w:r w:rsidR="001D7181">
              <w:t>/Bestellungen</w:t>
            </w:r>
            <w:r w:rsidR="005B75C6">
              <w:t xml:space="preserve"> wird angezeigt</w:t>
            </w:r>
          </w:p>
        </w:tc>
      </w:tr>
      <w:tr w:rsidR="00DC0ADE" w:rsidRPr="00264081" w:rsidTr="00E774F3">
        <w:tc>
          <w:tcPr>
            <w:tcW w:w="4077" w:type="dxa"/>
          </w:tcPr>
          <w:p w:rsidR="00DC0ADE" w:rsidRPr="005D6E72" w:rsidRDefault="00DC0ADE" w:rsidP="005D6E72">
            <w:pPr>
              <w:tabs>
                <w:tab w:val="left" w:pos="5220"/>
              </w:tabs>
              <w:jc w:val="both"/>
              <w:rPr>
                <w:b/>
                <w:lang w:val="de-DE"/>
              </w:rPr>
            </w:pPr>
            <w:r w:rsidRPr="005D6E72">
              <w:rPr>
                <w:b/>
                <w:lang w:val="de-DE"/>
              </w:rPr>
              <w:t>Controls</w:t>
            </w:r>
            <w:r w:rsidR="005D6E72">
              <w:t xml:space="preserve"> </w:t>
            </w:r>
          </w:p>
        </w:tc>
        <w:tc>
          <w:tcPr>
            <w:tcW w:w="5529" w:type="dxa"/>
          </w:tcPr>
          <w:p w:rsidR="00DC0ADE" w:rsidRPr="00264081" w:rsidRDefault="00DC0ADE" w:rsidP="00DC0ADE">
            <w:pPr>
              <w:rPr>
                <w:b/>
                <w:lang w:val="de-DE"/>
              </w:rPr>
            </w:pPr>
            <w:r>
              <w:rPr>
                <w:b/>
                <w:lang w:val="de-DE"/>
              </w:rPr>
              <w:t>Regeln</w:t>
            </w:r>
          </w:p>
        </w:tc>
      </w:tr>
      <w:tr w:rsidR="00DC0ADE" w:rsidRPr="00040923" w:rsidTr="00E774F3">
        <w:tc>
          <w:tcPr>
            <w:tcW w:w="4077" w:type="dxa"/>
          </w:tcPr>
          <w:p w:rsidR="00DC0ADE" w:rsidRDefault="00DC0ADE" w:rsidP="005D6E72">
            <w:pPr>
              <w:rPr>
                <w:ins w:id="60" w:author="Tim Bänziger" w:date="2009-06-10T12:58:00Z"/>
                <w:lang w:val="de-DE"/>
              </w:rPr>
            </w:pPr>
          </w:p>
          <w:p w:rsidR="006E6D3A" w:rsidRPr="00E83A47" w:rsidRDefault="007F7989" w:rsidP="006E6D3A">
            <w:pPr>
              <w:rPr>
                <w:lang w:val="de-DE"/>
              </w:rPr>
            </w:pPr>
            <w:moveToRangeStart w:id="61" w:author="Tim Bänziger" w:date="2009-06-10T12:58:00Z" w:name="move232402010"/>
            <w:moveTo w:id="62" w:author="Tim Bänziger" w:date="2009-06-10T12:58:00Z">
              <w:r w:rsidRPr="007F7989">
                <w:rPr>
                  <w:b/>
                  <w:lang w:val="de-DE"/>
                  <w:rPrChange w:id="63" w:author="Tim Bänziger" w:date="2009-06-10T12:58:00Z">
                    <w:rPr>
                      <w:lang w:val="de-DE"/>
                    </w:rPr>
                  </w:rPrChange>
                </w:rPr>
                <w:t>Kopfbereich</w:t>
              </w:r>
              <w:del w:id="64" w:author="Tim Bänziger" w:date="2009-06-10T12:58:00Z">
                <w:r w:rsidR="006E6D3A" w:rsidRPr="00E83A47" w:rsidDel="006E6D3A">
                  <w:rPr>
                    <w:lang w:val="de-DE"/>
                  </w:rPr>
                  <w:delText xml:space="preserve"> (oberhalb der Liste)</w:delText>
                </w:r>
              </w:del>
            </w:moveTo>
          </w:p>
          <w:p w:rsidR="006E6D3A" w:rsidRPr="00E83A47" w:rsidRDefault="006E6D3A" w:rsidP="006E6D3A">
            <w:pPr>
              <w:pStyle w:val="ListParagraph"/>
              <w:numPr>
                <w:ilvl w:val="0"/>
                <w:numId w:val="23"/>
              </w:numPr>
              <w:rPr>
                <w:lang w:val="de-DE"/>
              </w:rPr>
            </w:pPr>
            <w:moveTo w:id="65" w:author="Tim Bänziger" w:date="2009-06-10T12:58:00Z">
              <w:r w:rsidRPr="00E83A47">
                <w:rPr>
                  <w:lang w:val="de-DE"/>
                </w:rPr>
                <w:t>Dienstleisterbezeichnung</w:t>
              </w:r>
            </w:moveTo>
          </w:p>
          <w:p w:rsidR="006E6D3A" w:rsidRPr="00E83A47" w:rsidRDefault="006E6D3A" w:rsidP="006E6D3A">
            <w:pPr>
              <w:pStyle w:val="ListParagraph"/>
              <w:numPr>
                <w:ilvl w:val="0"/>
                <w:numId w:val="23"/>
              </w:numPr>
              <w:rPr>
                <w:lang w:val="de-DE"/>
              </w:rPr>
            </w:pPr>
            <w:moveTo w:id="66" w:author="Tim Bänziger" w:date="2009-06-10T12:58:00Z">
              <w:r w:rsidRPr="00E83A47">
                <w:rPr>
                  <w:lang w:val="de-DE"/>
                </w:rPr>
                <w:t>Telefon (</w:t>
              </w:r>
              <w:del w:id="67" w:author="Tim Bänziger" w:date="2009-06-10T12:58:00Z">
                <w:r w:rsidRPr="00E83A47" w:rsidDel="006E6D3A">
                  <w:rPr>
                    <w:lang w:val="de-DE"/>
                  </w:rPr>
                  <w:delText>für kurzfristige Änderungen</w:delText>
                </w:r>
              </w:del>
            </w:moveTo>
            <w:ins w:id="68" w:author="Tim Bänziger" w:date="2009-06-10T12:58:00Z">
              <w:r>
                <w:rPr>
                  <w:lang w:val="de-DE"/>
                </w:rPr>
                <w:t>in Klammer</w:t>
              </w:r>
            </w:ins>
            <w:moveTo w:id="69" w:author="Tim Bänziger" w:date="2009-06-10T12:58:00Z">
              <w:r w:rsidRPr="00E83A47">
                <w:rPr>
                  <w:lang w:val="de-DE"/>
                </w:rPr>
                <w:t>)</w:t>
              </w:r>
            </w:moveTo>
          </w:p>
          <w:p w:rsidR="006E6D3A" w:rsidRPr="00E83A47" w:rsidRDefault="006E6D3A" w:rsidP="006E6D3A">
            <w:pPr>
              <w:pStyle w:val="ListParagraph"/>
              <w:numPr>
                <w:ilvl w:val="0"/>
                <w:numId w:val="23"/>
              </w:numPr>
              <w:rPr>
                <w:lang w:val="de-DE"/>
              </w:rPr>
            </w:pPr>
            <w:moveTo w:id="70" w:author="Tim Bänziger" w:date="2009-06-10T12:58:00Z">
              <w:del w:id="71" w:author="Tim Bänziger" w:date="2009-06-10T12:58:00Z">
                <w:r w:rsidRPr="00E83A47" w:rsidDel="006E6D3A">
                  <w:rPr>
                    <w:lang w:val="de-DE"/>
                  </w:rPr>
                  <w:delText>Notizen</w:delText>
                </w:r>
              </w:del>
            </w:moveTo>
            <w:ins w:id="72" w:author="Tim Bänziger" w:date="2009-06-10T12:58:00Z">
              <w:r>
                <w:rPr>
                  <w:lang w:val="de-DE"/>
                </w:rPr>
                <w:t>Info Icon für weitere Informationen</w:t>
              </w:r>
            </w:ins>
            <w:moveTo w:id="73" w:author="Tim Bänziger" w:date="2009-06-10T12:58:00Z">
              <w:del w:id="74" w:author="Tim Bänziger" w:date="2009-06-10T12:59:00Z">
                <w:r w:rsidRPr="00E83A47" w:rsidDel="006E6D3A">
                  <w:rPr>
                    <w:lang w:val="de-DE"/>
                  </w:rPr>
                  <w:delText xml:space="preserve"> zu den Reservationen</w:delText>
                </w:r>
              </w:del>
            </w:moveTo>
          </w:p>
          <w:moveToRangeEnd w:id="61"/>
          <w:p w:rsidR="006E6D3A" w:rsidRPr="00E83A47" w:rsidRDefault="006E6D3A" w:rsidP="005D6E72">
            <w:pPr>
              <w:rPr>
                <w:lang w:val="de-DE"/>
                <w:rPrChange w:id="75" w:author="Tim Bänziger" w:date="2009-06-10T12:57:00Z">
                  <w:rPr>
                    <w:b/>
                    <w:i/>
                    <w:lang w:val="de-DE"/>
                  </w:rPr>
                </w:rPrChange>
              </w:rPr>
            </w:pPr>
          </w:p>
          <w:p w:rsidR="008E1756" w:rsidRPr="00E83A47" w:rsidRDefault="00856644" w:rsidP="008E1756">
            <w:pPr>
              <w:rPr>
                <w:lang w:val="de-DE"/>
                <w:rPrChange w:id="76" w:author="Tim Bänziger" w:date="2009-06-10T12:57:00Z">
                  <w:rPr>
                    <w:b/>
                    <w:lang w:val="de-DE"/>
                  </w:rPr>
                </w:rPrChange>
              </w:rPr>
            </w:pPr>
            <w:del w:id="77" w:author="Tim Bänziger" w:date="2009-06-10T12:57:00Z">
              <w:r>
                <w:rPr>
                  <w:b/>
                  <w:lang w:val="de-DE"/>
                </w:rPr>
                <w:delText xml:space="preserve">Liste/Grid </w:delText>
              </w:r>
            </w:del>
            <w:ins w:id="78" w:author="Tim Bänziger" w:date="2009-06-10T12:57:00Z">
              <w:r w:rsidR="007F7989" w:rsidRPr="007F7989">
                <w:rPr>
                  <w:b/>
                  <w:lang w:val="de-DE"/>
                  <w:rPrChange w:id="79" w:author="Tim Bänziger" w:date="2009-06-10T12:58:00Z">
                    <w:rPr>
                      <w:lang w:val="de-DE"/>
                    </w:rPr>
                  </w:rPrChange>
                </w:rPr>
                <w:t>Smartlist</w:t>
              </w:r>
              <w:r w:rsidR="006E6D3A">
                <w:rPr>
                  <w:lang w:val="de-DE"/>
                </w:rPr>
                <w:t>:</w:t>
              </w:r>
            </w:ins>
            <w:del w:id="80" w:author="Tim Bänziger" w:date="2009-06-10T12:57:00Z">
              <w:r w:rsidR="007F7989" w:rsidRPr="007F7989">
                <w:rPr>
                  <w:lang w:val="de-DE"/>
                  <w:rPrChange w:id="81" w:author="Tim Bänziger" w:date="2009-06-10T12:57:00Z">
                    <w:rPr>
                      <w:b/>
                      <w:lang w:val="de-DE"/>
                    </w:rPr>
                  </w:rPrChange>
                </w:rPr>
                <w:delText>mit Spalten</w:delText>
              </w:r>
            </w:del>
          </w:p>
          <w:p w:rsidR="008E1756" w:rsidRPr="00301BE0" w:rsidRDefault="008E1756" w:rsidP="008E1756">
            <w:pPr>
              <w:rPr>
                <w:lang w:val="de-DE"/>
              </w:rPr>
            </w:pPr>
            <w:r w:rsidRPr="00301BE0">
              <w:rPr>
                <w:lang w:val="de-DE"/>
              </w:rPr>
              <w:t>Default:</w:t>
            </w:r>
          </w:p>
          <w:p w:rsidR="001B75FD" w:rsidRDefault="001B75FD" w:rsidP="008E1756">
            <w:pPr>
              <w:pStyle w:val="ListParagraph"/>
              <w:numPr>
                <w:ilvl w:val="0"/>
                <w:numId w:val="23"/>
              </w:numPr>
              <w:rPr>
                <w:lang w:val="de-DE"/>
              </w:rPr>
            </w:pPr>
            <w:r>
              <w:rPr>
                <w:lang w:val="de-DE"/>
              </w:rPr>
              <w:t>Selektionscheckbox</w:t>
            </w:r>
          </w:p>
          <w:p w:rsidR="00650393" w:rsidRPr="007320E9" w:rsidRDefault="00650393" w:rsidP="00650393">
            <w:pPr>
              <w:pStyle w:val="ListParagraph"/>
              <w:numPr>
                <w:ilvl w:val="0"/>
                <w:numId w:val="23"/>
              </w:numPr>
              <w:rPr>
                <w:lang w:val="de-DE"/>
              </w:rPr>
            </w:pPr>
            <w:del w:id="82" w:author="Tim Bänziger" w:date="2009-06-10T12:51:00Z">
              <w:r w:rsidRPr="00AC5D0A" w:rsidDel="00E83A47">
                <w:rPr>
                  <w:lang w:val="de-DE"/>
                </w:rPr>
                <w:delText>Checkbox/</w:delText>
              </w:r>
            </w:del>
            <w:del w:id="83" w:author="Tim Bänziger" w:date="2009-06-10T12:52:00Z">
              <w:r w:rsidRPr="00AC5D0A" w:rsidDel="00E83A47">
                <w:rPr>
                  <w:lang w:val="de-DE"/>
                </w:rPr>
                <w:delText>Textbox</w:delText>
              </w:r>
            </w:del>
            <w:ins w:id="84" w:author="Tim Bänziger" w:date="2009-06-10T12:52:00Z">
              <w:r w:rsidR="00E83A47">
                <w:rPr>
                  <w:lang w:val="de-DE"/>
                </w:rPr>
                <w:t>Feld</w:t>
              </w:r>
            </w:ins>
            <w:r w:rsidRPr="00AC5D0A">
              <w:rPr>
                <w:lang w:val="de-DE"/>
              </w:rPr>
              <w:t xml:space="preserve">: </w:t>
            </w:r>
            <w:del w:id="85" w:author="Tim Bänziger" w:date="2009-06-10T12:52:00Z">
              <w:r w:rsidRPr="00AC5D0A" w:rsidDel="00E83A47">
                <w:rPr>
                  <w:lang w:val="de-DE"/>
                </w:rPr>
                <w:delText xml:space="preserve">(Offene) </w:delText>
              </w:r>
            </w:del>
            <w:r w:rsidRPr="00AC5D0A">
              <w:rPr>
                <w:lang w:val="de-DE"/>
              </w:rPr>
              <w:t>Menge</w:t>
            </w:r>
            <w:ins w:id="86" w:author="Tim Bänziger" w:date="2009-06-10T12:52:00Z">
              <w:r w:rsidR="00E83A47">
                <w:rPr>
                  <w:lang w:val="de-DE"/>
                </w:rPr>
                <w:t xml:space="preserve"> ODER Icon für offene Menge</w:t>
              </w:r>
            </w:ins>
          </w:p>
          <w:p w:rsidR="00650393" w:rsidRDefault="00650393" w:rsidP="00650393">
            <w:pPr>
              <w:pStyle w:val="ListParagraph"/>
              <w:numPr>
                <w:ilvl w:val="0"/>
                <w:numId w:val="23"/>
              </w:numPr>
              <w:rPr>
                <w:lang w:val="de-DE"/>
              </w:rPr>
            </w:pPr>
            <w:commentRangeStart w:id="87"/>
            <w:commentRangeStart w:id="88"/>
            <w:del w:id="89" w:author="Tim Bänziger" w:date="2009-06-10T12:52:00Z">
              <w:r w:rsidDel="00E83A47">
                <w:rPr>
                  <w:lang w:val="de-DE"/>
                </w:rPr>
                <w:delText>Suchfeld</w:delText>
              </w:r>
            </w:del>
            <w:del w:id="90" w:author="Tim Bänziger" w:date="2009-06-10T12:53:00Z">
              <w:r w:rsidDel="00E83A47">
                <w:rPr>
                  <w:lang w:val="de-DE"/>
                </w:rPr>
                <w:delText xml:space="preserve">: </w:delText>
              </w:r>
            </w:del>
            <w:r>
              <w:rPr>
                <w:lang w:val="de-DE"/>
              </w:rPr>
              <w:t>Artikel-Nr.</w:t>
            </w:r>
          </w:p>
          <w:p w:rsidR="00650393" w:rsidRPr="00650393" w:rsidRDefault="00650393" w:rsidP="00650393">
            <w:pPr>
              <w:pStyle w:val="ListParagraph"/>
              <w:numPr>
                <w:ilvl w:val="0"/>
                <w:numId w:val="23"/>
              </w:numPr>
              <w:rPr>
                <w:lang w:val="de-DE"/>
              </w:rPr>
            </w:pPr>
            <w:del w:id="91" w:author="Tim Bänziger" w:date="2009-06-10T12:53:00Z">
              <w:r w:rsidDel="00E83A47">
                <w:rPr>
                  <w:lang w:val="de-DE"/>
                </w:rPr>
                <w:delText xml:space="preserve">Suchfeld: </w:delText>
              </w:r>
            </w:del>
            <w:r>
              <w:rPr>
                <w:lang w:val="de-DE"/>
              </w:rPr>
              <w:t>Bezeichnung</w:t>
            </w:r>
          </w:p>
          <w:commentRangeEnd w:id="87"/>
          <w:commentRangeEnd w:id="88"/>
          <w:p w:rsidR="0092133E" w:rsidRDefault="007F7989" w:rsidP="008E1756">
            <w:pPr>
              <w:pStyle w:val="ListParagraph"/>
              <w:numPr>
                <w:ilvl w:val="0"/>
                <w:numId w:val="23"/>
              </w:numPr>
              <w:rPr>
                <w:lang w:val="de-DE"/>
              </w:rPr>
            </w:pPr>
            <w:r w:rsidRPr="007F7989">
              <w:rPr>
                <w:lang w:val="de-DE"/>
                <w:rPrChange w:id="92" w:author="Tim Bänziger" w:date="2009-06-10T12:57:00Z">
                  <w:rPr>
                    <w:rStyle w:val="CommentReference"/>
                  </w:rPr>
                </w:rPrChange>
              </w:rPr>
              <w:commentReference w:id="87"/>
            </w:r>
            <w:r w:rsidRPr="007F7989">
              <w:rPr>
                <w:lang w:val="de-DE"/>
                <w:rPrChange w:id="93" w:author="Tim Bänziger" w:date="2009-06-10T12:57:00Z">
                  <w:rPr>
                    <w:rStyle w:val="CommentReference"/>
                  </w:rPr>
                </w:rPrChange>
              </w:rPr>
              <w:commentReference w:id="88"/>
            </w:r>
            <w:r w:rsidR="0092133E">
              <w:rPr>
                <w:lang w:val="de-DE"/>
              </w:rPr>
              <w:t>Preis</w:t>
            </w:r>
            <w:ins w:id="94" w:author="Tim Bänziger" w:date="2009-06-10T12:53:00Z">
              <w:r w:rsidR="00E83A47">
                <w:rPr>
                  <w:lang w:val="de-DE"/>
                </w:rPr>
                <w:t>/</w:t>
              </w:r>
            </w:ins>
            <w:del w:id="95" w:author="Tim Bänziger" w:date="2009-06-10T12:53:00Z">
              <w:r w:rsidR="0092133E" w:rsidDel="00E83A47">
                <w:rPr>
                  <w:lang w:val="de-DE"/>
                </w:rPr>
                <w:delText xml:space="preserve"> pro </w:delText>
              </w:r>
            </w:del>
            <w:r w:rsidR="0092133E">
              <w:rPr>
                <w:lang w:val="de-DE"/>
              </w:rPr>
              <w:t>Einheit</w:t>
            </w:r>
            <w:del w:id="96" w:author="Tim Bänziger" w:date="2009-06-10T12:53:00Z">
              <w:r w:rsidR="00D872D1" w:rsidDel="00E83A47">
                <w:rPr>
                  <w:lang w:val="de-DE"/>
                </w:rPr>
                <w:delText xml:space="preserve"> (inkl. MwSt)</w:delText>
              </w:r>
            </w:del>
          </w:p>
          <w:p w:rsidR="0092133E" w:rsidRDefault="0092133E" w:rsidP="008E1756">
            <w:pPr>
              <w:pStyle w:val="ListParagraph"/>
              <w:numPr>
                <w:ilvl w:val="0"/>
                <w:numId w:val="23"/>
              </w:numPr>
              <w:rPr>
                <w:lang w:val="de-DE"/>
              </w:rPr>
            </w:pPr>
            <w:del w:id="97" w:author="Tim Bänziger" w:date="2009-06-10T12:53:00Z">
              <w:r w:rsidDel="00E83A47">
                <w:rPr>
                  <w:lang w:val="de-DE"/>
                </w:rPr>
                <w:delText>Gesamtpreis</w:delText>
              </w:r>
              <w:r w:rsidR="00D872D1" w:rsidDel="00E83A47">
                <w:rPr>
                  <w:lang w:val="de-DE"/>
                </w:rPr>
                <w:delText xml:space="preserve"> </w:delText>
              </w:r>
            </w:del>
            <w:ins w:id="98" w:author="Tim Bänziger" w:date="2009-06-10T12:53:00Z">
              <w:r w:rsidR="00E83A47">
                <w:rPr>
                  <w:lang w:val="de-DE"/>
                </w:rPr>
                <w:t xml:space="preserve">Totalkosten </w:t>
              </w:r>
            </w:ins>
            <w:del w:id="99" w:author="Tim Bänziger" w:date="2009-06-10T12:54:00Z">
              <w:r w:rsidR="00D872D1" w:rsidDel="00E83A47">
                <w:rPr>
                  <w:lang w:val="de-DE"/>
                </w:rPr>
                <w:delText>(inkl. MwSt)</w:delText>
              </w:r>
            </w:del>
          </w:p>
          <w:p w:rsidR="00356780" w:rsidRDefault="00356780" w:rsidP="00650393">
            <w:pPr>
              <w:pStyle w:val="ListParagraph"/>
              <w:numPr>
                <w:ilvl w:val="0"/>
                <w:numId w:val="23"/>
              </w:numPr>
              <w:rPr>
                <w:ins w:id="100" w:author="GARAIO AG" w:date="2009-06-10T11:02:00Z"/>
                <w:lang w:val="de-DE"/>
              </w:rPr>
            </w:pPr>
            <w:del w:id="101" w:author="Tim Bänziger" w:date="2009-06-10T12:54:00Z">
              <w:r w:rsidDel="00E83A47">
                <w:rPr>
                  <w:lang w:val="de-DE"/>
                </w:rPr>
                <w:delText>Button (</w:delText>
              </w:r>
            </w:del>
            <w:r>
              <w:rPr>
                <w:lang w:val="de-DE"/>
              </w:rPr>
              <w:t>Icon</w:t>
            </w:r>
            <w:del w:id="102" w:author="Tim Bänziger" w:date="2009-06-10T12:54:00Z">
              <w:r w:rsidDel="00E83A47">
                <w:rPr>
                  <w:lang w:val="de-DE"/>
                </w:rPr>
                <w:delText>)</w:delText>
              </w:r>
            </w:del>
            <w:r>
              <w:rPr>
                <w:lang w:val="de-DE"/>
              </w:rPr>
              <w:t>: Notiz an Dienstleister</w:t>
            </w:r>
          </w:p>
          <w:p w:rsidR="00B73737" w:rsidRPr="00B73737" w:rsidDel="00B73737" w:rsidRDefault="007F7989" w:rsidP="00B73737">
            <w:pPr>
              <w:pStyle w:val="ListParagraph"/>
              <w:numPr>
                <w:ilvl w:val="0"/>
                <w:numId w:val="23"/>
              </w:numPr>
              <w:shd w:val="clear" w:color="auto" w:fill="000080"/>
              <w:rPr>
                <w:del w:id="103" w:author="GARAIO AG" w:date="2009-06-10T11:02:00Z"/>
                <w:lang w:val="de-DE"/>
                <w:rPrChange w:id="104" w:author="GARAIO AG" w:date="2009-06-10T11:02:00Z">
                  <w:rPr>
                    <w:del w:id="105" w:author="GARAIO AG" w:date="2009-06-10T11:02:00Z"/>
                    <w:rFonts w:cs="Tahoma"/>
                    <w:highlight w:val="yellow"/>
                    <w:lang w:val="de-DE"/>
                  </w:rPr>
                </w:rPrChange>
              </w:rPr>
            </w:pPr>
            <w:moveToRangeStart w:id="106" w:author="GARAIO AG" w:date="2009-06-10T11:02:00Z" w:name="move232333944"/>
            <w:moveTo w:id="107" w:author="GARAIO AG" w:date="2009-06-10T11:02:00Z">
              <w:r w:rsidRPr="007F7989">
                <w:rPr>
                  <w:lang w:val="de-DE"/>
                  <w:rPrChange w:id="108" w:author="GARAIO AG" w:date="2009-06-10T11:02:00Z">
                    <w:rPr>
                      <w:sz w:val="16"/>
                      <w:szCs w:val="16"/>
                      <w:highlight w:val="yellow"/>
                      <w:lang w:val="de-DE"/>
                    </w:rPr>
                  </w:rPrChange>
                </w:rPr>
                <w:t>Katalog</w:t>
              </w:r>
            </w:moveTo>
          </w:p>
          <w:moveToRangeEnd w:id="106"/>
          <w:p w:rsidR="00B73737" w:rsidRPr="00B73737" w:rsidDel="00E83A47" w:rsidRDefault="00B73737" w:rsidP="00B73737">
            <w:pPr>
              <w:pStyle w:val="ListParagraph"/>
              <w:numPr>
                <w:ilvl w:val="0"/>
                <w:numId w:val="23"/>
              </w:numPr>
              <w:rPr>
                <w:del w:id="109" w:author="Tim Bänziger" w:date="2009-06-10T12:55:00Z"/>
                <w:lang w:val="de-DE"/>
              </w:rPr>
            </w:pPr>
          </w:p>
          <w:p w:rsidR="007148FE" w:rsidRDefault="007F7989">
            <w:pPr>
              <w:pStyle w:val="ListParagraph"/>
              <w:numPr>
                <w:ilvl w:val="0"/>
                <w:numId w:val="23"/>
              </w:numPr>
              <w:rPr>
                <w:lang w:val="de-DE"/>
              </w:rPr>
            </w:pPr>
            <w:moveFromRangeStart w:id="110" w:author="GARAIO AG" w:date="2009-06-10T11:02:00Z" w:name="move232333944"/>
            <w:commentRangeStart w:id="111"/>
            <w:moveFrom w:id="112" w:author="GARAIO AG" w:date="2009-06-10T11:02:00Z">
              <w:r w:rsidRPr="007F7989">
                <w:rPr>
                  <w:lang w:val="de-DE"/>
                  <w:rPrChange w:id="113" w:author="Tim Bänziger" w:date="2009-06-10T12:55:00Z">
                    <w:rPr>
                      <w:sz w:val="16"/>
                      <w:szCs w:val="16"/>
                      <w:lang w:val="de-DE"/>
                    </w:rPr>
                  </w:rPrChange>
                </w:rPr>
                <w:t>Katalog</w:t>
              </w:r>
            </w:moveFrom>
          </w:p>
          <w:moveFromRangeEnd w:id="110"/>
          <w:p w:rsidR="00356780" w:rsidRPr="00B73737" w:rsidRDefault="00650393" w:rsidP="00356780">
            <w:pPr>
              <w:pStyle w:val="ListParagraph"/>
              <w:numPr>
                <w:ilvl w:val="0"/>
                <w:numId w:val="23"/>
              </w:numPr>
              <w:rPr>
                <w:lang w:val="de-DE"/>
              </w:rPr>
            </w:pPr>
            <w:r w:rsidRPr="00B73737">
              <w:rPr>
                <w:lang w:val="de-DE"/>
              </w:rPr>
              <w:t>Dienstleister</w:t>
            </w:r>
            <w:ins w:id="114" w:author="Tim Bänziger" w:date="2009-06-10T12:55:00Z">
              <w:r w:rsidR="00E83A47">
                <w:rPr>
                  <w:lang w:val="de-DE"/>
                </w:rPr>
                <w:t xml:space="preserve"> (Bezeichnung)</w:t>
              </w:r>
            </w:ins>
          </w:p>
          <w:commentRangeEnd w:id="111"/>
          <w:p w:rsidR="00AC5D0A" w:rsidRDefault="007F7989">
            <w:pPr>
              <w:pStyle w:val="ListParagraph"/>
              <w:rPr>
                <w:lang w:val="de-DE"/>
              </w:rPr>
            </w:pPr>
            <w:r w:rsidRPr="007F7989">
              <w:rPr>
                <w:lang w:val="de-DE"/>
                <w:rPrChange w:id="115" w:author="Tim Bänziger" w:date="2009-06-10T12:57:00Z">
                  <w:rPr>
                    <w:rStyle w:val="CommentReference"/>
                  </w:rPr>
                </w:rPrChange>
              </w:rPr>
              <w:commentReference w:id="111"/>
            </w:r>
          </w:p>
          <w:p w:rsidR="008E1756" w:rsidRDefault="008E1756" w:rsidP="008E1756">
            <w:pPr>
              <w:rPr>
                <w:lang w:val="de-DE"/>
              </w:rPr>
            </w:pPr>
            <w:r>
              <w:rPr>
                <w:lang w:val="de-DE"/>
              </w:rPr>
              <w:t xml:space="preserve">Optional: </w:t>
            </w:r>
          </w:p>
          <w:p w:rsidR="00650393" w:rsidDel="00E83A47" w:rsidRDefault="00650393" w:rsidP="00D872D1">
            <w:pPr>
              <w:pStyle w:val="ListParagraph"/>
              <w:numPr>
                <w:ilvl w:val="0"/>
                <w:numId w:val="23"/>
              </w:numPr>
              <w:rPr>
                <w:del w:id="116" w:author="Tim Bänziger" w:date="2009-06-10T12:56:00Z"/>
                <w:lang w:val="de-DE"/>
              </w:rPr>
            </w:pPr>
            <w:del w:id="117" w:author="Tim Bänziger" w:date="2009-06-10T12:56:00Z">
              <w:r w:rsidDel="00E83A47">
                <w:rPr>
                  <w:lang w:val="de-DE"/>
                </w:rPr>
                <w:delText>Bemerkung von Dienstleister</w:delText>
              </w:r>
            </w:del>
          </w:p>
          <w:p w:rsidR="00D872D1" w:rsidDel="00E83A47" w:rsidRDefault="00D872D1" w:rsidP="00D872D1">
            <w:pPr>
              <w:pStyle w:val="ListParagraph"/>
              <w:numPr>
                <w:ilvl w:val="0"/>
                <w:numId w:val="23"/>
              </w:numPr>
              <w:rPr>
                <w:del w:id="118" w:author="Tim Bänziger" w:date="2009-06-10T12:56:00Z"/>
                <w:lang w:val="de-DE"/>
              </w:rPr>
            </w:pPr>
            <w:del w:id="119" w:author="Tim Bänziger" w:date="2009-06-10T12:56:00Z">
              <w:r w:rsidDel="00E83A47">
                <w:rPr>
                  <w:lang w:val="de-DE"/>
                </w:rPr>
                <w:delText>Preis pro Einheit (exkl. MwSt)</w:delText>
              </w:r>
            </w:del>
          </w:p>
          <w:p w:rsidR="00D872D1" w:rsidDel="00E83A47" w:rsidRDefault="00D872D1" w:rsidP="00D872D1">
            <w:pPr>
              <w:pStyle w:val="ListParagraph"/>
              <w:numPr>
                <w:ilvl w:val="0"/>
                <w:numId w:val="23"/>
              </w:numPr>
              <w:rPr>
                <w:del w:id="120" w:author="Tim Bänziger" w:date="2009-06-10T12:56:00Z"/>
                <w:lang w:val="de-DE"/>
              </w:rPr>
            </w:pPr>
            <w:del w:id="121" w:author="Tim Bänziger" w:date="2009-06-10T12:56:00Z">
              <w:r w:rsidDel="00E83A47">
                <w:rPr>
                  <w:lang w:val="de-DE"/>
                </w:rPr>
                <w:delText>Gesamtpreis (exkl. MwSt)</w:delText>
              </w:r>
            </w:del>
          </w:p>
          <w:p w:rsidR="00AC5D0A" w:rsidRDefault="00D872D1">
            <w:pPr>
              <w:pStyle w:val="ListParagraph"/>
              <w:numPr>
                <w:ilvl w:val="0"/>
                <w:numId w:val="23"/>
              </w:numPr>
              <w:rPr>
                <w:lang w:val="de-DE"/>
              </w:rPr>
            </w:pPr>
            <w:r>
              <w:rPr>
                <w:lang w:val="de-DE"/>
              </w:rPr>
              <w:t>MwSt. in Prozent</w:t>
            </w:r>
          </w:p>
          <w:p w:rsidR="00AC5D0A" w:rsidRDefault="008E1756">
            <w:pPr>
              <w:pStyle w:val="ListParagraph"/>
              <w:numPr>
                <w:ilvl w:val="0"/>
                <w:numId w:val="23"/>
              </w:numPr>
              <w:rPr>
                <w:lang w:val="de-DE"/>
              </w:rPr>
            </w:pPr>
            <w:r>
              <w:rPr>
                <w:lang w:val="de-DE"/>
              </w:rPr>
              <w:t>Vorlaufzeit</w:t>
            </w:r>
          </w:p>
          <w:p w:rsidR="008E1756" w:rsidRDefault="008E1756" w:rsidP="008E1756">
            <w:pPr>
              <w:pStyle w:val="ListParagraph"/>
              <w:numPr>
                <w:ilvl w:val="0"/>
                <w:numId w:val="23"/>
              </w:numPr>
              <w:rPr>
                <w:lang w:val="de-DE"/>
              </w:rPr>
            </w:pPr>
            <w:r>
              <w:rPr>
                <w:lang w:val="de-DE"/>
              </w:rPr>
              <w:t>Nachlaufzeit</w:t>
            </w:r>
          </w:p>
          <w:p w:rsidR="008E1756" w:rsidRPr="007320E9" w:rsidRDefault="00AC5D0A" w:rsidP="008E1756">
            <w:pPr>
              <w:pStyle w:val="ListParagraph"/>
              <w:numPr>
                <w:ilvl w:val="0"/>
                <w:numId w:val="23"/>
              </w:numPr>
              <w:rPr>
                <w:lang w:val="de-DE"/>
              </w:rPr>
            </w:pPr>
            <w:r w:rsidRPr="00AC5D0A">
              <w:rPr>
                <w:lang w:val="de-DE"/>
              </w:rPr>
              <w:t>Bild-Icon oder Thumbnail (PopUp)</w:t>
            </w:r>
          </w:p>
          <w:p w:rsidR="001B75FD" w:rsidRPr="00E83A47" w:rsidRDefault="001B75FD" w:rsidP="00D34A53">
            <w:pPr>
              <w:rPr>
                <w:ins w:id="122" w:author="GARAIO AG" w:date="2009-06-09T17:47:00Z"/>
                <w:lang w:val="de-DE"/>
              </w:rPr>
            </w:pPr>
          </w:p>
          <w:p w:rsidR="00597EC8" w:rsidRPr="00E83A47" w:rsidDel="006E6D3A" w:rsidRDefault="007F7989" w:rsidP="00597EC8">
            <w:pPr>
              <w:shd w:val="clear" w:color="auto" w:fill="000080"/>
              <w:rPr>
                <w:ins w:id="123" w:author="GARAIO AG" w:date="2009-06-09T17:47:00Z"/>
                <w:lang w:val="de-DE"/>
                <w:rPrChange w:id="124" w:author="Tim Bänziger" w:date="2009-06-10T12:57:00Z">
                  <w:rPr>
                    <w:ins w:id="125" w:author="GARAIO AG" w:date="2009-06-09T17:47:00Z"/>
                    <w:rFonts w:cs="Tahoma"/>
                    <w:b/>
                    <w:lang w:val="de-DE"/>
                  </w:rPr>
                </w:rPrChange>
              </w:rPr>
            </w:pPr>
            <w:moveFromRangeStart w:id="126" w:author="Tim Bänziger" w:date="2009-06-10T12:58:00Z" w:name="move232402010"/>
            <w:moveFrom w:id="127" w:author="Tim Bänziger" w:date="2009-06-10T12:58:00Z">
              <w:ins w:id="128" w:author="GARAIO AG" w:date="2009-06-09T17:47:00Z">
                <w:r w:rsidRPr="007F7989">
                  <w:rPr>
                    <w:lang w:val="de-DE"/>
                    <w:rPrChange w:id="129" w:author="Tim Bänziger" w:date="2009-06-10T12:57:00Z">
                      <w:rPr>
                        <w:b/>
                        <w:sz w:val="16"/>
                        <w:szCs w:val="16"/>
                        <w:lang w:val="de-DE"/>
                      </w:rPr>
                    </w:rPrChange>
                  </w:rPr>
                  <w:t>Kopfbereich (oberhalb der Liste)</w:t>
                </w:r>
              </w:ins>
            </w:moveFrom>
          </w:p>
          <w:p w:rsidR="007F7989" w:rsidRDefault="007F7989" w:rsidP="007F7989">
            <w:pPr>
              <w:pStyle w:val="ListParagraph"/>
              <w:numPr>
                <w:ilvl w:val="0"/>
                <w:numId w:val="23"/>
              </w:numPr>
              <w:rPr>
                <w:ins w:id="130" w:author="GARAIO AG" w:date="2009-06-09T17:48:00Z"/>
                <w:rFonts w:cs="Tahoma"/>
                <w:lang w:val="de-DE"/>
              </w:rPr>
              <w:pPrChange w:id="131" w:author="GARAIO AG" w:date="2009-06-09T17:48:00Z">
                <w:pPr>
                  <w:shd w:val="clear" w:color="auto" w:fill="000080"/>
                </w:pPr>
              </w:pPrChange>
            </w:pPr>
            <w:moveFrom w:id="132" w:author="Tim Bänziger" w:date="2009-06-10T12:58:00Z">
              <w:ins w:id="133" w:author="GARAIO AG" w:date="2009-06-09T17:48:00Z">
                <w:r w:rsidRPr="007F7989">
                  <w:rPr>
                    <w:lang w:val="de-DE"/>
                    <w:rPrChange w:id="134" w:author="Tim Bänziger" w:date="2009-06-10T12:57:00Z">
                      <w:rPr>
                        <w:rFonts w:cs="Tahoma"/>
                        <w:sz w:val="16"/>
                        <w:szCs w:val="16"/>
                        <w:lang w:val="de-DE"/>
                      </w:rPr>
                    </w:rPrChange>
                  </w:rPr>
                  <w:t>Dienstleisterbezeichnung</w:t>
                </w:r>
              </w:ins>
            </w:moveFrom>
          </w:p>
          <w:p w:rsidR="007F7989" w:rsidRDefault="007F7989" w:rsidP="007F7989">
            <w:pPr>
              <w:pStyle w:val="ListParagraph"/>
              <w:numPr>
                <w:ilvl w:val="0"/>
                <w:numId w:val="23"/>
              </w:numPr>
              <w:rPr>
                <w:ins w:id="135" w:author="GARAIO AG" w:date="2009-06-09T17:48:00Z"/>
                <w:rFonts w:cs="Tahoma"/>
                <w:lang w:val="de-DE"/>
              </w:rPr>
              <w:pPrChange w:id="136" w:author="GARAIO AG" w:date="2009-06-09T17:48:00Z">
                <w:pPr>
                  <w:shd w:val="clear" w:color="auto" w:fill="000080"/>
                </w:pPr>
              </w:pPrChange>
            </w:pPr>
            <w:moveFrom w:id="137" w:author="Tim Bänziger" w:date="2009-06-10T12:58:00Z">
              <w:ins w:id="138" w:author="GARAIO AG" w:date="2009-06-09T17:48:00Z">
                <w:r w:rsidRPr="007F7989">
                  <w:rPr>
                    <w:lang w:val="de-DE"/>
                    <w:rPrChange w:id="139" w:author="Tim Bänziger" w:date="2009-06-10T12:57:00Z">
                      <w:rPr>
                        <w:rFonts w:cs="Tahoma"/>
                        <w:sz w:val="16"/>
                        <w:szCs w:val="16"/>
                        <w:lang w:val="de-DE"/>
                      </w:rPr>
                    </w:rPrChange>
                  </w:rPr>
                  <w:t xml:space="preserve">Telefon (für kurzfristige </w:t>
                </w:r>
              </w:ins>
              <w:ins w:id="140" w:author="GARAIO AG" w:date="2009-06-09T17:49:00Z">
                <w:r w:rsidRPr="007F7989">
                  <w:rPr>
                    <w:lang w:val="de-DE"/>
                    <w:rPrChange w:id="141" w:author="Tim Bänziger" w:date="2009-06-10T12:57:00Z">
                      <w:rPr>
                        <w:rFonts w:cs="Tahoma"/>
                        <w:sz w:val="16"/>
                        <w:szCs w:val="16"/>
                        <w:lang w:val="de-DE"/>
                      </w:rPr>
                    </w:rPrChange>
                  </w:rPr>
                  <w:t>Änderungen</w:t>
                </w:r>
              </w:ins>
              <w:ins w:id="142" w:author="GARAIO AG" w:date="2009-06-09T17:48:00Z">
                <w:r w:rsidRPr="007F7989">
                  <w:rPr>
                    <w:lang w:val="de-DE"/>
                    <w:rPrChange w:id="143" w:author="Tim Bänziger" w:date="2009-06-10T12:57:00Z">
                      <w:rPr>
                        <w:rFonts w:cs="Tahoma"/>
                        <w:sz w:val="16"/>
                        <w:szCs w:val="16"/>
                        <w:lang w:val="de-DE"/>
                      </w:rPr>
                    </w:rPrChange>
                  </w:rPr>
                  <w:t>)</w:t>
                </w:r>
              </w:ins>
            </w:moveFrom>
          </w:p>
          <w:p w:rsidR="007F7989" w:rsidRDefault="007F7989" w:rsidP="007F7989">
            <w:pPr>
              <w:pStyle w:val="ListParagraph"/>
              <w:numPr>
                <w:ilvl w:val="0"/>
                <w:numId w:val="23"/>
              </w:numPr>
              <w:rPr>
                <w:ins w:id="144" w:author="GARAIO AG" w:date="2009-06-09T17:47:00Z"/>
                <w:rFonts w:cs="Tahoma"/>
                <w:lang w:val="de-DE"/>
              </w:rPr>
              <w:pPrChange w:id="145" w:author="GARAIO AG" w:date="2009-06-10T11:22:00Z">
                <w:pPr>
                  <w:shd w:val="clear" w:color="auto" w:fill="000080"/>
                </w:pPr>
              </w:pPrChange>
            </w:pPr>
            <w:moveFrom w:id="146" w:author="Tim Bänziger" w:date="2009-06-10T12:58:00Z">
              <w:ins w:id="147" w:author="GARAIO AG" w:date="2009-06-09T17:49:00Z">
                <w:r w:rsidRPr="007F7989">
                  <w:rPr>
                    <w:lang w:val="de-DE"/>
                    <w:rPrChange w:id="148" w:author="Tim Bänziger" w:date="2009-06-10T12:57:00Z">
                      <w:rPr>
                        <w:rFonts w:cs="Tahoma"/>
                        <w:sz w:val="16"/>
                        <w:szCs w:val="16"/>
                        <w:highlight w:val="yellow"/>
                        <w:lang w:val="de-DE"/>
                      </w:rPr>
                    </w:rPrChange>
                  </w:rPr>
                  <w:t>Notizen zu den Reservationen</w:t>
                </w:r>
              </w:ins>
            </w:moveFrom>
          </w:p>
          <w:moveFromRangeEnd w:id="126"/>
          <w:p w:rsidR="00597EC8" w:rsidRPr="00E83A47" w:rsidRDefault="00597EC8" w:rsidP="00D34A53">
            <w:pPr>
              <w:rPr>
                <w:lang w:val="de-DE"/>
              </w:rPr>
            </w:pPr>
          </w:p>
          <w:p w:rsidR="001B75FD" w:rsidRPr="00E83A47" w:rsidRDefault="007F7989" w:rsidP="001B75FD">
            <w:pPr>
              <w:rPr>
                <w:lang w:val="de-DE"/>
                <w:rPrChange w:id="149" w:author="Tim Bänziger" w:date="2009-06-10T12:57:00Z">
                  <w:rPr>
                    <w:b/>
                    <w:lang w:val="de-DE"/>
                  </w:rPr>
                </w:rPrChange>
              </w:rPr>
            </w:pPr>
            <w:r w:rsidRPr="007F7989">
              <w:rPr>
                <w:lang w:val="de-DE"/>
                <w:rPrChange w:id="150" w:author="Tim Bänziger" w:date="2009-06-10T12:57:00Z">
                  <w:rPr>
                    <w:b/>
                    <w:sz w:val="16"/>
                    <w:szCs w:val="16"/>
                    <w:lang w:val="de-DE"/>
                  </w:rPr>
                </w:rPrChange>
              </w:rPr>
              <w:t>Inhaltsbereich (unterhalb Liste)</w:t>
            </w:r>
          </w:p>
          <w:p w:rsidR="001B75FD" w:rsidRPr="00E83A47" w:rsidDel="006E6D3A" w:rsidRDefault="007F7989" w:rsidP="001B75FD">
            <w:pPr>
              <w:pStyle w:val="ListParagraph"/>
              <w:numPr>
                <w:ilvl w:val="0"/>
                <w:numId w:val="23"/>
              </w:numPr>
              <w:rPr>
                <w:del w:id="151" w:author="Tim Bänziger" w:date="2009-06-10T12:59:00Z"/>
                <w:lang w:val="de-DE"/>
              </w:rPr>
            </w:pPr>
            <w:del w:id="152" w:author="Tim Bänziger" w:date="2009-06-10T12:59:00Z">
              <w:r w:rsidRPr="007F7989">
                <w:rPr>
                  <w:lang w:val="de-DE"/>
                  <w:rPrChange w:id="153" w:author="Tim Bänziger" w:date="2009-06-10T12:56:00Z">
                    <w:rPr>
                      <w:sz w:val="16"/>
                      <w:szCs w:val="16"/>
                      <w:lang w:val="de-DE"/>
                    </w:rPr>
                  </w:rPrChange>
                </w:rPr>
                <w:delText>Button: „Hinzufügen“</w:delText>
              </w:r>
            </w:del>
          </w:p>
          <w:p w:rsidR="007F7989" w:rsidRDefault="007F7989" w:rsidP="007F7989">
            <w:pPr>
              <w:pStyle w:val="ListParagraph"/>
              <w:numPr>
                <w:ilvl w:val="0"/>
                <w:numId w:val="23"/>
              </w:numPr>
              <w:rPr>
                <w:lang w:val="de-DE"/>
              </w:rPr>
              <w:pPrChange w:id="154" w:author="Tim Bänziger" w:date="2009-06-10T12:57:00Z">
                <w:pPr>
                  <w:pStyle w:val="ListParagraph"/>
                  <w:numPr>
                    <w:numId w:val="23"/>
                  </w:numPr>
                  <w:shd w:val="clear" w:color="auto" w:fill="000080"/>
                  <w:ind w:hanging="360"/>
                </w:pPr>
              </w:pPrChange>
            </w:pPr>
            <w:r w:rsidRPr="007F7989">
              <w:rPr>
                <w:lang w:val="de-DE"/>
                <w:rPrChange w:id="155" w:author="Tim Bänziger" w:date="2009-06-10T12:56:00Z">
                  <w:rPr>
                    <w:sz w:val="16"/>
                    <w:szCs w:val="16"/>
                    <w:lang w:val="de-DE"/>
                  </w:rPr>
                </w:rPrChange>
              </w:rPr>
              <w:t>Button: „Entfernen“</w:t>
            </w:r>
          </w:p>
          <w:p w:rsidR="001B75FD" w:rsidRPr="00E83A47" w:rsidRDefault="007F7989" w:rsidP="001B75FD">
            <w:pPr>
              <w:pStyle w:val="ListParagraph"/>
              <w:numPr>
                <w:ilvl w:val="0"/>
                <w:numId w:val="23"/>
              </w:numPr>
              <w:rPr>
                <w:lang w:val="de-DE"/>
              </w:rPr>
            </w:pPr>
            <w:r w:rsidRPr="007F7989">
              <w:rPr>
                <w:lang w:val="de-DE"/>
                <w:rPrChange w:id="156" w:author="Tim Bänziger" w:date="2009-06-10T12:56:00Z">
                  <w:rPr>
                    <w:sz w:val="16"/>
                    <w:szCs w:val="16"/>
                    <w:lang w:val="de-DE"/>
                  </w:rPr>
                </w:rPrChange>
              </w:rPr>
              <w:t>Button: „Menge aktualisieren</w:t>
            </w:r>
          </w:p>
          <w:p w:rsidR="001B75FD" w:rsidRDefault="001B75FD" w:rsidP="001B75FD">
            <w:pPr>
              <w:pStyle w:val="ListParagraph"/>
              <w:numPr>
                <w:ilvl w:val="0"/>
                <w:numId w:val="23"/>
              </w:numPr>
              <w:rPr>
                <w:lang w:val="de-DE"/>
              </w:rPr>
            </w:pPr>
            <w:r>
              <w:rPr>
                <w:lang w:val="de-DE"/>
              </w:rPr>
              <w:t xml:space="preserve">Label: Total </w:t>
            </w:r>
            <w:del w:id="157" w:author="Tim Bänziger" w:date="2009-06-10T12:59:00Z">
              <w:r w:rsidDel="006E6D3A">
                <w:rPr>
                  <w:lang w:val="de-DE"/>
                </w:rPr>
                <w:delText>Dienstleistung</w:delText>
              </w:r>
              <w:r w:rsidR="00650393" w:rsidDel="006E6D3A">
                <w:rPr>
                  <w:lang w:val="de-DE"/>
                </w:rPr>
                <w:delText>en</w:delText>
              </w:r>
            </w:del>
            <w:ins w:id="158" w:author="Tim Bänziger" w:date="2009-06-10T12:59:00Z">
              <w:r w:rsidR="006E6D3A">
                <w:rPr>
                  <w:lang w:val="de-DE"/>
                </w:rPr>
                <w:t>Kosten</w:t>
              </w:r>
            </w:ins>
          </w:p>
          <w:p w:rsidR="001B75FD" w:rsidRPr="00E83A47" w:rsidRDefault="001B75FD">
            <w:pPr>
              <w:rPr>
                <w:lang w:val="de-DE"/>
              </w:rPr>
            </w:pPr>
          </w:p>
          <w:p w:rsidR="00D34A53" w:rsidDel="006E6D3A" w:rsidRDefault="00D34A53" w:rsidP="00D34A53">
            <w:pPr>
              <w:rPr>
                <w:del w:id="159" w:author="Tim Bänziger" w:date="2009-06-10T12:59:00Z"/>
                <w:lang w:val="de-DE"/>
              </w:rPr>
            </w:pPr>
          </w:p>
          <w:p w:rsidR="00D34A53" w:rsidRPr="00E83A47" w:rsidDel="006E6D3A" w:rsidRDefault="007F7989" w:rsidP="00D34A53">
            <w:pPr>
              <w:rPr>
                <w:del w:id="160" w:author="Tim Bänziger" w:date="2009-06-10T12:59:00Z"/>
                <w:lang w:val="de-DE"/>
                <w:rPrChange w:id="161" w:author="Tim Bänziger" w:date="2009-06-10T12:57:00Z">
                  <w:rPr>
                    <w:del w:id="162" w:author="Tim Bänziger" w:date="2009-06-10T12:59:00Z"/>
                    <w:b/>
                    <w:lang w:val="de-DE"/>
                  </w:rPr>
                </w:rPrChange>
              </w:rPr>
            </w:pPr>
            <w:del w:id="163" w:author="Tim Bänziger" w:date="2009-06-10T12:59:00Z">
              <w:r w:rsidRPr="007F7989">
                <w:rPr>
                  <w:lang w:val="de-DE"/>
                  <w:rPrChange w:id="164" w:author="Tim Bänziger" w:date="2009-06-10T12:57:00Z">
                    <w:rPr>
                      <w:b/>
                      <w:sz w:val="16"/>
                      <w:szCs w:val="16"/>
                      <w:lang w:val="de-DE"/>
                    </w:rPr>
                  </w:rPrChange>
                </w:rPr>
                <w:delText>Allgemeiner Bereich (unter Ressourcen)</w:delText>
              </w:r>
            </w:del>
          </w:p>
          <w:p w:rsidR="006E6D3A" w:rsidDel="006E6D3A" w:rsidRDefault="00D34A53" w:rsidP="00D34A53">
            <w:pPr>
              <w:pStyle w:val="ListParagraph"/>
              <w:numPr>
                <w:ilvl w:val="0"/>
                <w:numId w:val="23"/>
              </w:numPr>
              <w:rPr>
                <w:del w:id="165" w:author="Tim Bänziger" w:date="2009-06-10T12:59:00Z"/>
                <w:lang w:val="de-DE"/>
              </w:rPr>
            </w:pPr>
            <w:del w:id="166" w:author="Tim Bänziger" w:date="2009-06-10T12:59:00Z">
              <w:r w:rsidDel="006E6D3A">
                <w:rPr>
                  <w:lang w:val="de-DE"/>
                </w:rPr>
                <w:delText>Button: „Speichern“</w:delText>
              </w:r>
            </w:del>
          </w:p>
          <w:p w:rsidR="007F7989" w:rsidRDefault="007F7989" w:rsidP="007F7989">
            <w:pPr>
              <w:rPr>
                <w:del w:id="167" w:author="Tim Bänziger" w:date="2009-06-10T12:59:00Z"/>
                <w:lang w:val="de-DE"/>
              </w:rPr>
              <w:pPrChange w:id="168" w:author="GARAIO AG" w:date="2009-06-09T17:46:00Z">
                <w:pPr>
                  <w:pStyle w:val="ListParagraph"/>
                </w:pPr>
              </w:pPrChange>
            </w:pPr>
          </w:p>
          <w:p w:rsidR="007148FE" w:rsidRPr="007148FE" w:rsidRDefault="007148FE">
            <w:pPr>
              <w:rPr>
                <w:lang w:val="de-DE"/>
                <w:rPrChange w:id="169" w:author="Tim Bänziger" w:date="2009-06-10T12:57:00Z">
                  <w:rPr>
                    <w:b/>
                    <w:lang w:val="de-DE"/>
                  </w:rPr>
                </w:rPrChange>
              </w:rPr>
            </w:pPr>
          </w:p>
        </w:tc>
        <w:tc>
          <w:tcPr>
            <w:tcW w:w="5529" w:type="dxa"/>
          </w:tcPr>
          <w:p w:rsidR="006E6D3A" w:rsidRDefault="007F7989" w:rsidP="006E6D3A">
            <w:pPr>
              <w:pStyle w:val="ListParagraph"/>
              <w:numPr>
                <w:ilvl w:val="0"/>
                <w:numId w:val="38"/>
              </w:numPr>
              <w:tabs>
                <w:tab w:val="left" w:pos="5220"/>
              </w:tabs>
              <w:rPr>
                <w:ins w:id="170" w:author="Tim Bänziger" w:date="2009-06-10T12:59:00Z"/>
                <w:lang w:val="de-DE"/>
              </w:rPr>
            </w:pPr>
            <w:ins w:id="171" w:author="Tim Bänziger" w:date="2009-06-10T12:58:00Z">
              <w:r w:rsidRPr="007F7989">
                <w:rPr>
                  <w:lang w:val="de-DE"/>
                  <w:rPrChange w:id="172" w:author="Tim Bänziger" w:date="2009-06-10T12:58:00Z">
                    <w:rPr>
                      <w:sz w:val="16"/>
                      <w:szCs w:val="16"/>
                      <w:highlight w:val="yellow"/>
                      <w:lang w:val="de-DE"/>
                    </w:rPr>
                  </w:rPrChange>
                </w:rPr>
                <w:t>Im Kopfbereich kann nur eine Zeile angezeigt werden. Zu viel Text wird abgeschnitten und am Schluss mit drei Punkten „…“ ersetzt</w:t>
              </w:r>
              <w:r w:rsidR="007148FE">
                <w:rPr>
                  <w:rStyle w:val="CommentReference"/>
                </w:rPr>
                <w:commentReference w:id="173"/>
              </w:r>
              <w:r w:rsidRPr="007F7989">
                <w:rPr>
                  <w:lang w:val="de-DE"/>
                  <w:rPrChange w:id="174" w:author="Tim Bänziger" w:date="2009-06-10T12:58:00Z">
                    <w:rPr>
                      <w:sz w:val="16"/>
                      <w:szCs w:val="16"/>
                      <w:highlight w:val="yellow"/>
                      <w:lang w:val="de-DE"/>
                    </w:rPr>
                  </w:rPrChange>
                </w:rPr>
                <w:t>.</w:t>
              </w:r>
            </w:ins>
          </w:p>
          <w:p w:rsidR="006E6D3A" w:rsidRPr="006E6D3A" w:rsidRDefault="007F7989" w:rsidP="006E6D3A">
            <w:pPr>
              <w:pStyle w:val="ListParagraph"/>
              <w:keepNext/>
              <w:numPr>
                <w:ilvl w:val="0"/>
                <w:numId w:val="38"/>
              </w:numPr>
              <w:tabs>
                <w:tab w:val="left" w:pos="5220"/>
              </w:tabs>
              <w:outlineLvl w:val="0"/>
              <w:rPr>
                <w:ins w:id="175" w:author="Tim Bänziger" w:date="2009-06-10T12:58:00Z"/>
                <w:lang w:val="de-DE"/>
                <w:rPrChange w:id="176" w:author="Tim Bänziger" w:date="2009-06-10T12:59:00Z">
                  <w:rPr>
                    <w:ins w:id="177" w:author="Tim Bänziger" w:date="2009-06-10T12:58:00Z"/>
                    <w:b/>
                    <w:bCs/>
                    <w:sz w:val="28"/>
                    <w:highlight w:val="yellow"/>
                    <w:u w:val="single"/>
                    <w:lang w:val="de-DE"/>
                  </w:rPr>
                </w:rPrChange>
              </w:rPr>
            </w:pPr>
            <w:ins w:id="178" w:author="Tim Bänziger" w:date="2009-06-10T12:59:00Z">
              <w:r w:rsidRPr="007F7989">
                <w:rPr>
                  <w:lang w:val="de-DE"/>
                  <w:rPrChange w:id="179" w:author="Tim Bänziger" w:date="2009-06-10T12:59:00Z">
                    <w:rPr>
                      <w:sz w:val="16"/>
                      <w:szCs w:val="16"/>
                      <w:highlight w:val="yellow"/>
                      <w:lang w:val="de-DE"/>
                    </w:rPr>
                  </w:rPrChange>
                </w:rPr>
                <w:t>Mittels dem Info-Icon öffnet Sie ein PopUp analog des Übersetzung-PopUps, welches die Kompletten Informationen beinhaltet.</w:t>
              </w:r>
            </w:ins>
          </w:p>
          <w:p w:rsidR="00DC0ADE" w:rsidRDefault="00DC0ADE" w:rsidP="00EC338A">
            <w:pPr>
              <w:tabs>
                <w:tab w:val="left" w:pos="5220"/>
              </w:tabs>
              <w:rPr>
                <w:b/>
                <w:lang w:val="de-DE"/>
              </w:rPr>
            </w:pPr>
          </w:p>
          <w:p w:rsidR="00B34314" w:rsidRDefault="00B34314" w:rsidP="00B34314">
            <w:pPr>
              <w:pStyle w:val="ListParagraph"/>
              <w:numPr>
                <w:ilvl w:val="0"/>
                <w:numId w:val="38"/>
              </w:numPr>
              <w:tabs>
                <w:tab w:val="left" w:pos="5220"/>
              </w:tabs>
              <w:rPr>
                <w:lang w:val="de-DE"/>
              </w:rPr>
            </w:pPr>
            <w:r>
              <w:rPr>
                <w:lang w:val="de-DE"/>
              </w:rPr>
              <w:t>B</w:t>
            </w:r>
            <w:r w:rsidR="00DF36A6">
              <w:rPr>
                <w:lang w:val="de-DE"/>
              </w:rPr>
              <w:t xml:space="preserve">eim </w:t>
            </w:r>
            <w:ins w:id="180" w:author="GARAIO AG" w:date="2009-06-10T11:00:00Z">
              <w:r w:rsidR="00B73737">
                <w:rPr>
                  <w:lang w:val="de-DE"/>
                </w:rPr>
                <w:t>N</w:t>
              </w:r>
            </w:ins>
            <w:del w:id="181" w:author="GARAIO AG" w:date="2009-06-10T11:00:00Z">
              <w:r w:rsidR="00DF36A6" w:rsidDel="00B73737">
                <w:rPr>
                  <w:lang w:val="de-DE"/>
                </w:rPr>
                <w:delText>n</w:delText>
              </w:r>
            </w:del>
            <w:r w:rsidR="00DF36A6">
              <w:rPr>
                <w:lang w:val="de-DE"/>
              </w:rPr>
              <w:t xml:space="preserve">avigieren auf dieses TAB </w:t>
            </w:r>
            <w:r>
              <w:rPr>
                <w:lang w:val="de-DE"/>
              </w:rPr>
              <w:t>werden die bereits bestellten/</w:t>
            </w:r>
            <w:r w:rsidR="00DF36A6">
              <w:rPr>
                <w:lang w:val="de-DE"/>
              </w:rPr>
              <w:t>zugeordneten Angebote angezeigt</w:t>
            </w:r>
            <w:r>
              <w:rPr>
                <w:lang w:val="de-DE"/>
              </w:rPr>
              <w:t>. Bei einer neuen Reservation ist diese Liste dementsprechend am Anfang immer leer.</w:t>
            </w:r>
            <w:ins w:id="182" w:author="Tim Bänziger" w:date="2009-06-10T12:50:00Z">
              <w:r w:rsidR="00E83A47">
                <w:rPr>
                  <w:lang w:val="de-DE"/>
                </w:rPr>
                <w:t xml:space="preserve"> Der Text „noch keine Bestellungen“ wird stattdessen visualisiert.</w:t>
              </w:r>
            </w:ins>
          </w:p>
          <w:p w:rsidR="00ED5958" w:rsidRDefault="00A76C2D" w:rsidP="00ED5958">
            <w:pPr>
              <w:pStyle w:val="ListParagraph"/>
              <w:numPr>
                <w:ilvl w:val="0"/>
                <w:numId w:val="38"/>
              </w:numPr>
              <w:tabs>
                <w:tab w:val="left" w:pos="5220"/>
              </w:tabs>
              <w:rPr>
                <w:lang w:val="de-DE"/>
              </w:rPr>
            </w:pPr>
            <w:r>
              <w:rPr>
                <w:lang w:val="de-DE"/>
              </w:rPr>
              <w:t xml:space="preserve">Wurde ein Angebot bestellt, können ausserhalb der Vorlaufzeit Änderungen vorgenommen werden. Sobald die Vorlaufzeit beginnt, wird das Angebot </w:t>
            </w:r>
            <w:del w:id="183" w:author="Tim Bänziger" w:date="2009-06-10T12:50:00Z">
              <w:r w:rsidDel="00E83A47">
                <w:rPr>
                  <w:lang w:val="de-DE"/>
                </w:rPr>
                <w:delText>disabled/ausgegraut</w:delText>
              </w:r>
            </w:del>
            <w:ins w:id="184" w:author="Tim Bänziger" w:date="2009-06-10T12:50:00Z">
              <w:r w:rsidR="00E83A47">
                <w:rPr>
                  <w:lang w:val="de-DE"/>
                </w:rPr>
                <w:t>“gesperrt“</w:t>
              </w:r>
            </w:ins>
            <w:r>
              <w:rPr>
                <w:lang w:val="de-DE"/>
              </w:rPr>
              <w:t xml:space="preserve"> dargestellt</w:t>
            </w:r>
            <w:r w:rsidR="001D7181">
              <w:rPr>
                <w:lang w:val="de-DE"/>
              </w:rPr>
              <w:t xml:space="preserve"> und es sind keine Änderungen (</w:t>
            </w:r>
            <w:del w:id="185" w:author="Tim Bänziger" w:date="2009-06-10T12:50:00Z">
              <w:r w:rsidR="001D7181" w:rsidDel="00E83A47">
                <w:rPr>
                  <w:lang w:val="de-DE"/>
                </w:rPr>
                <w:delText>inkl</w:delText>
              </w:r>
            </w:del>
            <w:ins w:id="186" w:author="Tim Bänziger" w:date="2009-06-10T12:50:00Z">
              <w:r w:rsidR="00E83A47">
                <w:rPr>
                  <w:lang w:val="de-DE"/>
                </w:rPr>
                <w:t>auch nicht</w:t>
              </w:r>
            </w:ins>
            <w:del w:id="187" w:author="Tim Bänziger" w:date="2009-06-10T12:50:00Z">
              <w:r w:rsidR="001D7181" w:rsidDel="00E83A47">
                <w:rPr>
                  <w:lang w:val="de-DE"/>
                </w:rPr>
                <w:delText>.</w:delText>
              </w:r>
            </w:del>
            <w:ins w:id="188" w:author="Tim Bänziger" w:date="2009-06-10T12:50:00Z">
              <w:r w:rsidR="00E83A47">
                <w:rPr>
                  <w:lang w:val="de-DE"/>
                </w:rPr>
                <w:t xml:space="preserve"> Das E</w:t>
              </w:r>
            </w:ins>
            <w:del w:id="189" w:author="Tim Bänziger" w:date="2009-06-10T12:50:00Z">
              <w:r w:rsidR="001D7181" w:rsidDel="00E83A47">
                <w:rPr>
                  <w:lang w:val="de-DE"/>
                </w:rPr>
                <w:delText xml:space="preserve"> e</w:delText>
              </w:r>
            </w:del>
            <w:r w:rsidR="001D7181">
              <w:rPr>
                <w:lang w:val="de-DE"/>
              </w:rPr>
              <w:t>ntfernen</w:t>
            </w:r>
            <w:ins w:id="190" w:author="Tim Bänziger" w:date="2009-06-10T12:50:00Z">
              <w:r w:rsidR="00E83A47">
                <w:rPr>
                  <w:lang w:val="de-DE"/>
                </w:rPr>
                <w:t xml:space="preserve"> eines Angebots</w:t>
              </w:r>
            </w:ins>
            <w:r w:rsidR="001D7181">
              <w:rPr>
                <w:lang w:val="de-DE"/>
              </w:rPr>
              <w:t>) mehr möglich</w:t>
            </w:r>
            <w:r>
              <w:rPr>
                <w:lang w:val="de-DE"/>
              </w:rPr>
              <w:t>.</w:t>
            </w:r>
          </w:p>
          <w:p w:rsidR="00126E63" w:rsidDel="00E83A47" w:rsidRDefault="00126E63" w:rsidP="00ED5958">
            <w:pPr>
              <w:pStyle w:val="ListParagraph"/>
              <w:numPr>
                <w:ilvl w:val="0"/>
                <w:numId w:val="38"/>
              </w:numPr>
              <w:tabs>
                <w:tab w:val="left" w:pos="5220"/>
              </w:tabs>
              <w:rPr>
                <w:del w:id="191" w:author="Tim Bänziger" w:date="2009-06-10T12:50:00Z"/>
                <w:lang w:val="de-DE"/>
              </w:rPr>
            </w:pPr>
            <w:del w:id="192" w:author="Tim Bänziger" w:date="2009-06-10T12:50:00Z">
              <w:r w:rsidDel="00E83A47">
                <w:rPr>
                  <w:lang w:val="de-DE"/>
                </w:rPr>
                <w:delText>Die Spalten „Artikel-Nr.“ und „Bezeichnung“ beinhalten jeweils einen Spalten-Such-Filter</w:delText>
              </w:r>
              <w:r w:rsidR="004B7B1D" w:rsidDel="00E83A47">
                <w:rPr>
                  <w:lang w:val="de-DE"/>
                </w:rPr>
                <w:delText>.</w:delText>
              </w:r>
            </w:del>
          </w:p>
          <w:p w:rsidR="004B7B1D" w:rsidRDefault="004B7B1D" w:rsidP="00ED5958">
            <w:pPr>
              <w:pStyle w:val="ListParagraph"/>
              <w:numPr>
                <w:ilvl w:val="0"/>
                <w:numId w:val="38"/>
              </w:numPr>
              <w:tabs>
                <w:tab w:val="left" w:pos="5220"/>
              </w:tabs>
              <w:rPr>
                <w:lang w:val="de-DE"/>
              </w:rPr>
            </w:pPr>
            <w:r>
              <w:rPr>
                <w:lang w:val="de-DE"/>
              </w:rPr>
              <w:t xml:space="preserve">Unterhalb der Tabelle wird </w:t>
            </w:r>
            <w:del w:id="193" w:author="Tim Bänziger" w:date="2009-06-10T12:51:00Z">
              <w:r w:rsidDel="00E83A47">
                <w:rPr>
                  <w:lang w:val="de-DE"/>
                </w:rPr>
                <w:delText xml:space="preserve">das </w:delText>
              </w:r>
            </w:del>
            <w:ins w:id="194" w:author="Tim Bänziger" w:date="2009-06-10T12:51:00Z">
              <w:r w:rsidR="00E83A47">
                <w:rPr>
                  <w:lang w:val="de-DE"/>
                </w:rPr>
                <w:t xml:space="preserve">der Totalbetrag </w:t>
              </w:r>
            </w:ins>
            <w:del w:id="195" w:author="Tim Bänziger" w:date="2009-06-10T12:51:00Z">
              <w:r w:rsidDel="00E83A47">
                <w:rPr>
                  <w:lang w:val="de-DE"/>
                </w:rPr>
                <w:delText xml:space="preserve">Total </w:delText>
              </w:r>
            </w:del>
            <w:r>
              <w:rPr>
                <w:lang w:val="de-DE"/>
              </w:rPr>
              <w:t>aller Dienstleistungen angezeigt.</w:t>
            </w:r>
          </w:p>
          <w:p w:rsidR="002F532D" w:rsidRDefault="002F532D" w:rsidP="00ED5958">
            <w:pPr>
              <w:pStyle w:val="ListParagraph"/>
              <w:numPr>
                <w:ilvl w:val="0"/>
                <w:numId w:val="38"/>
              </w:numPr>
              <w:tabs>
                <w:tab w:val="left" w:pos="5220"/>
              </w:tabs>
              <w:rPr>
                <w:ins w:id="196" w:author="Tim Bänziger" w:date="2009-06-10T12:54:00Z"/>
                <w:lang w:val="de-DE"/>
              </w:rPr>
            </w:pPr>
            <w:commentRangeStart w:id="197"/>
            <w:r>
              <w:rPr>
                <w:lang w:val="de-DE"/>
              </w:rPr>
              <w:t xml:space="preserve">Durch klicken des Bild-Icon/Thumbnail, öffnet sich ein PopUp, welches das Bild in der Originalgrösse </w:t>
            </w:r>
            <w:commentRangeStart w:id="198"/>
            <w:r>
              <w:rPr>
                <w:lang w:val="de-DE"/>
              </w:rPr>
              <w:t>darstellt</w:t>
            </w:r>
            <w:commentRangeEnd w:id="198"/>
            <w:r w:rsidR="008E16EB">
              <w:rPr>
                <w:rStyle w:val="CommentReference"/>
              </w:rPr>
              <w:commentReference w:id="198"/>
            </w:r>
            <w:r>
              <w:rPr>
                <w:lang w:val="de-DE"/>
              </w:rPr>
              <w:t>.</w:t>
            </w:r>
            <w:commentRangeEnd w:id="197"/>
            <w:r>
              <w:rPr>
                <w:rStyle w:val="CommentReference"/>
              </w:rPr>
              <w:commentReference w:id="197"/>
            </w:r>
          </w:p>
          <w:p w:rsidR="00E83A47" w:rsidRDefault="00E83A47" w:rsidP="00ED5958">
            <w:pPr>
              <w:pStyle w:val="ListParagraph"/>
              <w:numPr>
                <w:ilvl w:val="0"/>
                <w:numId w:val="38"/>
              </w:numPr>
              <w:tabs>
                <w:tab w:val="left" w:pos="5220"/>
              </w:tabs>
              <w:rPr>
                <w:ins w:id="199" w:author="Tim Bänziger" w:date="2009-06-10T12:54:00Z"/>
                <w:lang w:val="de-DE"/>
              </w:rPr>
            </w:pPr>
            <w:ins w:id="200" w:author="Tim Bänziger" w:date="2009-06-10T12:54:00Z">
              <w:r>
                <w:rPr>
                  <w:lang w:val="de-DE"/>
                </w:rPr>
                <w:t>Katalog zeigt den hierarchischen Pfad des Angebots (z.B. Abendesssen\Vorspeisen\Kalt)</w:t>
              </w:r>
            </w:ins>
          </w:p>
          <w:p w:rsidR="007F7989" w:rsidRDefault="007F7989" w:rsidP="007F7989">
            <w:pPr>
              <w:tabs>
                <w:tab w:val="left" w:pos="5220"/>
              </w:tabs>
              <w:ind w:left="360"/>
              <w:rPr>
                <w:ins w:id="201" w:author="GARAIO AG" w:date="2009-06-10T11:22:00Z"/>
                <w:lang w:val="de-DE"/>
              </w:rPr>
              <w:pPrChange w:id="202" w:author="Tim Bänziger" w:date="2009-06-10T12:59:00Z">
                <w:pPr>
                  <w:pStyle w:val="ListParagraph"/>
                  <w:numPr>
                    <w:numId w:val="38"/>
                  </w:numPr>
                  <w:tabs>
                    <w:tab w:val="left" w:pos="5220"/>
                  </w:tabs>
                  <w:ind w:hanging="360"/>
                </w:pPr>
              </w:pPrChange>
            </w:pPr>
          </w:p>
          <w:p w:rsidR="007F7989" w:rsidRPr="007F7989" w:rsidRDefault="007F7989" w:rsidP="007F7989">
            <w:pPr>
              <w:rPr>
                <w:ins w:id="203" w:author="Tim Bänziger" w:date="2009-06-10T13:00:00Z"/>
                <w:b/>
                <w:lang w:val="de-DE"/>
                <w:rPrChange w:id="204" w:author="Tim Bänziger" w:date="2009-06-10T13:00:00Z">
                  <w:rPr>
                    <w:ins w:id="205" w:author="Tim Bänziger" w:date="2009-06-10T13:00:00Z"/>
                    <w:highlight w:val="yellow"/>
                    <w:lang w:val="de-DE"/>
                  </w:rPr>
                </w:rPrChange>
              </w:rPr>
              <w:pPrChange w:id="206" w:author="Tim Bänziger" w:date="2009-06-10T12:59:00Z">
                <w:pPr>
                  <w:pStyle w:val="ListParagraph"/>
                  <w:numPr>
                    <w:numId w:val="38"/>
                  </w:numPr>
                  <w:tabs>
                    <w:tab w:val="left" w:pos="5220"/>
                  </w:tabs>
                  <w:ind w:hanging="360"/>
                </w:pPr>
              </w:pPrChange>
            </w:pPr>
            <w:ins w:id="207" w:author="Tim Bänziger" w:date="2009-06-10T13:00:00Z">
              <w:r w:rsidRPr="007F7989">
                <w:rPr>
                  <w:b/>
                  <w:lang w:val="de-DE"/>
                  <w:rPrChange w:id="208" w:author="Tim Bänziger" w:date="2009-06-10T13:00:00Z">
                    <w:rPr>
                      <w:b/>
                      <w:sz w:val="16"/>
                      <w:szCs w:val="16"/>
                      <w:lang w:val="de-DE"/>
                    </w:rPr>
                  </w:rPrChange>
                </w:rPr>
                <w:t xml:space="preserve">Button </w:t>
              </w:r>
              <w:r w:rsidR="006E6D3A">
                <w:rPr>
                  <w:b/>
                  <w:lang w:val="de-DE"/>
                </w:rPr>
                <w:t>„E</w:t>
              </w:r>
              <w:r w:rsidRPr="007F7989">
                <w:rPr>
                  <w:b/>
                  <w:lang w:val="de-DE"/>
                  <w:rPrChange w:id="209" w:author="Tim Bänziger" w:date="2009-06-10T13:00:00Z">
                    <w:rPr>
                      <w:sz w:val="16"/>
                      <w:szCs w:val="16"/>
                      <w:highlight w:val="yellow"/>
                      <w:lang w:val="de-DE"/>
                    </w:rPr>
                  </w:rPrChange>
                </w:rPr>
                <w:t>ntfernen</w:t>
              </w:r>
              <w:r w:rsidR="006E6D3A">
                <w:rPr>
                  <w:b/>
                  <w:lang w:val="de-DE"/>
                </w:rPr>
                <w:t>“</w:t>
              </w:r>
            </w:ins>
          </w:p>
          <w:p w:rsidR="007F7989" w:rsidRPr="007F7989" w:rsidRDefault="007F7989" w:rsidP="007F7989">
            <w:pPr>
              <w:pStyle w:val="ListParagraph"/>
              <w:numPr>
                <w:ilvl w:val="0"/>
                <w:numId w:val="23"/>
              </w:numPr>
              <w:rPr>
                <w:ins w:id="210" w:author="Tim Bänziger" w:date="2009-06-10T13:00:00Z"/>
                <w:lang w:val="de-DE"/>
                <w:rPrChange w:id="211" w:author="Tim Bänziger" w:date="2009-06-10T13:00:00Z">
                  <w:rPr>
                    <w:ins w:id="212" w:author="Tim Bänziger" w:date="2009-06-10T13:00:00Z"/>
                    <w:highlight w:val="yellow"/>
                    <w:lang w:val="de-DE"/>
                  </w:rPr>
                </w:rPrChange>
              </w:rPr>
              <w:pPrChange w:id="213" w:author="Tim Bänziger" w:date="2009-06-10T13:00:00Z">
                <w:pPr>
                  <w:pStyle w:val="ListParagraph"/>
                  <w:numPr>
                    <w:numId w:val="38"/>
                  </w:numPr>
                  <w:tabs>
                    <w:tab w:val="left" w:pos="5220"/>
                  </w:tabs>
                  <w:ind w:hanging="360"/>
                </w:pPr>
              </w:pPrChange>
            </w:pPr>
            <w:ins w:id="214" w:author="Tim Bänziger" w:date="2009-06-10T13:00:00Z">
              <w:r w:rsidRPr="007F7989">
                <w:rPr>
                  <w:lang w:val="de-DE"/>
                  <w:rPrChange w:id="215" w:author="Tim Bänziger" w:date="2009-06-10T13:00:00Z">
                    <w:rPr>
                      <w:sz w:val="16"/>
                      <w:szCs w:val="16"/>
                      <w:highlight w:val="yellow"/>
                      <w:lang w:val="de-DE"/>
                    </w:rPr>
                  </w:rPrChange>
                </w:rPr>
                <w:t>Eine oder mehrere Dienstleistungen kann aus der Liste gespeichert werden.</w:t>
              </w:r>
            </w:ins>
          </w:p>
          <w:p w:rsidR="007F7989" w:rsidRDefault="007F7989" w:rsidP="007F7989">
            <w:pPr>
              <w:ind w:left="720"/>
              <w:rPr>
                <w:ins w:id="216" w:author="Tim Bänziger" w:date="2009-06-10T13:00:00Z"/>
                <w:highlight w:val="yellow"/>
                <w:lang w:val="de-DE"/>
              </w:rPr>
              <w:pPrChange w:id="217" w:author="Tim Bänziger" w:date="2009-06-10T13:00:00Z">
                <w:pPr>
                  <w:pStyle w:val="ListParagraph"/>
                  <w:numPr>
                    <w:numId w:val="38"/>
                  </w:numPr>
                  <w:tabs>
                    <w:tab w:val="left" w:pos="5220"/>
                  </w:tabs>
                  <w:ind w:hanging="360"/>
                </w:pPr>
              </w:pPrChange>
            </w:pPr>
          </w:p>
          <w:p w:rsidR="007F7989" w:rsidRPr="007F7989" w:rsidRDefault="007F7989" w:rsidP="007F7989">
            <w:pPr>
              <w:rPr>
                <w:ins w:id="218" w:author="Tim Bänziger" w:date="2009-06-10T13:01:00Z"/>
                <w:b/>
                <w:lang w:val="de-DE"/>
                <w:rPrChange w:id="219" w:author="Tim Bänziger" w:date="2009-06-10T13:02:00Z">
                  <w:rPr>
                    <w:ins w:id="220" w:author="Tim Bänziger" w:date="2009-06-10T13:01:00Z"/>
                    <w:highlight w:val="yellow"/>
                    <w:lang w:val="de-DE"/>
                  </w:rPr>
                </w:rPrChange>
              </w:rPr>
              <w:pPrChange w:id="221" w:author="Tim Bänziger" w:date="2009-06-10T13:00:00Z">
                <w:pPr>
                  <w:pStyle w:val="ListParagraph"/>
                  <w:numPr>
                    <w:numId w:val="38"/>
                  </w:numPr>
                  <w:tabs>
                    <w:tab w:val="left" w:pos="5220"/>
                  </w:tabs>
                  <w:ind w:hanging="360"/>
                </w:pPr>
              </w:pPrChange>
            </w:pPr>
            <w:ins w:id="222" w:author="Tim Bänziger" w:date="2009-06-10T13:00:00Z">
              <w:r w:rsidRPr="007F7989">
                <w:rPr>
                  <w:b/>
                  <w:lang w:val="de-DE"/>
                  <w:rPrChange w:id="223" w:author="Tim Bänziger" w:date="2009-06-10T13:02:00Z">
                    <w:rPr>
                      <w:sz w:val="16"/>
                      <w:szCs w:val="16"/>
                      <w:highlight w:val="yellow"/>
                      <w:lang w:val="de-DE"/>
                    </w:rPr>
                  </w:rPrChange>
                </w:rPr>
                <w:t xml:space="preserve">Button </w:t>
              </w:r>
            </w:ins>
            <w:ins w:id="224" w:author="Tim Bänziger" w:date="2009-06-10T13:01:00Z">
              <w:r w:rsidRPr="007F7989">
                <w:rPr>
                  <w:b/>
                  <w:lang w:val="de-DE"/>
                  <w:rPrChange w:id="225" w:author="Tim Bänziger" w:date="2009-06-10T13:02:00Z">
                    <w:rPr>
                      <w:sz w:val="16"/>
                      <w:szCs w:val="16"/>
                      <w:highlight w:val="yellow"/>
                      <w:lang w:val="de-DE"/>
                    </w:rPr>
                  </w:rPrChange>
                </w:rPr>
                <w:t>„Menge aktualisieren“</w:t>
              </w:r>
            </w:ins>
          </w:p>
          <w:p w:rsidR="007F7989" w:rsidRPr="007F7989" w:rsidRDefault="007F7989" w:rsidP="007F7989">
            <w:pPr>
              <w:pStyle w:val="ListParagraph"/>
              <w:numPr>
                <w:ilvl w:val="0"/>
                <w:numId w:val="23"/>
              </w:numPr>
              <w:rPr>
                <w:ins w:id="226" w:author="Tim Bänziger" w:date="2009-06-10T13:01:00Z"/>
                <w:lang w:val="de-DE"/>
                <w:rPrChange w:id="227" w:author="Tim Bänziger" w:date="2009-06-10T13:02:00Z">
                  <w:rPr>
                    <w:ins w:id="228" w:author="Tim Bänziger" w:date="2009-06-10T13:01:00Z"/>
                    <w:highlight w:val="yellow"/>
                    <w:lang w:val="de-DE"/>
                  </w:rPr>
                </w:rPrChange>
              </w:rPr>
              <w:pPrChange w:id="229" w:author="Tim Bänziger" w:date="2009-06-10T13:01:00Z">
                <w:pPr>
                  <w:pStyle w:val="ListParagraph"/>
                  <w:numPr>
                    <w:numId w:val="38"/>
                  </w:numPr>
                  <w:tabs>
                    <w:tab w:val="left" w:pos="5220"/>
                  </w:tabs>
                  <w:ind w:hanging="360"/>
                </w:pPr>
              </w:pPrChange>
            </w:pPr>
            <w:ins w:id="230" w:author="Tim Bänziger" w:date="2009-06-10T13:01:00Z">
              <w:r w:rsidRPr="007F7989">
                <w:rPr>
                  <w:lang w:val="de-DE"/>
                  <w:rPrChange w:id="231" w:author="Tim Bänziger" w:date="2009-06-10T13:02:00Z">
                    <w:rPr>
                      <w:sz w:val="16"/>
                      <w:szCs w:val="16"/>
                      <w:highlight w:val="yellow"/>
                      <w:lang w:val="de-DE"/>
                    </w:rPr>
                  </w:rPrChange>
                </w:rPr>
                <w:t>Nachdem die Menge Felder geändert wurden (direkt in der Liste) kann über diesen Button die neuen Werte gespeichert werden.</w:t>
              </w:r>
            </w:ins>
          </w:p>
          <w:p w:rsidR="007F7989" w:rsidRDefault="007F7989" w:rsidP="007F7989">
            <w:pPr>
              <w:pStyle w:val="ListParagraph"/>
              <w:numPr>
                <w:ilvl w:val="0"/>
                <w:numId w:val="23"/>
              </w:numPr>
              <w:tabs>
                <w:tab w:val="left" w:pos="5220"/>
              </w:tabs>
              <w:rPr>
                <w:ins w:id="232" w:author="GARAIO AG" w:date="2009-06-10T11:22:00Z"/>
                <w:del w:id="233" w:author="Tim Bänziger" w:date="2009-06-10T12:59:00Z"/>
                <w:lang w:val="de-DE"/>
              </w:rPr>
              <w:pPrChange w:id="234" w:author="Tim Bänziger" w:date="2009-06-10T13:01:00Z">
                <w:pPr>
                  <w:pStyle w:val="ListParagraph"/>
                  <w:numPr>
                    <w:ilvl w:val="1"/>
                    <w:numId w:val="38"/>
                  </w:numPr>
                  <w:tabs>
                    <w:tab w:val="left" w:pos="5220"/>
                  </w:tabs>
                  <w:ind w:left="1440" w:hanging="360"/>
                </w:pPr>
              </w:pPrChange>
            </w:pPr>
            <w:ins w:id="235" w:author="Tim Bänziger" w:date="2009-06-10T13:01:00Z">
              <w:r w:rsidRPr="007F7989">
                <w:rPr>
                  <w:lang w:val="de-DE"/>
                  <w:rPrChange w:id="236" w:author="Tim Bänziger" w:date="2009-06-10T13:02:00Z">
                    <w:rPr>
                      <w:sz w:val="16"/>
                      <w:szCs w:val="16"/>
                      <w:highlight w:val="yellow"/>
                      <w:lang w:val="de-DE"/>
                    </w:rPr>
                  </w:rPrChange>
                </w:rPr>
                <w:t xml:space="preserve">Achtung: </w:t>
              </w:r>
            </w:ins>
            <w:ins w:id="237" w:author="Tim Bänziger" w:date="2009-06-10T13:02:00Z">
              <w:r w:rsidRPr="007F7989">
                <w:rPr>
                  <w:lang w:val="de-DE"/>
                  <w:rPrChange w:id="238" w:author="Tim Bänziger" w:date="2009-06-10T13:02:00Z">
                    <w:rPr>
                      <w:sz w:val="16"/>
                      <w:szCs w:val="16"/>
                      <w:highlight w:val="yellow"/>
                      <w:lang w:val="de-DE"/>
                    </w:rPr>
                  </w:rPrChange>
                </w:rPr>
                <w:t>„offene Mengen“ können nicht geändert werden.</w:t>
              </w:r>
            </w:ins>
            <w:ins w:id="239" w:author="GARAIO AG" w:date="2009-06-10T11:24:00Z">
              <w:del w:id="240" w:author="Tim Bänziger" w:date="2009-06-10T12:59:00Z">
                <w:r w:rsidRPr="007F7989">
                  <w:rPr>
                    <w:lang w:val="de-DE"/>
                    <w:rPrChange w:id="241" w:author="Tim Bänziger" w:date="2009-06-10T13:02:00Z">
                      <w:rPr>
                        <w:sz w:val="16"/>
                        <w:szCs w:val="16"/>
                        <w:lang w:val="de-DE"/>
                      </w:rPr>
                    </w:rPrChange>
                  </w:rPr>
                  <w:delText xml:space="preserve">Im Kopfbereich </w:delText>
                </w:r>
              </w:del>
            </w:ins>
            <w:ins w:id="242" w:author="GARAIO AG" w:date="2009-06-10T11:22:00Z">
              <w:del w:id="243" w:author="Tim Bänziger" w:date="2009-06-10T12:59:00Z">
                <w:r w:rsidRPr="007F7989">
                  <w:rPr>
                    <w:lang w:val="de-DE"/>
                    <w:rPrChange w:id="244" w:author="Tim Bänziger" w:date="2009-06-10T13:02:00Z">
                      <w:rPr>
                        <w:sz w:val="16"/>
                        <w:szCs w:val="16"/>
                        <w:lang w:val="de-DE"/>
                      </w:rPr>
                    </w:rPrChange>
                  </w:rPr>
                  <w:delText>kann nur eine Zeile angezeigt werden. Zu viel Text wird abgeschnitten und am Schluss mit drei Punkten „…“ ersetzt</w:delText>
                </w:r>
                <w:r w:rsidR="00856644">
                  <w:rPr>
                    <w:rStyle w:val="CommentReference"/>
                  </w:rPr>
                  <w:commentReference w:id="245"/>
                </w:r>
                <w:r w:rsidRPr="007F7989">
                  <w:rPr>
                    <w:lang w:val="de-DE"/>
                    <w:rPrChange w:id="246" w:author="Tim Bänziger" w:date="2009-06-10T13:02:00Z">
                      <w:rPr>
                        <w:sz w:val="16"/>
                        <w:szCs w:val="16"/>
                        <w:lang w:val="de-DE"/>
                      </w:rPr>
                    </w:rPrChange>
                  </w:rPr>
                  <w:delText>.</w:delText>
                </w:r>
              </w:del>
            </w:ins>
          </w:p>
          <w:p w:rsidR="007F7989" w:rsidRDefault="007F7989" w:rsidP="007F7989">
            <w:pPr>
              <w:pStyle w:val="ListParagraph"/>
              <w:numPr>
                <w:ilvl w:val="0"/>
                <w:numId w:val="23"/>
              </w:numPr>
              <w:rPr>
                <w:b/>
                <w:bCs/>
                <w:sz w:val="28"/>
                <w:u w:val="single"/>
                <w:lang w:val="de-DE"/>
              </w:rPr>
              <w:pPrChange w:id="247" w:author="Tim Bänziger" w:date="2009-06-10T13:01:00Z">
                <w:pPr>
                  <w:pStyle w:val="ListParagraph"/>
                  <w:keepNext/>
                  <w:numPr>
                    <w:numId w:val="38"/>
                  </w:numPr>
                  <w:tabs>
                    <w:tab w:val="left" w:pos="5220"/>
                  </w:tabs>
                  <w:ind w:hanging="360"/>
                  <w:outlineLvl w:val="0"/>
                </w:pPr>
              </w:pPrChange>
            </w:pPr>
            <w:ins w:id="248" w:author="GARAIO AG" w:date="2009-06-10T11:22:00Z">
              <w:del w:id="249" w:author="Tim Bänziger" w:date="2009-06-10T12:59:00Z">
                <w:r w:rsidRPr="007F7989">
                  <w:rPr>
                    <w:highlight w:val="yellow"/>
                    <w:lang w:val="de-DE"/>
                    <w:rPrChange w:id="250" w:author="GARAIO AG" w:date="2009-06-10T11:24:00Z">
                      <w:rPr>
                        <w:sz w:val="16"/>
                        <w:szCs w:val="16"/>
                        <w:lang w:val="de-DE"/>
                      </w:rPr>
                    </w:rPrChange>
                  </w:rPr>
                  <w:delText>Mittels dem Button „Mehr“ öffnet Sie ein PopUp analog des Übersetzung-PopUps, welches die Kompletten Informationen beinhaltet.</w:delText>
                </w:r>
              </w:del>
            </w:ins>
          </w:p>
        </w:tc>
      </w:tr>
      <w:tr w:rsidR="00DC0ADE" w:rsidRPr="00D34A53" w:rsidTr="00DC0ADE">
        <w:tc>
          <w:tcPr>
            <w:tcW w:w="9606" w:type="dxa"/>
            <w:gridSpan w:val="2"/>
          </w:tcPr>
          <w:p w:rsidR="00DC0ADE" w:rsidDel="00232DEC" w:rsidRDefault="00DC0ADE" w:rsidP="00DC0ADE">
            <w:pPr>
              <w:rPr>
                <w:del w:id="251" w:author="GARAIO AG" w:date="2009-06-11T13:41:00Z"/>
                <w:color w:val="FF0000"/>
                <w:lang w:val="de-DE"/>
              </w:rPr>
            </w:pPr>
          </w:p>
          <w:p w:rsidR="00232DEC" w:rsidRDefault="00232DEC" w:rsidP="00DC0ADE">
            <w:pPr>
              <w:rPr>
                <w:ins w:id="252" w:author="GARAIO AG" w:date="2009-06-11T13:42:00Z"/>
                <w:noProof/>
                <w:color w:val="FF0000"/>
                <w:lang w:eastAsia="de-CH"/>
              </w:rPr>
            </w:pPr>
          </w:p>
          <w:p w:rsidR="00D51C26" w:rsidDel="00232DEC" w:rsidRDefault="00E41EBF" w:rsidP="00DC0ADE">
            <w:pPr>
              <w:rPr>
                <w:ins w:id="253" w:author="Remo Herren" w:date="2009-05-15T08:04:00Z"/>
                <w:del w:id="254" w:author="GARAIO AG" w:date="2009-06-11T13:40:00Z"/>
                <w:color w:val="FF0000"/>
                <w:lang w:val="de-DE"/>
              </w:rPr>
            </w:pPr>
            <w:ins w:id="255" w:author="GARAIO AG" w:date="2009-06-11T13:40:00Z">
              <w:r>
                <w:rPr>
                  <w:noProof/>
                  <w:color w:val="FF0000"/>
                  <w:lang w:eastAsia="de-CH"/>
                  <w:rPrChange w:id="256">
                    <w:rPr>
                      <w:noProof/>
                      <w:sz w:val="16"/>
                      <w:szCs w:val="16"/>
                      <w:lang w:eastAsia="de-CH"/>
                    </w:rPr>
                  </w:rPrChange>
                </w:rPr>
                <w:lastRenderedPageBreak/>
                <w:drawing>
                  <wp:inline distT="0" distB="0" distL="0" distR="0">
                    <wp:extent cx="5962650" cy="3157220"/>
                    <wp:effectExtent l="19050" t="0" r="0" b="0"/>
                    <wp:docPr id="8" name="Grafik 7" descr="UC_201_003_Grafi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201_003_Grafik.bmp"/>
                            <pic:cNvPicPr/>
                          </pic:nvPicPr>
                          <pic:blipFill>
                            <a:blip r:embed="rId14" cstate="print"/>
                            <a:stretch>
                              <a:fillRect/>
                            </a:stretch>
                          </pic:blipFill>
                          <pic:spPr>
                            <a:xfrm>
                              <a:off x="0" y="0"/>
                              <a:ext cx="5962650" cy="3157220"/>
                            </a:xfrm>
                            <a:prstGeom prst="rect">
                              <a:avLst/>
                            </a:prstGeom>
                          </pic:spPr>
                        </pic:pic>
                      </a:graphicData>
                    </a:graphic>
                  </wp:inline>
                </w:drawing>
              </w:r>
            </w:ins>
          </w:p>
          <w:p w:rsidR="00D51C26" w:rsidRDefault="00E41EBF" w:rsidP="00DC0ADE">
            <w:pPr>
              <w:rPr>
                <w:ins w:id="257" w:author="GARAIO AG" w:date="2009-06-11T13:42:00Z"/>
                <w:color w:val="FF0000"/>
                <w:lang w:val="de-DE"/>
              </w:rPr>
            </w:pPr>
            <w:ins w:id="258" w:author="Remo Herren" w:date="2009-05-15T08:04:00Z">
              <w:del w:id="259" w:author="GARAIO AG" w:date="2009-06-11T13:40:00Z">
                <w:r>
                  <w:rPr>
                    <w:noProof/>
                    <w:color w:val="FF0000"/>
                    <w:lang w:eastAsia="de-CH"/>
                    <w:rPrChange w:id="260">
                      <w:rPr>
                        <w:noProof/>
                        <w:sz w:val="16"/>
                        <w:szCs w:val="16"/>
                        <w:lang w:eastAsia="de-CH"/>
                      </w:rPr>
                    </w:rPrChange>
                  </w:rPr>
                  <w:drawing>
                    <wp:inline distT="0" distB="0" distL="0" distR="0">
                      <wp:extent cx="5957570" cy="4213225"/>
                      <wp:effectExtent l="19050" t="0" r="5080" b="0"/>
                      <wp:docPr id="4" name="Bild 3" descr="D:\Documents\Geschäft\ROOMS PRO\ROOMS PRO 4.0 - Screenshots für Use Cases\CS180090514125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Geschäft\ROOMS PRO\ROOMS PRO 4.0 - Screenshots für Use Cases\CS18009051412530_1.jpg"/>
                              <pic:cNvPicPr>
                                <a:picLocks noChangeAspect="1" noChangeArrowheads="1"/>
                              </pic:cNvPicPr>
                            </pic:nvPicPr>
                            <pic:blipFill>
                              <a:blip r:embed="rId15" cstate="print"/>
                              <a:srcRect/>
                              <a:stretch>
                                <a:fillRect/>
                              </a:stretch>
                            </pic:blipFill>
                            <pic:spPr bwMode="auto">
                              <a:xfrm>
                                <a:off x="0" y="0"/>
                                <a:ext cx="5957570" cy="4213225"/>
                              </a:xfrm>
                              <a:prstGeom prst="rect">
                                <a:avLst/>
                              </a:prstGeom>
                              <a:noFill/>
                              <a:ln w="9525">
                                <a:noFill/>
                                <a:miter lim="800000"/>
                                <a:headEnd/>
                                <a:tailEnd/>
                              </a:ln>
                            </pic:spPr>
                          </pic:pic>
                        </a:graphicData>
                      </a:graphic>
                    </wp:inline>
                  </w:drawing>
                </w:r>
              </w:del>
            </w:ins>
          </w:p>
          <w:p w:rsidR="00232DEC" w:rsidRPr="00DC0ADE" w:rsidRDefault="00232DEC" w:rsidP="00DC0ADE">
            <w:pPr>
              <w:rPr>
                <w:color w:val="FF0000"/>
                <w:lang w:val="de-DE"/>
              </w:rPr>
            </w:pPr>
          </w:p>
        </w:tc>
      </w:tr>
    </w:tbl>
    <w:p w:rsidR="00DC0ADE" w:rsidRDefault="00DC0ADE" w:rsidP="00DC0ADE">
      <w:pPr>
        <w:rPr>
          <w:lang w:val="de-DE"/>
        </w:rPr>
      </w:pPr>
    </w:p>
    <w:p w:rsidR="00CD4013" w:rsidRDefault="00CD4013" w:rsidP="00DC0ADE">
      <w:pPr>
        <w:rPr>
          <w:lang w:val="de-DE"/>
        </w:rPr>
      </w:pPr>
    </w:p>
    <w:tbl>
      <w:tblPr>
        <w:tblStyle w:val="TableGrid"/>
        <w:tblW w:w="0" w:type="auto"/>
        <w:tblLayout w:type="fixed"/>
        <w:tblLook w:val="04A0"/>
      </w:tblPr>
      <w:tblGrid>
        <w:gridCol w:w="4077"/>
        <w:gridCol w:w="5529"/>
      </w:tblGrid>
      <w:tr w:rsidR="00DC0ADE" w:rsidRPr="00040923" w:rsidTr="00DC0ADE">
        <w:tc>
          <w:tcPr>
            <w:tcW w:w="9606" w:type="dxa"/>
            <w:gridSpan w:val="2"/>
          </w:tcPr>
          <w:p w:rsidR="007148FE" w:rsidRDefault="00DC0ADE">
            <w:pPr>
              <w:tabs>
                <w:tab w:val="left" w:pos="5220"/>
              </w:tabs>
              <w:jc w:val="both"/>
            </w:pPr>
            <w:r w:rsidRPr="005C3503">
              <w:rPr>
                <w:b/>
                <w:bCs/>
                <w:sz w:val="32"/>
                <w:lang w:val="de-DE"/>
              </w:rPr>
              <w:t>Schritt 3 -</w:t>
            </w:r>
            <w:r w:rsidRPr="005C3503">
              <w:rPr>
                <w:lang w:val="de-DE"/>
              </w:rPr>
              <w:t xml:space="preserve"> </w:t>
            </w:r>
            <w:r w:rsidR="001D7181">
              <w:t>Bestellung(en)</w:t>
            </w:r>
            <w:r w:rsidR="00DF36A6">
              <w:t xml:space="preserve"> </w:t>
            </w:r>
            <w:r w:rsidR="005B75C6">
              <w:t xml:space="preserve">kann/können </w:t>
            </w:r>
            <w:del w:id="261" w:author="Tim Bänziger" w:date="2009-06-10T13:10:00Z">
              <w:r w:rsidR="005B75C6" w:rsidDel="001F2016">
                <w:delText xml:space="preserve">von </w:delText>
              </w:r>
            </w:del>
            <w:ins w:id="262" w:author="Tim Bänziger" w:date="2009-06-10T13:10:00Z">
              <w:r w:rsidR="001F2016">
                <w:t xml:space="preserve">auf </w:t>
              </w:r>
            </w:ins>
            <w:r w:rsidR="005B75C6">
              <w:t xml:space="preserve">der </w:t>
            </w:r>
            <w:del w:id="263" w:author="Tim Bänziger" w:date="2009-06-10T13:10:00Z">
              <w:r w:rsidR="005B75C6" w:rsidDel="001F2016">
                <w:delText xml:space="preserve">Ressource </w:delText>
              </w:r>
            </w:del>
            <w:ins w:id="264" w:author="Tim Bänziger" w:date="2009-06-10T13:10:00Z">
              <w:r w:rsidR="001F2016">
                <w:t xml:space="preserve">Reservation </w:t>
              </w:r>
            </w:ins>
            <w:r w:rsidR="00B931D2">
              <w:t xml:space="preserve">editiert </w:t>
            </w:r>
            <w:r w:rsidR="005B75C6">
              <w:t>werden</w:t>
            </w:r>
          </w:p>
        </w:tc>
      </w:tr>
      <w:tr w:rsidR="00DC0ADE" w:rsidRPr="00264081" w:rsidTr="00E774F3">
        <w:tc>
          <w:tcPr>
            <w:tcW w:w="4077" w:type="dxa"/>
          </w:tcPr>
          <w:p w:rsidR="00DC0ADE" w:rsidRPr="00264081" w:rsidRDefault="00DC0ADE" w:rsidP="00DC0ADE">
            <w:pPr>
              <w:rPr>
                <w:b/>
                <w:lang w:val="de-DE"/>
              </w:rPr>
            </w:pPr>
            <w:r>
              <w:rPr>
                <w:b/>
                <w:lang w:val="de-DE"/>
              </w:rPr>
              <w:t>Controls</w:t>
            </w:r>
          </w:p>
        </w:tc>
        <w:tc>
          <w:tcPr>
            <w:tcW w:w="5529" w:type="dxa"/>
          </w:tcPr>
          <w:p w:rsidR="00DC0ADE" w:rsidRPr="00264081" w:rsidRDefault="00DC0ADE" w:rsidP="00DC0ADE">
            <w:pPr>
              <w:rPr>
                <w:b/>
                <w:lang w:val="de-DE"/>
              </w:rPr>
            </w:pPr>
            <w:r>
              <w:rPr>
                <w:b/>
                <w:lang w:val="de-DE"/>
              </w:rPr>
              <w:t>Regeln</w:t>
            </w:r>
          </w:p>
        </w:tc>
      </w:tr>
      <w:tr w:rsidR="00DC0ADE" w:rsidRPr="00040923" w:rsidTr="00E774F3">
        <w:tc>
          <w:tcPr>
            <w:tcW w:w="4077" w:type="dxa"/>
          </w:tcPr>
          <w:p w:rsidR="006F5E8D" w:rsidRDefault="006F5E8D" w:rsidP="00EC338A">
            <w:pPr>
              <w:tabs>
                <w:tab w:val="left" w:pos="5220"/>
              </w:tabs>
              <w:jc w:val="both"/>
              <w:rPr>
                <w:b/>
                <w:lang w:val="de-DE"/>
              </w:rPr>
            </w:pPr>
          </w:p>
          <w:p w:rsidR="00D34A53" w:rsidRPr="005C3503" w:rsidRDefault="00D34A53" w:rsidP="00D34A53">
            <w:pPr>
              <w:rPr>
                <w:b/>
                <w:lang w:val="de-DE"/>
              </w:rPr>
            </w:pPr>
            <w:r w:rsidRPr="005C3503">
              <w:rPr>
                <w:b/>
                <w:lang w:val="de-DE"/>
              </w:rPr>
              <w:t>Inhaltsbereich</w:t>
            </w:r>
          </w:p>
          <w:p w:rsidR="00EC338A" w:rsidRPr="00D34A53" w:rsidRDefault="00DF36A6" w:rsidP="00D34A53">
            <w:pPr>
              <w:pStyle w:val="ListParagraph"/>
              <w:numPr>
                <w:ilvl w:val="0"/>
                <w:numId w:val="23"/>
              </w:numPr>
              <w:tabs>
                <w:tab w:val="left" w:pos="5220"/>
              </w:tabs>
              <w:jc w:val="both"/>
              <w:rPr>
                <w:lang w:val="de-DE"/>
              </w:rPr>
            </w:pPr>
            <w:r>
              <w:rPr>
                <w:lang w:val="de-DE"/>
              </w:rPr>
              <w:t>siehe Schritt 2</w:t>
            </w:r>
          </w:p>
          <w:p w:rsidR="00D34A53" w:rsidRPr="00EC338A" w:rsidRDefault="00D34A53" w:rsidP="00D34A53">
            <w:pPr>
              <w:tabs>
                <w:tab w:val="left" w:pos="5220"/>
              </w:tabs>
              <w:jc w:val="both"/>
              <w:rPr>
                <w:b/>
                <w:lang w:val="de-DE"/>
              </w:rPr>
            </w:pPr>
          </w:p>
        </w:tc>
        <w:tc>
          <w:tcPr>
            <w:tcW w:w="5529" w:type="dxa"/>
          </w:tcPr>
          <w:p w:rsidR="00B34314" w:rsidRDefault="00B34314" w:rsidP="00B34314">
            <w:pPr>
              <w:pStyle w:val="ListParagraph"/>
              <w:numPr>
                <w:ilvl w:val="0"/>
                <w:numId w:val="38"/>
              </w:numPr>
              <w:tabs>
                <w:tab w:val="left" w:pos="5220"/>
              </w:tabs>
              <w:rPr>
                <w:lang w:val="de-DE"/>
              </w:rPr>
            </w:pPr>
            <w:r>
              <w:rPr>
                <w:lang w:val="de-DE"/>
              </w:rPr>
              <w:t>Wurde ein Angebot bestellt, können ausserhalb der Vorlaufzeit Änderungen vorgenommen werden. Sobald die Vorlaufzeit beginnt, wird das Angebot disabled/ausgegraut dargestellt.</w:t>
            </w:r>
            <w:r w:rsidR="009A3F66">
              <w:rPr>
                <w:lang w:val="de-DE"/>
              </w:rPr>
              <w:t xml:space="preserve"> </w:t>
            </w:r>
            <w:commentRangeStart w:id="265"/>
            <w:r w:rsidR="009A3F66">
              <w:rPr>
                <w:lang w:val="de-DE"/>
              </w:rPr>
              <w:t xml:space="preserve">(Bestellungen innerhalb der Vorlaufzeiten können nur durch ein entsprechendes Funktionsrecht editiert </w:t>
            </w:r>
            <w:commentRangeStart w:id="266"/>
            <w:r w:rsidR="009A3F66">
              <w:rPr>
                <w:lang w:val="de-DE"/>
              </w:rPr>
              <w:t>werden</w:t>
            </w:r>
            <w:commentRangeEnd w:id="266"/>
            <w:r w:rsidR="008E16EB">
              <w:rPr>
                <w:rStyle w:val="CommentReference"/>
              </w:rPr>
              <w:commentReference w:id="266"/>
            </w:r>
            <w:r w:rsidR="009A3F66">
              <w:rPr>
                <w:lang w:val="de-DE"/>
              </w:rPr>
              <w:t>)</w:t>
            </w:r>
            <w:commentRangeEnd w:id="265"/>
            <w:r w:rsidR="009A3F66">
              <w:rPr>
                <w:rStyle w:val="CommentReference"/>
              </w:rPr>
              <w:commentReference w:id="265"/>
            </w:r>
          </w:p>
          <w:p w:rsidR="00356780" w:rsidRDefault="00CD6CC8" w:rsidP="00B34314">
            <w:pPr>
              <w:pStyle w:val="ListParagraph"/>
              <w:numPr>
                <w:ilvl w:val="0"/>
                <w:numId w:val="38"/>
              </w:numPr>
              <w:tabs>
                <w:tab w:val="left" w:pos="5220"/>
              </w:tabs>
              <w:rPr>
                <w:lang w:val="de-DE"/>
              </w:rPr>
            </w:pPr>
            <w:r>
              <w:rPr>
                <w:lang w:val="de-DE"/>
              </w:rPr>
              <w:t xml:space="preserve">Folgende Änderungen können direkt in der Liste der Bestellungen vorgenommen </w:t>
            </w:r>
            <w:del w:id="267" w:author="Tim Bänziger" w:date="2009-06-10T13:02:00Z">
              <w:r w:rsidDel="006E6D3A">
                <w:rPr>
                  <w:lang w:val="de-DE"/>
                </w:rPr>
                <w:delText xml:space="preserve">werden (OHNE in einen </w:delText>
              </w:r>
              <w:r w:rsidR="00356780" w:rsidDel="006E6D3A">
                <w:rPr>
                  <w:lang w:val="de-DE"/>
                </w:rPr>
                <w:delText>modalen Dialog zu wechseln)</w:delText>
              </w:r>
            </w:del>
            <w:ins w:id="268" w:author="Tim Bänziger" w:date="2009-06-10T13:02:00Z">
              <w:r w:rsidR="006E6D3A">
                <w:rPr>
                  <w:lang w:val="de-DE"/>
                </w:rPr>
                <w:t>werden</w:t>
              </w:r>
            </w:ins>
            <w:r w:rsidR="00356780">
              <w:rPr>
                <w:lang w:val="de-DE"/>
              </w:rPr>
              <w:t>:</w:t>
            </w:r>
          </w:p>
          <w:p w:rsidR="00F82EFE" w:rsidRDefault="00B34314">
            <w:pPr>
              <w:pStyle w:val="ListParagraph"/>
              <w:numPr>
                <w:ilvl w:val="1"/>
                <w:numId w:val="38"/>
              </w:numPr>
              <w:tabs>
                <w:tab w:val="left" w:pos="5220"/>
              </w:tabs>
              <w:rPr>
                <w:lang w:val="de-DE"/>
              </w:rPr>
            </w:pPr>
            <w:r>
              <w:rPr>
                <w:lang w:val="de-DE"/>
              </w:rPr>
              <w:t>Direkt in der Tabelle/Grid kann in der Spalte „</w:t>
            </w:r>
            <w:del w:id="269" w:author="Tim Bänziger" w:date="2009-06-10T13:02:00Z">
              <w:r w:rsidRPr="00AC5D0A" w:rsidDel="006E6D3A">
                <w:rPr>
                  <w:lang w:val="de-DE"/>
                </w:rPr>
                <w:delText xml:space="preserve">(Offene) </w:delText>
              </w:r>
            </w:del>
            <w:r w:rsidRPr="00AC5D0A">
              <w:rPr>
                <w:lang w:val="de-DE"/>
              </w:rPr>
              <w:t>Menge</w:t>
            </w:r>
            <w:r>
              <w:rPr>
                <w:lang w:val="de-DE"/>
              </w:rPr>
              <w:t xml:space="preserve">“ </w:t>
            </w:r>
            <w:del w:id="270" w:author="Tim Bänziger" w:date="2009-06-10T13:03:00Z">
              <w:r w:rsidDel="006E6D3A">
                <w:rPr>
                  <w:lang w:val="de-DE"/>
                </w:rPr>
                <w:delText xml:space="preserve">entweder </w:delText>
              </w:r>
            </w:del>
            <w:r>
              <w:rPr>
                <w:lang w:val="de-DE"/>
              </w:rPr>
              <w:t xml:space="preserve">die </w:t>
            </w:r>
            <w:del w:id="271" w:author="Tim Bänziger" w:date="2009-06-10T13:03:00Z">
              <w:r w:rsidDel="006E6D3A">
                <w:rPr>
                  <w:lang w:val="de-DE"/>
                </w:rPr>
                <w:delText>Menge/</w:delText>
              </w:r>
            </w:del>
            <w:r>
              <w:rPr>
                <w:lang w:val="de-DE"/>
              </w:rPr>
              <w:t xml:space="preserve">Stückzahl des gewünschten Angebotes </w:t>
            </w:r>
            <w:r w:rsidR="00356780">
              <w:rPr>
                <w:lang w:val="de-DE"/>
              </w:rPr>
              <w:t>editiert</w:t>
            </w:r>
            <w:r>
              <w:rPr>
                <w:lang w:val="de-DE"/>
              </w:rPr>
              <w:t xml:space="preserve"> werden (durch Eingabe von Zahlen – </w:t>
            </w:r>
            <w:del w:id="272" w:author="Tim Bänziger" w:date="2009-06-10T13:03:00Z">
              <w:r w:rsidDel="006E6D3A">
                <w:rPr>
                  <w:lang w:val="de-DE"/>
                </w:rPr>
                <w:delText xml:space="preserve">wobei </w:delText>
              </w:r>
            </w:del>
            <w:ins w:id="273" w:author="Tim Bänziger" w:date="2009-06-10T13:03:00Z">
              <w:r w:rsidR="006E6D3A">
                <w:rPr>
                  <w:lang w:val="de-DE"/>
                </w:rPr>
                <w:t xml:space="preserve">dabei wird </w:t>
              </w:r>
            </w:ins>
            <w:del w:id="274" w:author="Remo Herren" w:date="2009-05-14T08:25:00Z">
              <w:r w:rsidDel="00DC4408">
                <w:rPr>
                  <w:lang w:val="de-DE"/>
                </w:rPr>
                <w:delText>maximal 6 Stellen eingegeben werden können „999999“</w:delText>
              </w:r>
            </w:del>
            <w:ins w:id="275" w:author="Remo Herren" w:date="2009-05-14T08:20:00Z">
              <w:r w:rsidR="00DC4408">
                <w:rPr>
                  <w:lang w:val="de-DE"/>
                </w:rPr>
                <w:t xml:space="preserve">auf </w:t>
              </w:r>
              <w:r w:rsidR="007F7989" w:rsidRPr="007F7989">
                <w:rPr>
                  <w:b/>
                  <w:lang w:val="de-DE"/>
                  <w:rPrChange w:id="276" w:author="Tim Bänziger" w:date="2009-06-10T13:03:00Z">
                    <w:rPr>
                      <w:sz w:val="16"/>
                      <w:szCs w:val="16"/>
                      <w:lang w:val="de-DE"/>
                    </w:rPr>
                  </w:rPrChange>
                </w:rPr>
                <w:t>Ganzzahlen</w:t>
              </w:r>
              <w:r w:rsidR="00DC4408">
                <w:rPr>
                  <w:lang w:val="de-DE"/>
                </w:rPr>
                <w:t xml:space="preserve"> </w:t>
              </w:r>
            </w:ins>
            <w:ins w:id="277" w:author="Tim Bänziger" w:date="2009-06-10T13:03:00Z">
              <w:r w:rsidR="007F7989" w:rsidRPr="007F7989">
                <w:rPr>
                  <w:b/>
                  <w:lang w:val="de-DE"/>
                  <w:rPrChange w:id="278" w:author="Tim Bänziger" w:date="2009-06-10T13:03:00Z">
                    <w:rPr>
                      <w:sz w:val="16"/>
                      <w:szCs w:val="16"/>
                      <w:lang w:val="de-DE"/>
                    </w:rPr>
                  </w:rPrChange>
                </w:rPr>
                <w:t>grösser 0</w:t>
              </w:r>
              <w:r w:rsidR="006E6D3A">
                <w:rPr>
                  <w:lang w:val="de-DE"/>
                </w:rPr>
                <w:t xml:space="preserve"> </w:t>
              </w:r>
            </w:ins>
            <w:ins w:id="279" w:author="Remo Herren" w:date="2009-05-14T08:20:00Z">
              <w:r w:rsidR="00DC4408">
                <w:rPr>
                  <w:lang w:val="de-DE"/>
                </w:rPr>
                <w:t>validiert wird</w:t>
              </w:r>
            </w:ins>
            <w:r>
              <w:rPr>
                <w:lang w:val="de-DE"/>
              </w:rPr>
              <w:t>)</w:t>
            </w:r>
            <w:ins w:id="280" w:author="Tim Bänziger" w:date="2009-06-10T13:03:00Z">
              <w:r w:rsidR="006E6D3A">
                <w:rPr>
                  <w:lang w:val="de-DE"/>
                </w:rPr>
                <w:t xml:space="preserve">. </w:t>
              </w:r>
            </w:ins>
            <w:del w:id="281" w:author="Tim Bänziger" w:date="2009-06-10T13:03:00Z">
              <w:r w:rsidDel="006E6D3A">
                <w:rPr>
                  <w:lang w:val="de-DE"/>
                </w:rPr>
                <w:delText>, oder eine Checkbox selektiert</w:delText>
              </w:r>
              <w:r w:rsidR="00356780" w:rsidDel="006E6D3A">
                <w:rPr>
                  <w:lang w:val="de-DE"/>
                </w:rPr>
                <w:delText>/deselektiert</w:delText>
              </w:r>
              <w:r w:rsidDel="006E6D3A">
                <w:rPr>
                  <w:lang w:val="de-DE"/>
                </w:rPr>
                <w:delText xml:space="preserve"> </w:delText>
              </w:r>
              <w:r w:rsidR="00356780" w:rsidDel="006E6D3A">
                <w:rPr>
                  <w:lang w:val="de-DE"/>
                </w:rPr>
                <w:delText>wird</w:delText>
              </w:r>
              <w:r w:rsidDel="006E6D3A">
                <w:rPr>
                  <w:lang w:val="de-DE"/>
                </w:rPr>
                <w:delText xml:space="preserve"> (d.h. die Menge liegt im Ermessen des Dienstleisters).</w:delText>
              </w:r>
            </w:del>
          </w:p>
          <w:p w:rsidR="00F82EFE" w:rsidRDefault="00356780">
            <w:pPr>
              <w:pStyle w:val="ListParagraph"/>
              <w:numPr>
                <w:ilvl w:val="1"/>
                <w:numId w:val="38"/>
              </w:numPr>
              <w:tabs>
                <w:tab w:val="left" w:pos="5220"/>
              </w:tabs>
              <w:rPr>
                <w:lang w:val="de-DE"/>
              </w:rPr>
            </w:pPr>
            <w:del w:id="282" w:author="Tim Bänziger" w:date="2009-06-10T13:04:00Z">
              <w:r w:rsidDel="006E6D3A">
                <w:rPr>
                  <w:lang w:val="de-DE"/>
                </w:rPr>
                <w:delText xml:space="preserve">Ausserdem </w:delText>
              </w:r>
            </w:del>
            <w:ins w:id="283" w:author="Tim Bänziger" w:date="2009-06-10T13:04:00Z">
              <w:r w:rsidR="006E6D3A">
                <w:rPr>
                  <w:lang w:val="de-DE"/>
                </w:rPr>
                <w:t>Durch Klick auf das</w:t>
              </w:r>
            </w:ins>
            <w:del w:id="284" w:author="Tim Bänziger" w:date="2009-06-10T13:04:00Z">
              <w:r w:rsidDel="006E6D3A">
                <w:rPr>
                  <w:lang w:val="de-DE"/>
                </w:rPr>
                <w:delText>kann das</w:delText>
              </w:r>
            </w:del>
            <w:r>
              <w:rPr>
                <w:lang w:val="de-DE"/>
              </w:rPr>
              <w:t xml:space="preserve"> Icon „Notiz an Dienstleister“ </w:t>
            </w:r>
            <w:del w:id="285" w:author="Tim Bänziger" w:date="2009-06-10T13:04:00Z">
              <w:r w:rsidDel="006E6D3A">
                <w:rPr>
                  <w:lang w:val="de-DE"/>
                </w:rPr>
                <w:delText xml:space="preserve">geklickt werden, um </w:delText>
              </w:r>
            </w:del>
            <w:ins w:id="286" w:author="Tim Bänziger" w:date="2009-06-10T13:04:00Z">
              <w:r w:rsidR="006E6D3A">
                <w:rPr>
                  <w:lang w:val="de-DE"/>
                </w:rPr>
                <w:t xml:space="preserve">kann </w:t>
              </w:r>
            </w:ins>
            <w:r>
              <w:rPr>
                <w:lang w:val="de-DE"/>
              </w:rPr>
              <w:t>pro Angebot/Bestellung eine Notiz zu hinterlegen resp. zu ergänzen.</w:t>
            </w:r>
          </w:p>
          <w:p w:rsidR="00F82EFE" w:rsidRDefault="00356780">
            <w:pPr>
              <w:pStyle w:val="ListParagraph"/>
              <w:numPr>
                <w:ilvl w:val="2"/>
                <w:numId w:val="38"/>
              </w:numPr>
              <w:tabs>
                <w:tab w:val="left" w:pos="5220"/>
              </w:tabs>
              <w:rPr>
                <w:lang w:val="de-DE"/>
              </w:rPr>
            </w:pPr>
            <w:r>
              <w:rPr>
                <w:lang w:val="de-DE"/>
              </w:rPr>
              <w:t>Durch klicken des Icons öffnet ein PopUp mit dem Titel „Notiz an Dienstleister“, welches ein Textarea-Feld</w:t>
            </w:r>
            <w:r w:rsidR="00AC5F1C">
              <w:rPr>
                <w:lang w:val="de-DE"/>
              </w:rPr>
              <w:t xml:space="preserve"> (wird hier die maximale Anzahl Zeichen erreicht, kann man nicht mehr weiterschreiben) und die Buttons „Abbrechen</w:t>
            </w:r>
            <w:del w:id="287" w:author="Tim Bänziger" w:date="2009-06-10T13:04:00Z">
              <w:r w:rsidR="00AC5F1C" w:rsidDel="006E6D3A">
                <w:rPr>
                  <w:lang w:val="de-DE"/>
                </w:rPr>
                <w:delText>“, „</w:delText>
              </w:r>
            </w:del>
            <w:ins w:id="288" w:author="Tim Bänziger" w:date="2009-06-10T13:04:00Z">
              <w:r w:rsidR="006E6D3A">
                <w:rPr>
                  <w:lang w:val="de-DE"/>
                </w:rPr>
                <w:t>“</w:t>
              </w:r>
            </w:ins>
            <w:del w:id="289" w:author="Tim Bänziger" w:date="2009-06-10T13:04:00Z">
              <w:r w:rsidR="00AC5F1C" w:rsidDel="006E6D3A">
                <w:rPr>
                  <w:lang w:val="de-DE"/>
                </w:rPr>
                <w:delText>Reset“</w:delText>
              </w:r>
            </w:del>
            <w:r w:rsidR="00AC5F1C">
              <w:rPr>
                <w:lang w:val="de-DE"/>
              </w:rPr>
              <w:t xml:space="preserve"> und „Speichern“ </w:t>
            </w:r>
            <w:r>
              <w:rPr>
                <w:lang w:val="de-DE"/>
              </w:rPr>
              <w:t>beinhaltet</w:t>
            </w:r>
            <w:r w:rsidR="00AC5F1C">
              <w:rPr>
                <w:lang w:val="de-DE"/>
              </w:rPr>
              <w:t>.</w:t>
            </w:r>
          </w:p>
          <w:p w:rsidR="00822F3D" w:rsidRDefault="00822F3D" w:rsidP="00822F3D">
            <w:pPr>
              <w:pStyle w:val="ListParagraph"/>
              <w:numPr>
                <w:ilvl w:val="0"/>
                <w:numId w:val="38"/>
              </w:numPr>
              <w:tabs>
                <w:tab w:val="left" w:pos="5220"/>
              </w:tabs>
              <w:rPr>
                <w:lang w:val="de-DE"/>
              </w:rPr>
            </w:pPr>
            <w:r>
              <w:rPr>
                <w:lang w:val="de-DE"/>
              </w:rPr>
              <w:t>Der Button „Menge aktualisieren“ ist enorm wichtig, da erst dadurch:</w:t>
            </w:r>
          </w:p>
          <w:p w:rsidR="00F82EFE" w:rsidRDefault="00822F3D">
            <w:pPr>
              <w:pStyle w:val="ListParagraph"/>
              <w:numPr>
                <w:ilvl w:val="1"/>
                <w:numId w:val="38"/>
              </w:numPr>
              <w:tabs>
                <w:tab w:val="left" w:pos="5220"/>
              </w:tabs>
              <w:rPr>
                <w:lang w:val="de-DE"/>
              </w:rPr>
            </w:pPr>
            <w:r>
              <w:rPr>
                <w:lang w:val="de-DE"/>
              </w:rPr>
              <w:t>Das Total der Dienstleistungen aktualisiert wird</w:t>
            </w:r>
            <w:ins w:id="290" w:author="Tim Bänziger" w:date="2009-06-10T13:05:00Z">
              <w:r w:rsidR="006E6D3A">
                <w:rPr>
                  <w:lang w:val="de-DE"/>
                </w:rPr>
                <w:t xml:space="preserve"> und die Mengen gespeichert werden</w:t>
              </w:r>
            </w:ins>
          </w:p>
          <w:p w:rsidR="00F82EFE" w:rsidDel="00233A24" w:rsidRDefault="00822F3D">
            <w:pPr>
              <w:pStyle w:val="ListParagraph"/>
              <w:numPr>
                <w:ilvl w:val="1"/>
                <w:numId w:val="38"/>
              </w:numPr>
              <w:tabs>
                <w:tab w:val="left" w:pos="5220"/>
              </w:tabs>
              <w:rPr>
                <w:del w:id="291" w:author="Tim Bänziger" w:date="2009-06-09T10:32:00Z"/>
                <w:lang w:val="de-DE"/>
              </w:rPr>
            </w:pPr>
            <w:del w:id="292" w:author="Tim Bänziger" w:date="2009-06-09T10:32:00Z">
              <w:r w:rsidDel="00233A24">
                <w:rPr>
                  <w:lang w:val="de-DE"/>
                </w:rPr>
                <w:lastRenderedPageBreak/>
                <w:delText xml:space="preserve">sämtliche Änderungen der aktuellen Bestellung gespeichert werden. </w:delText>
              </w:r>
            </w:del>
          </w:p>
          <w:p w:rsidR="00F82EFE" w:rsidDel="00233A24" w:rsidRDefault="00822F3D">
            <w:pPr>
              <w:pStyle w:val="ListParagraph"/>
              <w:numPr>
                <w:ilvl w:val="2"/>
                <w:numId w:val="38"/>
              </w:numPr>
              <w:tabs>
                <w:tab w:val="left" w:pos="5220"/>
              </w:tabs>
              <w:rPr>
                <w:del w:id="293" w:author="Tim Bänziger" w:date="2009-06-09T10:32:00Z"/>
                <w:lang w:val="de-DE"/>
              </w:rPr>
            </w:pPr>
            <w:del w:id="294" w:author="Tim Bänziger" w:date="2009-06-09T10:32:00Z">
              <w:r w:rsidDel="00233A24">
                <w:rPr>
                  <w:lang w:val="de-DE"/>
                </w:rPr>
                <w:delText>Falls es eine Änderung gegeben hat und der Benutzer vergessen hat den Button zu klicken, muss eine entsprechende Warnmeldung erscheinen: „Sie haben die Änderungen noch nicht gespeichert. Klicken Sie auf „Menge aktualisieren“ um die Änderungen zu speichern oder auf „Weiter ohne Speichern“ um die Ände</w:delText>
              </w:r>
              <w:r w:rsidR="001D7181" w:rsidDel="00233A24">
                <w:rPr>
                  <w:lang w:val="de-DE"/>
                </w:rPr>
                <w:delText>rungen zu verwerfen und weiter zu navigieren.</w:delText>
              </w:r>
            </w:del>
          </w:p>
          <w:p w:rsidR="00EC338A" w:rsidRPr="00D154DD" w:rsidRDefault="00EC338A" w:rsidP="001B75FD">
            <w:pPr>
              <w:rPr>
                <w:lang w:val="de-DE"/>
              </w:rPr>
            </w:pPr>
            <w:del w:id="295" w:author="Tim Bänziger" w:date="2009-06-09T10:32:00Z">
              <w:r w:rsidRPr="00D154DD" w:rsidDel="00233A24">
                <w:rPr>
                  <w:lang w:val="de-DE"/>
                </w:rPr>
                <w:delText xml:space="preserve"> </w:delText>
              </w:r>
            </w:del>
          </w:p>
        </w:tc>
      </w:tr>
      <w:tr w:rsidR="00DC0ADE" w:rsidDel="00232DEC" w:rsidTr="00DC0ADE">
        <w:trPr>
          <w:del w:id="296" w:author="GARAIO AG" w:date="2009-06-11T13:41:00Z"/>
        </w:trPr>
        <w:tc>
          <w:tcPr>
            <w:tcW w:w="9606" w:type="dxa"/>
            <w:gridSpan w:val="2"/>
          </w:tcPr>
          <w:p w:rsidR="00DC0ADE" w:rsidDel="00232DEC" w:rsidRDefault="00DC0ADE" w:rsidP="00DC0ADE">
            <w:pPr>
              <w:rPr>
                <w:del w:id="297" w:author="GARAIO AG" w:date="2009-06-11T13:41:00Z"/>
                <w:lang w:val="de-DE"/>
              </w:rPr>
            </w:pPr>
          </w:p>
          <w:p w:rsidR="00DC0ADE" w:rsidDel="00232DEC" w:rsidRDefault="00EC338A" w:rsidP="00DC0ADE">
            <w:pPr>
              <w:rPr>
                <w:del w:id="298" w:author="GARAIO AG" w:date="2009-06-11T13:41:00Z"/>
                <w:lang w:val="de-DE"/>
              </w:rPr>
            </w:pPr>
            <w:del w:id="299" w:author="GARAIO AG" w:date="2009-06-11T13:41:00Z">
              <w:r w:rsidDel="00232DEC">
                <w:rPr>
                  <w:lang w:val="de-DE"/>
                </w:rPr>
                <w:delText>Siehe oben</w:delText>
              </w:r>
            </w:del>
          </w:p>
          <w:p w:rsidR="00DB5388" w:rsidRDefault="00DB5388">
            <w:pPr>
              <w:rPr>
                <w:del w:id="300" w:author="GARAIO AG" w:date="2009-06-11T13:41:00Z"/>
                <w:lang w:val="de-DE"/>
              </w:rPr>
            </w:pPr>
          </w:p>
        </w:tc>
      </w:tr>
    </w:tbl>
    <w:p w:rsidR="00DC0ADE" w:rsidRDefault="00DC0ADE" w:rsidP="00DC0ADE">
      <w:pPr>
        <w:rPr>
          <w:lang w:val="de-DE"/>
        </w:rPr>
      </w:pPr>
    </w:p>
    <w:p w:rsidR="00DC0ADE" w:rsidRDefault="00DC0ADE" w:rsidP="00DC0ADE">
      <w:pPr>
        <w:rPr>
          <w:lang w:val="de-DE"/>
        </w:rPr>
      </w:pPr>
    </w:p>
    <w:tbl>
      <w:tblPr>
        <w:tblStyle w:val="TableGrid"/>
        <w:tblW w:w="0" w:type="auto"/>
        <w:tblLayout w:type="fixed"/>
        <w:tblLook w:val="04A0"/>
      </w:tblPr>
      <w:tblGrid>
        <w:gridCol w:w="4077"/>
        <w:gridCol w:w="5529"/>
      </w:tblGrid>
      <w:tr w:rsidR="00DC0ADE" w:rsidRPr="00040923" w:rsidTr="00DC0ADE">
        <w:tc>
          <w:tcPr>
            <w:tcW w:w="9606" w:type="dxa"/>
            <w:gridSpan w:val="2"/>
          </w:tcPr>
          <w:p w:rsidR="007148FE" w:rsidRDefault="00DC0ADE">
            <w:pPr>
              <w:pStyle w:val="Heading2"/>
              <w:rPr>
                <w:lang w:val="de-DE"/>
              </w:rPr>
            </w:pPr>
            <w:r w:rsidRPr="00264081">
              <w:rPr>
                <w:lang w:val="de-DE"/>
              </w:rPr>
              <w:t xml:space="preserve">Schritt </w:t>
            </w:r>
            <w:r>
              <w:rPr>
                <w:lang w:val="de-DE"/>
              </w:rPr>
              <w:t xml:space="preserve">4 - </w:t>
            </w:r>
            <w:r w:rsidR="001D7181">
              <w:rPr>
                <w:b w:val="0"/>
                <w:sz w:val="20"/>
                <w:szCs w:val="20"/>
              </w:rPr>
              <w:t>Bestellung</w:t>
            </w:r>
            <w:r w:rsidR="00DF36A6">
              <w:rPr>
                <w:b w:val="0"/>
                <w:sz w:val="20"/>
                <w:szCs w:val="20"/>
              </w:rPr>
              <w:t>(e</w:t>
            </w:r>
            <w:r w:rsidR="001D7181">
              <w:rPr>
                <w:b w:val="0"/>
                <w:sz w:val="20"/>
                <w:szCs w:val="20"/>
              </w:rPr>
              <w:t>n</w:t>
            </w:r>
            <w:r w:rsidR="00DF36A6">
              <w:rPr>
                <w:b w:val="0"/>
                <w:sz w:val="20"/>
                <w:szCs w:val="20"/>
              </w:rPr>
              <w:t>)</w:t>
            </w:r>
            <w:r w:rsidR="00DF36A6" w:rsidRPr="005B75C6">
              <w:rPr>
                <w:b w:val="0"/>
                <w:sz w:val="20"/>
                <w:szCs w:val="20"/>
              </w:rPr>
              <w:t xml:space="preserve"> </w:t>
            </w:r>
            <w:r w:rsidR="005B75C6" w:rsidRPr="005B75C6">
              <w:rPr>
                <w:b w:val="0"/>
                <w:sz w:val="20"/>
                <w:szCs w:val="20"/>
              </w:rPr>
              <w:t xml:space="preserve">kann/können </w:t>
            </w:r>
            <w:r w:rsidR="001D7181">
              <w:rPr>
                <w:b w:val="0"/>
                <w:sz w:val="20"/>
                <w:szCs w:val="20"/>
              </w:rPr>
              <w:t xml:space="preserve">von </w:t>
            </w:r>
            <w:r w:rsidR="005B75C6" w:rsidRPr="005B75C6">
              <w:rPr>
                <w:b w:val="0"/>
                <w:sz w:val="20"/>
                <w:szCs w:val="20"/>
              </w:rPr>
              <w:t xml:space="preserve">der </w:t>
            </w:r>
            <w:del w:id="301" w:author="Tim Bänziger" w:date="2009-06-10T13:09:00Z">
              <w:r w:rsidR="005B75C6" w:rsidRPr="005B75C6" w:rsidDel="001F2016">
                <w:rPr>
                  <w:b w:val="0"/>
                  <w:sz w:val="20"/>
                  <w:szCs w:val="20"/>
                </w:rPr>
                <w:delText xml:space="preserve">Ressource </w:delText>
              </w:r>
            </w:del>
            <w:ins w:id="302" w:author="Tim Bänziger" w:date="2009-06-10T13:09:00Z">
              <w:r w:rsidR="001F2016">
                <w:rPr>
                  <w:b w:val="0"/>
                  <w:sz w:val="20"/>
                  <w:szCs w:val="20"/>
                </w:rPr>
                <w:t>Reservation</w:t>
              </w:r>
              <w:r w:rsidR="001F2016" w:rsidRPr="005B75C6">
                <w:rPr>
                  <w:b w:val="0"/>
                  <w:sz w:val="20"/>
                  <w:szCs w:val="20"/>
                </w:rPr>
                <w:t xml:space="preserve"> </w:t>
              </w:r>
            </w:ins>
            <w:r w:rsidR="00B931D2">
              <w:rPr>
                <w:b w:val="0"/>
                <w:sz w:val="20"/>
                <w:szCs w:val="20"/>
              </w:rPr>
              <w:t>entfernt</w:t>
            </w:r>
            <w:r w:rsidR="00B931D2" w:rsidRPr="005B75C6">
              <w:rPr>
                <w:b w:val="0"/>
                <w:sz w:val="20"/>
                <w:szCs w:val="20"/>
              </w:rPr>
              <w:t xml:space="preserve"> </w:t>
            </w:r>
            <w:r w:rsidR="005B75C6" w:rsidRPr="005B75C6">
              <w:rPr>
                <w:b w:val="0"/>
                <w:sz w:val="20"/>
                <w:szCs w:val="20"/>
              </w:rPr>
              <w:t>werden</w:t>
            </w:r>
          </w:p>
        </w:tc>
      </w:tr>
      <w:tr w:rsidR="00DC0ADE" w:rsidRPr="00264081" w:rsidTr="00E774F3">
        <w:tc>
          <w:tcPr>
            <w:tcW w:w="4077" w:type="dxa"/>
          </w:tcPr>
          <w:p w:rsidR="00DC0ADE" w:rsidRPr="00264081" w:rsidRDefault="00DC0ADE" w:rsidP="00DC0ADE">
            <w:pPr>
              <w:rPr>
                <w:b/>
                <w:lang w:val="de-DE"/>
              </w:rPr>
            </w:pPr>
            <w:r>
              <w:rPr>
                <w:b/>
                <w:lang w:val="de-DE"/>
              </w:rPr>
              <w:t>Controls</w:t>
            </w:r>
          </w:p>
        </w:tc>
        <w:tc>
          <w:tcPr>
            <w:tcW w:w="5529" w:type="dxa"/>
          </w:tcPr>
          <w:p w:rsidR="00DC0ADE" w:rsidRPr="00264081" w:rsidRDefault="00DC0ADE" w:rsidP="00DC0ADE">
            <w:pPr>
              <w:rPr>
                <w:b/>
                <w:lang w:val="de-DE"/>
              </w:rPr>
            </w:pPr>
            <w:r>
              <w:rPr>
                <w:b/>
                <w:lang w:val="de-DE"/>
              </w:rPr>
              <w:t>Regeln</w:t>
            </w:r>
          </w:p>
        </w:tc>
      </w:tr>
      <w:tr w:rsidR="00DC0ADE" w:rsidRPr="00040923" w:rsidTr="00E774F3">
        <w:tc>
          <w:tcPr>
            <w:tcW w:w="4077" w:type="dxa"/>
          </w:tcPr>
          <w:p w:rsidR="00DC0ADE" w:rsidRDefault="00DC0ADE" w:rsidP="00DC0ADE">
            <w:pPr>
              <w:rPr>
                <w:b/>
                <w:lang w:val="de-DE"/>
              </w:rPr>
            </w:pPr>
          </w:p>
          <w:p w:rsidR="00DF36A6" w:rsidRPr="005C3503" w:rsidRDefault="00DF36A6" w:rsidP="00DF36A6">
            <w:pPr>
              <w:rPr>
                <w:b/>
                <w:lang w:val="de-DE"/>
              </w:rPr>
            </w:pPr>
            <w:r w:rsidRPr="005C3503">
              <w:rPr>
                <w:b/>
                <w:lang w:val="de-DE"/>
              </w:rPr>
              <w:t>Inhaltsbereich</w:t>
            </w:r>
          </w:p>
          <w:p w:rsidR="00DF36A6" w:rsidRPr="00D34A53" w:rsidRDefault="00DF36A6" w:rsidP="00DF36A6">
            <w:pPr>
              <w:pStyle w:val="ListParagraph"/>
              <w:numPr>
                <w:ilvl w:val="0"/>
                <w:numId w:val="23"/>
              </w:numPr>
              <w:tabs>
                <w:tab w:val="left" w:pos="5220"/>
              </w:tabs>
              <w:jc w:val="both"/>
              <w:rPr>
                <w:lang w:val="de-DE"/>
              </w:rPr>
            </w:pPr>
            <w:r>
              <w:rPr>
                <w:lang w:val="de-DE"/>
              </w:rPr>
              <w:t>siehe Schritt 2</w:t>
            </w:r>
          </w:p>
          <w:p w:rsidR="00AC5D0A" w:rsidRDefault="00AC5D0A">
            <w:pPr>
              <w:pStyle w:val="ListParagraph"/>
              <w:tabs>
                <w:tab w:val="left" w:pos="5220"/>
              </w:tabs>
              <w:jc w:val="both"/>
              <w:rPr>
                <w:b/>
                <w:lang w:val="de-DE"/>
              </w:rPr>
            </w:pPr>
          </w:p>
        </w:tc>
        <w:tc>
          <w:tcPr>
            <w:tcW w:w="5529" w:type="dxa"/>
          </w:tcPr>
          <w:p w:rsidR="009A3F66" w:rsidRPr="001F2016" w:rsidRDefault="009A3F66" w:rsidP="00B34314">
            <w:pPr>
              <w:pStyle w:val="ListParagraph"/>
              <w:numPr>
                <w:ilvl w:val="0"/>
                <w:numId w:val="38"/>
              </w:numPr>
              <w:tabs>
                <w:tab w:val="left" w:pos="5220"/>
              </w:tabs>
              <w:rPr>
                <w:lang w:val="de-DE"/>
              </w:rPr>
            </w:pPr>
            <w:r>
              <w:rPr>
                <w:lang w:val="de-DE"/>
              </w:rPr>
              <w:t xml:space="preserve">Grundsätzlich können alle Bestellungen ausserhalb der Vorlaufzeiten wie folgt entfernt werden </w:t>
            </w:r>
            <w:commentRangeStart w:id="303"/>
            <w:r>
              <w:rPr>
                <w:lang w:val="de-DE"/>
              </w:rPr>
              <w:t>(Bestellungen innerhalb der Vorlaufzeiten können nur durch ein entsprechendes Funktionsrecht entfernt</w:t>
            </w:r>
            <w:ins w:id="304" w:author="Tim Bänziger" w:date="2009-06-10T13:06:00Z">
              <w:r w:rsidR="006E6D3A">
                <w:rPr>
                  <w:lang w:val="de-DE"/>
                </w:rPr>
                <w:t xml:space="preserve"> „</w:t>
              </w:r>
            </w:ins>
            <w:ins w:id="305" w:author="Tim Bänziger" w:date="2009-06-10T13:07:00Z">
              <w:r w:rsidR="001F2016">
                <w:t>SUC 201.001-</w:t>
              </w:r>
              <w:r w:rsidR="001F2016" w:rsidRPr="002743B6">
                <w:t xml:space="preserve">Darf in Vergangenheit </w:t>
              </w:r>
              <w:r w:rsidR="007F7989" w:rsidRPr="007F7989">
                <w:rPr>
                  <w:rPrChange w:id="306" w:author="Tim Bänziger" w:date="2009-06-10T13:08:00Z">
                    <w:rPr>
                      <w:b/>
                      <w:bCs/>
                      <w:sz w:val="16"/>
                      <w:szCs w:val="16"/>
                    </w:rPr>
                  </w:rPrChange>
                </w:rPr>
                <w:t>reservieren“</w:t>
              </w:r>
            </w:ins>
            <w:r w:rsidR="007F7989" w:rsidRPr="007F7989">
              <w:rPr>
                <w:lang w:val="de-DE"/>
                <w:rPrChange w:id="307" w:author="Tim Bänziger" w:date="2009-06-10T13:08:00Z">
                  <w:rPr>
                    <w:b/>
                    <w:bCs/>
                    <w:sz w:val="16"/>
                    <w:szCs w:val="16"/>
                    <w:lang w:val="de-DE"/>
                  </w:rPr>
                </w:rPrChange>
              </w:rPr>
              <w:t xml:space="preserve"> </w:t>
            </w:r>
            <w:commentRangeStart w:id="308"/>
            <w:r w:rsidR="007F7989" w:rsidRPr="007F7989">
              <w:rPr>
                <w:lang w:val="de-DE"/>
                <w:rPrChange w:id="309" w:author="Tim Bänziger" w:date="2009-06-10T13:08:00Z">
                  <w:rPr>
                    <w:b/>
                    <w:bCs/>
                    <w:sz w:val="16"/>
                    <w:szCs w:val="16"/>
                    <w:lang w:val="de-DE"/>
                  </w:rPr>
                </w:rPrChange>
              </w:rPr>
              <w:t>werden</w:t>
            </w:r>
            <w:commentRangeEnd w:id="308"/>
            <w:r w:rsidR="007F7989" w:rsidRPr="007F7989">
              <w:rPr>
                <w:rStyle w:val="CommentReference"/>
                <w:rPrChange w:id="310" w:author="Tim Bänziger" w:date="2009-06-10T13:08:00Z">
                  <w:rPr>
                    <w:rStyle w:val="CommentReference"/>
                    <w:b/>
                    <w:bCs/>
                  </w:rPr>
                </w:rPrChange>
              </w:rPr>
              <w:commentReference w:id="308"/>
            </w:r>
            <w:r w:rsidR="007F7989" w:rsidRPr="007F7989">
              <w:rPr>
                <w:lang w:val="de-DE"/>
                <w:rPrChange w:id="311" w:author="Tim Bänziger" w:date="2009-06-10T13:08:00Z">
                  <w:rPr>
                    <w:b/>
                    <w:bCs/>
                    <w:sz w:val="16"/>
                    <w:szCs w:val="16"/>
                    <w:lang w:val="de-DE"/>
                  </w:rPr>
                </w:rPrChange>
              </w:rPr>
              <w:t>)</w:t>
            </w:r>
            <w:commentRangeEnd w:id="303"/>
            <w:r w:rsidR="007F7989" w:rsidRPr="007F7989">
              <w:rPr>
                <w:rStyle w:val="CommentReference"/>
                <w:rPrChange w:id="312" w:author="Tim Bänziger" w:date="2009-06-10T13:08:00Z">
                  <w:rPr>
                    <w:rStyle w:val="CommentReference"/>
                    <w:b/>
                    <w:bCs/>
                  </w:rPr>
                </w:rPrChange>
              </w:rPr>
              <w:commentReference w:id="303"/>
            </w:r>
            <w:r w:rsidR="007F7989" w:rsidRPr="007F7989">
              <w:rPr>
                <w:lang w:val="de-DE"/>
                <w:rPrChange w:id="313" w:author="Tim Bänziger" w:date="2009-06-10T13:08:00Z">
                  <w:rPr>
                    <w:b/>
                    <w:bCs/>
                    <w:sz w:val="16"/>
                    <w:szCs w:val="16"/>
                    <w:lang w:val="de-DE"/>
                  </w:rPr>
                </w:rPrChange>
              </w:rPr>
              <w:t>:</w:t>
            </w:r>
          </w:p>
          <w:p w:rsidR="00F82EFE" w:rsidRPr="001F2016" w:rsidRDefault="007F7989">
            <w:pPr>
              <w:pStyle w:val="ListParagraph"/>
              <w:numPr>
                <w:ilvl w:val="1"/>
                <w:numId w:val="38"/>
              </w:numPr>
              <w:tabs>
                <w:tab w:val="left" w:pos="5220"/>
              </w:tabs>
              <w:rPr>
                <w:lang w:val="de-DE"/>
              </w:rPr>
            </w:pPr>
            <w:r w:rsidRPr="007F7989">
              <w:rPr>
                <w:lang w:val="de-DE"/>
                <w:rPrChange w:id="314" w:author="Tim Bänziger" w:date="2009-06-10T13:08:00Z">
                  <w:rPr>
                    <w:b/>
                    <w:bCs/>
                    <w:sz w:val="16"/>
                    <w:szCs w:val="16"/>
                    <w:lang w:val="de-DE"/>
                  </w:rPr>
                </w:rPrChange>
              </w:rPr>
              <w:t>die jeweiligen Selektionscheckboxen selektieren und klicken auf Button „Entfernen“</w:t>
            </w:r>
          </w:p>
          <w:p w:rsidR="00F82EFE" w:rsidRPr="001F2016" w:rsidRDefault="007F7989">
            <w:pPr>
              <w:pStyle w:val="ListParagraph"/>
              <w:numPr>
                <w:ilvl w:val="2"/>
                <w:numId w:val="38"/>
              </w:numPr>
              <w:tabs>
                <w:tab w:val="left" w:pos="5220"/>
              </w:tabs>
              <w:rPr>
                <w:ins w:id="315" w:author="Tim Bänziger" w:date="2009-06-10T13:08:00Z"/>
                <w:lang w:val="de-DE"/>
                <w:rPrChange w:id="316" w:author="Tim Bänziger" w:date="2009-06-10T13:08:00Z">
                  <w:rPr>
                    <w:ins w:id="317" w:author="Tim Bänziger" w:date="2009-06-10T13:08:00Z"/>
                    <w:highlight w:val="yellow"/>
                    <w:lang w:val="de-DE"/>
                  </w:rPr>
                </w:rPrChange>
              </w:rPr>
            </w:pPr>
            <w:r w:rsidRPr="007F7989">
              <w:rPr>
                <w:lang w:val="de-DE"/>
                <w:rPrChange w:id="318" w:author="Tim Bänziger" w:date="2009-06-10T13:08:00Z">
                  <w:rPr>
                    <w:b/>
                    <w:bCs/>
                    <w:sz w:val="16"/>
                    <w:szCs w:val="16"/>
                    <w:lang w:val="de-DE"/>
                  </w:rPr>
                </w:rPrChange>
              </w:rPr>
              <w:t xml:space="preserve">nach einer Bestätigungsmeldung werden die jeweiligen Bestellungen entfernt (Notifikationen gemäss </w:t>
            </w:r>
            <w:commentRangeStart w:id="319"/>
            <w:r w:rsidRPr="007F7989">
              <w:rPr>
                <w:lang w:val="de-DE"/>
                <w:rPrChange w:id="320" w:author="Tim Bänziger" w:date="2009-06-10T13:08:00Z">
                  <w:rPr>
                    <w:b/>
                    <w:bCs/>
                    <w:sz w:val="16"/>
                    <w:szCs w:val="16"/>
                    <w:lang w:val="de-DE"/>
                  </w:rPr>
                </w:rPrChange>
              </w:rPr>
              <w:t>Notifikationsmatrix tb vornehmen)</w:t>
            </w:r>
          </w:p>
          <w:p w:rsidR="001F2016" w:rsidRPr="00C73FB6" w:rsidRDefault="007F7989">
            <w:pPr>
              <w:pStyle w:val="ListParagraph"/>
              <w:numPr>
                <w:ilvl w:val="2"/>
                <w:numId w:val="38"/>
              </w:numPr>
              <w:tabs>
                <w:tab w:val="left" w:pos="5220"/>
              </w:tabs>
              <w:rPr>
                <w:highlight w:val="yellow"/>
                <w:lang w:val="de-DE"/>
                <w:rPrChange w:id="321" w:author="GARAIO AG" w:date="2009-06-09T18:15:00Z">
                  <w:rPr>
                    <w:lang w:val="de-DE"/>
                  </w:rPr>
                </w:rPrChange>
              </w:rPr>
            </w:pPr>
            <w:ins w:id="322" w:author="Tim Bänziger" w:date="2009-06-10T13:08:00Z">
              <w:r w:rsidRPr="007F7989">
                <w:rPr>
                  <w:lang w:val="de-DE"/>
                  <w:rPrChange w:id="323" w:author="Tim Bänziger" w:date="2009-06-10T13:08:00Z">
                    <w:rPr>
                      <w:b/>
                      <w:bCs/>
                      <w:sz w:val="16"/>
                      <w:szCs w:val="16"/>
                      <w:highlight w:val="yellow"/>
                      <w:lang w:val="de-DE"/>
                    </w:rPr>
                  </w:rPrChange>
                </w:rPr>
                <w:t>kein Warnhinweis vor entfernen</w:t>
              </w:r>
            </w:ins>
          </w:p>
          <w:p w:rsidR="00FE5539" w:rsidDel="001F2016" w:rsidRDefault="00FE5539" w:rsidP="00FE5539">
            <w:pPr>
              <w:pStyle w:val="ListParagraph"/>
              <w:numPr>
                <w:ilvl w:val="0"/>
                <w:numId w:val="38"/>
              </w:numPr>
              <w:tabs>
                <w:tab w:val="left" w:pos="5220"/>
              </w:tabs>
              <w:rPr>
                <w:del w:id="324" w:author="Tim Bänziger" w:date="2009-06-10T13:09:00Z"/>
                <w:lang w:val="de-DE"/>
              </w:rPr>
            </w:pPr>
            <w:del w:id="325" w:author="Tim Bänziger" w:date="2009-06-10T13:09:00Z">
              <w:r w:rsidDel="001F2016">
                <w:rPr>
                  <w:lang w:val="de-DE"/>
                </w:rPr>
                <w:delText>Ausserdem ist es möglich, dass ein</w:delText>
              </w:r>
              <w:r w:rsidR="00663063" w:rsidDel="001F2016">
                <w:rPr>
                  <w:lang w:val="de-DE"/>
                </w:rPr>
                <w:delText xml:space="preserve"> Benutzer bei einer Bestellung</w:delText>
              </w:r>
              <w:r w:rsidDel="001F2016">
                <w:rPr>
                  <w:lang w:val="de-DE"/>
                </w:rPr>
                <w:delText xml:space="preserve"> mit Mengenangabe, die Menge von X auf 0 (Null) setzt und den Button „Menge aktualisieren“ klickt</w:delText>
              </w:r>
              <w:r w:rsidR="008C2A36" w:rsidDel="001F2016">
                <w:rPr>
                  <w:lang w:val="de-DE"/>
                </w:rPr>
                <w:delText xml:space="preserve"> oder offene Menge „deselektiert“</w:delText>
              </w:r>
              <w:r w:rsidDel="001F2016">
                <w:rPr>
                  <w:lang w:val="de-DE"/>
                </w:rPr>
                <w:delText>.</w:delText>
              </w:r>
            </w:del>
          </w:p>
          <w:p w:rsidR="00F82EFE" w:rsidDel="001F2016" w:rsidRDefault="00663063">
            <w:pPr>
              <w:pStyle w:val="ListParagraph"/>
              <w:numPr>
                <w:ilvl w:val="1"/>
                <w:numId w:val="38"/>
              </w:numPr>
              <w:tabs>
                <w:tab w:val="left" w:pos="5220"/>
              </w:tabs>
              <w:rPr>
                <w:del w:id="326" w:author="Tim Bänziger" w:date="2009-06-10T13:09:00Z"/>
                <w:lang w:val="de-DE"/>
              </w:rPr>
            </w:pPr>
            <w:del w:id="327" w:author="Tim Bänziger" w:date="2009-06-10T13:09:00Z">
              <w:r w:rsidDel="001F2016">
                <w:rPr>
                  <w:lang w:val="de-DE"/>
                </w:rPr>
                <w:delText>sind bei dieser Bestellungen keinen „Notizen für den Dienstleister“ mehr hinterlegt, wird diese entfernt</w:delText>
              </w:r>
            </w:del>
          </w:p>
          <w:p w:rsidR="00F82EFE" w:rsidDel="001F2016" w:rsidRDefault="00663063">
            <w:pPr>
              <w:pStyle w:val="ListParagraph"/>
              <w:numPr>
                <w:ilvl w:val="1"/>
                <w:numId w:val="38"/>
              </w:numPr>
              <w:tabs>
                <w:tab w:val="left" w:pos="5220"/>
              </w:tabs>
              <w:rPr>
                <w:del w:id="328" w:author="Tim Bänziger" w:date="2009-06-10T13:09:00Z"/>
                <w:lang w:val="de-DE"/>
              </w:rPr>
            </w:pPr>
            <w:del w:id="329" w:author="Tim Bänziger" w:date="2009-06-10T13:09:00Z">
              <w:r w:rsidDel="001F2016">
                <w:rPr>
                  <w:lang w:val="de-DE"/>
                </w:rPr>
                <w:delText xml:space="preserve">sind bei aber noch Notizen vorhanden, bleibt die Bestellungen mit der Anzahl Menge 0 </w:delText>
              </w:r>
              <w:r w:rsidR="008C2A36" w:rsidDel="001F2016">
                <w:rPr>
                  <w:lang w:val="de-DE"/>
                </w:rPr>
                <w:delText xml:space="preserve">resp. offene Menge deselektiert </w:delText>
              </w:r>
              <w:r w:rsidDel="001F2016">
                <w:rPr>
                  <w:lang w:val="de-DE"/>
                </w:rPr>
                <w:delText>bestehen</w:delText>
              </w:r>
            </w:del>
          </w:p>
          <w:commentRangeEnd w:id="319"/>
          <w:p w:rsidR="00F82EFE" w:rsidRDefault="00451CB5">
            <w:pPr>
              <w:tabs>
                <w:tab w:val="left" w:pos="5220"/>
              </w:tabs>
              <w:rPr>
                <w:lang w:val="de-DE"/>
              </w:rPr>
            </w:pPr>
            <w:r>
              <w:rPr>
                <w:rStyle w:val="CommentReference"/>
              </w:rPr>
              <w:commentReference w:id="319"/>
            </w:r>
          </w:p>
        </w:tc>
      </w:tr>
      <w:tr w:rsidR="00DC0ADE" w:rsidRPr="00A21793" w:rsidTr="00DC0ADE">
        <w:tc>
          <w:tcPr>
            <w:tcW w:w="9606" w:type="dxa"/>
            <w:gridSpan w:val="2"/>
          </w:tcPr>
          <w:p w:rsidR="00DB5388" w:rsidRDefault="00DB5388">
            <w:pPr>
              <w:rPr>
                <w:ins w:id="330" w:author="GARAIO AG" w:date="2009-06-11T13:41:00Z"/>
                <w:noProof/>
                <w:lang w:eastAsia="de-CH"/>
              </w:rPr>
            </w:pPr>
          </w:p>
          <w:p w:rsidR="00DC0ADE" w:rsidRPr="00A21793" w:rsidDel="00232DEC" w:rsidRDefault="00E41EBF" w:rsidP="00DC0ADE">
            <w:pPr>
              <w:rPr>
                <w:del w:id="331" w:author="GARAIO AG" w:date="2009-06-11T13:41:00Z"/>
                <w:lang w:val="de-DE"/>
              </w:rPr>
            </w:pPr>
            <w:ins w:id="332" w:author="GARAIO AG" w:date="2009-06-11T13:41:00Z">
              <w:r>
                <w:rPr>
                  <w:noProof/>
                  <w:lang w:eastAsia="de-CH"/>
                  <w:rPrChange w:id="333">
                    <w:rPr>
                      <w:noProof/>
                      <w:sz w:val="16"/>
                      <w:szCs w:val="16"/>
                      <w:lang w:eastAsia="de-CH"/>
                    </w:rPr>
                  </w:rPrChange>
                </w:rPr>
                <w:drawing>
                  <wp:inline distT="0" distB="0" distL="0" distR="0">
                    <wp:extent cx="5962650" cy="3157220"/>
                    <wp:effectExtent l="19050" t="0" r="0" b="0"/>
                    <wp:docPr id="10" name="Grafik 9" descr="UC_201_003_Grafi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201_003_Grafik.bmp"/>
                            <pic:cNvPicPr/>
                          </pic:nvPicPr>
                          <pic:blipFill>
                            <a:blip r:embed="rId14" cstate="print"/>
                            <a:stretch>
                              <a:fillRect/>
                            </a:stretch>
                          </pic:blipFill>
                          <pic:spPr>
                            <a:xfrm>
                              <a:off x="0" y="0"/>
                              <a:ext cx="5962650" cy="3157220"/>
                            </a:xfrm>
                            <a:prstGeom prst="rect">
                              <a:avLst/>
                            </a:prstGeom>
                          </pic:spPr>
                        </pic:pic>
                      </a:graphicData>
                    </a:graphic>
                  </wp:inline>
                </w:drawing>
              </w:r>
            </w:ins>
          </w:p>
          <w:p w:rsidR="00DC0ADE" w:rsidRPr="00A21793" w:rsidDel="00232DEC" w:rsidRDefault="00CB667D" w:rsidP="00DC0ADE">
            <w:pPr>
              <w:rPr>
                <w:del w:id="334" w:author="GARAIO AG" w:date="2009-06-11T13:41:00Z"/>
                <w:lang w:val="de-DE"/>
              </w:rPr>
            </w:pPr>
            <w:del w:id="335" w:author="GARAIO AG" w:date="2009-06-11T13:41:00Z">
              <w:r w:rsidDel="00232DEC">
                <w:rPr>
                  <w:lang w:val="de-DE"/>
                </w:rPr>
                <w:delText>Siehe oben</w:delText>
              </w:r>
            </w:del>
          </w:p>
          <w:p w:rsidR="00DB5388" w:rsidRDefault="00DB5388">
            <w:pPr>
              <w:rPr>
                <w:ins w:id="336" w:author="GARAIO AG" w:date="2009-06-11T13:41:00Z"/>
                <w:lang w:val="de-DE"/>
              </w:rPr>
            </w:pPr>
          </w:p>
          <w:p w:rsidR="00DB5388" w:rsidRDefault="00DB5388">
            <w:pPr>
              <w:rPr>
                <w:lang w:val="de-DE"/>
              </w:rPr>
            </w:pPr>
          </w:p>
        </w:tc>
      </w:tr>
    </w:tbl>
    <w:p w:rsidR="00DC0ADE" w:rsidRDefault="00DC0ADE" w:rsidP="00DC0ADE">
      <w:pPr>
        <w:rPr>
          <w:lang w:val="de-DE"/>
        </w:rPr>
      </w:pPr>
    </w:p>
    <w:p w:rsidR="00B931D2" w:rsidRDefault="00B931D2" w:rsidP="00B931D2">
      <w:pPr>
        <w:rPr>
          <w:lang w:val="de-DE"/>
        </w:rPr>
      </w:pPr>
    </w:p>
    <w:tbl>
      <w:tblPr>
        <w:tblStyle w:val="TableGrid"/>
        <w:tblW w:w="0" w:type="auto"/>
        <w:tblLayout w:type="fixed"/>
        <w:tblLook w:val="04A0"/>
      </w:tblPr>
      <w:tblGrid>
        <w:gridCol w:w="4077"/>
        <w:gridCol w:w="5529"/>
      </w:tblGrid>
      <w:tr w:rsidR="00B931D2" w:rsidRPr="00040923" w:rsidTr="00FE5539">
        <w:tc>
          <w:tcPr>
            <w:tcW w:w="9606" w:type="dxa"/>
            <w:gridSpan w:val="2"/>
          </w:tcPr>
          <w:p w:rsidR="007148FE" w:rsidRDefault="00B931D2">
            <w:pPr>
              <w:pStyle w:val="Heading2"/>
              <w:rPr>
                <w:lang w:val="de-DE"/>
              </w:rPr>
            </w:pPr>
            <w:r w:rsidRPr="00264081">
              <w:rPr>
                <w:lang w:val="de-DE"/>
              </w:rPr>
              <w:t xml:space="preserve">Schritt </w:t>
            </w:r>
            <w:r>
              <w:rPr>
                <w:lang w:val="de-DE"/>
              </w:rPr>
              <w:t xml:space="preserve">5 - </w:t>
            </w:r>
            <w:r>
              <w:rPr>
                <w:b w:val="0"/>
                <w:sz w:val="20"/>
                <w:szCs w:val="20"/>
              </w:rPr>
              <w:t>Angebot(e)</w:t>
            </w:r>
            <w:r w:rsidRPr="005B75C6">
              <w:rPr>
                <w:b w:val="0"/>
                <w:sz w:val="20"/>
                <w:szCs w:val="20"/>
              </w:rPr>
              <w:t xml:space="preserve"> kann/können </w:t>
            </w:r>
            <w:del w:id="337" w:author="Tim Bänziger" w:date="2009-06-10T13:10:00Z">
              <w:r w:rsidRPr="005B75C6" w:rsidDel="001F2016">
                <w:rPr>
                  <w:b w:val="0"/>
                  <w:sz w:val="20"/>
                  <w:szCs w:val="20"/>
                </w:rPr>
                <w:delText xml:space="preserve">der </w:delText>
              </w:r>
            </w:del>
            <w:del w:id="338" w:author="Tim Bänziger" w:date="2009-06-10T13:09:00Z">
              <w:r w:rsidRPr="005B75C6" w:rsidDel="001F2016">
                <w:rPr>
                  <w:b w:val="0"/>
                  <w:sz w:val="20"/>
                  <w:szCs w:val="20"/>
                </w:rPr>
                <w:delText xml:space="preserve">Ressource </w:delText>
              </w:r>
            </w:del>
            <w:del w:id="339" w:author="Tim Bänziger" w:date="2009-06-10T13:10:00Z">
              <w:r w:rsidDel="001F2016">
                <w:rPr>
                  <w:b w:val="0"/>
                  <w:sz w:val="20"/>
                  <w:szCs w:val="20"/>
                </w:rPr>
                <w:delText>hinzugefügt</w:delText>
              </w:r>
            </w:del>
            <w:ins w:id="340" w:author="Tim Bänziger" w:date="2009-06-10T13:10:00Z">
              <w:r w:rsidR="001F2016">
                <w:rPr>
                  <w:b w:val="0"/>
                  <w:sz w:val="20"/>
                  <w:szCs w:val="20"/>
                </w:rPr>
                <w:t>bestellt</w:t>
              </w:r>
            </w:ins>
            <w:r w:rsidRPr="005B75C6">
              <w:rPr>
                <w:b w:val="0"/>
                <w:sz w:val="20"/>
                <w:szCs w:val="20"/>
              </w:rPr>
              <w:t xml:space="preserve"> werden</w:t>
            </w:r>
          </w:p>
        </w:tc>
      </w:tr>
      <w:tr w:rsidR="00B931D2" w:rsidRPr="00264081" w:rsidTr="00FE5539">
        <w:tc>
          <w:tcPr>
            <w:tcW w:w="4077" w:type="dxa"/>
          </w:tcPr>
          <w:p w:rsidR="00B931D2" w:rsidRPr="00264081" w:rsidRDefault="00B931D2" w:rsidP="00FE5539">
            <w:pPr>
              <w:rPr>
                <w:b/>
                <w:lang w:val="de-DE"/>
              </w:rPr>
            </w:pPr>
            <w:r>
              <w:rPr>
                <w:b/>
                <w:lang w:val="de-DE"/>
              </w:rPr>
              <w:t>Controls</w:t>
            </w:r>
          </w:p>
        </w:tc>
        <w:tc>
          <w:tcPr>
            <w:tcW w:w="5529" w:type="dxa"/>
          </w:tcPr>
          <w:p w:rsidR="00B931D2" w:rsidRPr="00264081" w:rsidRDefault="00B931D2" w:rsidP="00FE5539">
            <w:pPr>
              <w:rPr>
                <w:b/>
                <w:lang w:val="de-DE"/>
              </w:rPr>
            </w:pPr>
            <w:r>
              <w:rPr>
                <w:b/>
                <w:lang w:val="de-DE"/>
              </w:rPr>
              <w:t>Regeln</w:t>
            </w:r>
          </w:p>
        </w:tc>
      </w:tr>
      <w:tr w:rsidR="00B931D2" w:rsidRPr="00040923" w:rsidTr="00FE5539">
        <w:tc>
          <w:tcPr>
            <w:tcW w:w="4077" w:type="dxa"/>
          </w:tcPr>
          <w:p w:rsidR="00B931D2" w:rsidRDefault="00B931D2" w:rsidP="00FE5539">
            <w:pPr>
              <w:rPr>
                <w:b/>
                <w:lang w:val="de-DE"/>
              </w:rPr>
            </w:pPr>
          </w:p>
          <w:p w:rsidR="00CD6C4F" w:rsidDel="001F2016" w:rsidRDefault="00CD6C4F" w:rsidP="00FE5539">
            <w:pPr>
              <w:rPr>
                <w:del w:id="341" w:author="Tim Bänziger" w:date="2009-06-10T13:09:00Z"/>
                <w:b/>
                <w:lang w:val="de-DE"/>
              </w:rPr>
            </w:pPr>
            <w:del w:id="342" w:author="Tim Bänziger" w:date="2009-06-10T13:09:00Z">
              <w:r w:rsidDel="001F2016">
                <w:rPr>
                  <w:b/>
                  <w:lang w:val="de-DE"/>
                </w:rPr>
                <w:delText>Modaler Dialog</w:delText>
              </w:r>
            </w:del>
          </w:p>
          <w:p w:rsidR="00CD6C4F" w:rsidRDefault="00CD6C4F" w:rsidP="00FE5539">
            <w:pPr>
              <w:rPr>
                <w:b/>
                <w:lang w:val="de-DE"/>
              </w:rPr>
            </w:pPr>
          </w:p>
          <w:p w:rsidR="001F2016" w:rsidRPr="001F2016" w:rsidRDefault="007F7989" w:rsidP="001F2016">
            <w:pPr>
              <w:rPr>
                <w:ins w:id="343" w:author="Tim Bänziger" w:date="2009-06-10T13:13:00Z"/>
                <w:b/>
                <w:lang w:val="de-DE"/>
                <w:rPrChange w:id="344" w:author="Tim Bänziger" w:date="2009-06-10T13:13:00Z">
                  <w:rPr>
                    <w:ins w:id="345" w:author="Tim Bänziger" w:date="2009-06-10T13:13:00Z"/>
                    <w:lang w:val="de-DE"/>
                  </w:rPr>
                </w:rPrChange>
              </w:rPr>
            </w:pPr>
            <w:ins w:id="346" w:author="Tim Bänziger" w:date="2009-06-10T13:13:00Z">
              <w:r w:rsidRPr="007F7989">
                <w:rPr>
                  <w:b/>
                  <w:lang w:val="de-DE"/>
                  <w:rPrChange w:id="347" w:author="Tim Bänziger" w:date="2009-06-10T13:13:00Z">
                    <w:rPr>
                      <w:b/>
                      <w:bCs/>
                      <w:sz w:val="16"/>
                      <w:szCs w:val="16"/>
                      <w:lang w:val="de-DE"/>
                    </w:rPr>
                  </w:rPrChange>
                </w:rPr>
                <w:t>Kopfbereich</w:t>
              </w:r>
            </w:ins>
          </w:p>
          <w:p w:rsidR="001B75FD" w:rsidRPr="001F2016" w:rsidDel="001F2016" w:rsidRDefault="007F7989" w:rsidP="001B75FD">
            <w:pPr>
              <w:rPr>
                <w:del w:id="348" w:author="Tim Bänziger" w:date="2009-06-10T13:13:00Z"/>
                <w:lang w:val="de-DE"/>
                <w:rPrChange w:id="349" w:author="Tim Bänziger" w:date="2009-06-10T13:13:00Z">
                  <w:rPr>
                    <w:del w:id="350" w:author="Tim Bänziger" w:date="2009-06-10T13:13:00Z"/>
                    <w:b/>
                    <w:lang w:val="de-DE"/>
                  </w:rPr>
                </w:rPrChange>
              </w:rPr>
            </w:pPr>
            <w:del w:id="351" w:author="Tim Bänziger" w:date="2009-06-10T13:13:00Z">
              <w:r w:rsidRPr="007F7989">
                <w:rPr>
                  <w:lang w:val="de-DE"/>
                  <w:rPrChange w:id="352" w:author="Tim Bänziger" w:date="2009-06-10T13:13:00Z">
                    <w:rPr>
                      <w:b/>
                      <w:bCs/>
                      <w:sz w:val="16"/>
                      <w:szCs w:val="16"/>
                      <w:lang w:val="de-DE"/>
                    </w:rPr>
                  </w:rPrChange>
                </w:rPr>
                <w:delText>Inhaltsbereich (oberhalb Liste)</w:delText>
              </w:r>
            </w:del>
          </w:p>
          <w:p w:rsidR="001B75FD" w:rsidRPr="001F2016" w:rsidDel="001F2016" w:rsidRDefault="007F7989" w:rsidP="001B75FD">
            <w:pPr>
              <w:pStyle w:val="ListParagraph"/>
              <w:numPr>
                <w:ilvl w:val="0"/>
                <w:numId w:val="23"/>
              </w:numPr>
              <w:rPr>
                <w:del w:id="353" w:author="Tim Bänziger" w:date="2009-06-10T13:13:00Z"/>
                <w:lang w:val="de-DE"/>
              </w:rPr>
            </w:pPr>
            <w:del w:id="354" w:author="Tim Bänziger" w:date="2009-06-10T13:13:00Z">
              <w:r w:rsidRPr="007F7989">
                <w:rPr>
                  <w:lang w:val="de-DE"/>
                  <w:rPrChange w:id="355" w:author="Tim Bänziger" w:date="2009-06-10T13:13:00Z">
                    <w:rPr>
                      <w:b/>
                      <w:bCs/>
                      <w:sz w:val="16"/>
                      <w:szCs w:val="16"/>
                      <w:lang w:val="de-DE"/>
                    </w:rPr>
                  </w:rPrChange>
                </w:rPr>
                <w:delText>Dropdown: Dienstleister wählen</w:delText>
              </w:r>
            </w:del>
          </w:p>
          <w:p w:rsidR="001B75FD" w:rsidRPr="001F2016" w:rsidDel="001F2016" w:rsidRDefault="007F7989" w:rsidP="001B75FD">
            <w:pPr>
              <w:pStyle w:val="ListParagraph"/>
              <w:numPr>
                <w:ilvl w:val="0"/>
                <w:numId w:val="23"/>
              </w:numPr>
              <w:rPr>
                <w:del w:id="356" w:author="Tim Bänziger" w:date="2009-06-10T13:13:00Z"/>
                <w:lang w:val="de-DE"/>
              </w:rPr>
            </w:pPr>
            <w:del w:id="357" w:author="Tim Bänziger" w:date="2009-06-10T13:13:00Z">
              <w:r w:rsidRPr="007F7989">
                <w:rPr>
                  <w:lang w:val="de-DE"/>
                  <w:rPrChange w:id="358" w:author="Tim Bänziger" w:date="2009-06-10T13:13:00Z">
                    <w:rPr>
                      <w:b/>
                      <w:bCs/>
                      <w:sz w:val="16"/>
                      <w:szCs w:val="16"/>
                      <w:lang w:val="de-DE"/>
                    </w:rPr>
                  </w:rPrChange>
                </w:rPr>
                <w:delText>Label: Bemerkungen von Dienstleister</w:delText>
              </w:r>
            </w:del>
          </w:p>
          <w:p w:rsidR="001B75FD" w:rsidRPr="001F2016" w:rsidDel="001F2016" w:rsidRDefault="007F7989" w:rsidP="001B75FD">
            <w:pPr>
              <w:pStyle w:val="ListParagraph"/>
              <w:numPr>
                <w:ilvl w:val="0"/>
                <w:numId w:val="23"/>
              </w:numPr>
              <w:rPr>
                <w:del w:id="359" w:author="Tim Bänziger" w:date="2009-06-10T13:13:00Z"/>
                <w:lang w:val="de-DE"/>
              </w:rPr>
            </w:pPr>
            <w:del w:id="360" w:author="Tim Bänziger" w:date="2009-06-10T13:13:00Z">
              <w:r w:rsidRPr="007F7989">
                <w:rPr>
                  <w:lang w:val="de-DE"/>
                  <w:rPrChange w:id="361" w:author="Tim Bänziger" w:date="2009-06-10T13:13:00Z">
                    <w:rPr>
                      <w:b/>
                      <w:bCs/>
                      <w:sz w:val="16"/>
                      <w:szCs w:val="16"/>
                      <w:lang w:val="de-DE"/>
                    </w:rPr>
                  </w:rPrChange>
                </w:rPr>
                <w:delText>Label: &lt;variabler Text von Dienstleister&gt;</w:delText>
              </w:r>
            </w:del>
          </w:p>
          <w:p w:rsidR="001B75FD" w:rsidRPr="001F2016" w:rsidDel="001F2016" w:rsidRDefault="007F7989" w:rsidP="001B75FD">
            <w:pPr>
              <w:pStyle w:val="ListParagraph"/>
              <w:numPr>
                <w:ilvl w:val="0"/>
                <w:numId w:val="23"/>
              </w:numPr>
              <w:rPr>
                <w:del w:id="362" w:author="Tim Bänziger" w:date="2009-06-10T13:13:00Z"/>
                <w:lang w:val="de-DE"/>
                <w:rPrChange w:id="363" w:author="Tim Bänziger" w:date="2009-06-10T13:13:00Z">
                  <w:rPr>
                    <w:del w:id="364" w:author="Tim Bänziger" w:date="2009-06-10T13:13:00Z"/>
                    <w:b/>
                    <w:lang w:val="de-DE"/>
                  </w:rPr>
                </w:rPrChange>
              </w:rPr>
            </w:pPr>
            <w:del w:id="365" w:author="Tim Bänziger" w:date="2009-06-10T13:13:00Z">
              <w:r w:rsidRPr="007F7989">
                <w:rPr>
                  <w:lang w:val="de-DE"/>
                  <w:rPrChange w:id="366" w:author="Tim Bänziger" w:date="2009-06-10T13:13:00Z">
                    <w:rPr>
                      <w:b/>
                      <w:bCs/>
                      <w:sz w:val="16"/>
                      <w:szCs w:val="16"/>
                      <w:lang w:val="de-DE"/>
                    </w:rPr>
                  </w:rPrChange>
                </w:rPr>
                <w:delText>Button: Mehr (für mehr Bemerkungen)</w:delText>
              </w:r>
            </w:del>
          </w:p>
          <w:p w:rsidR="001B75FD" w:rsidRPr="001F2016" w:rsidRDefault="007F7989" w:rsidP="001B75FD">
            <w:pPr>
              <w:rPr>
                <w:ins w:id="367" w:author="Tim Bänziger" w:date="2009-06-10T13:13:00Z"/>
                <w:lang w:val="de-DE"/>
                <w:rPrChange w:id="368" w:author="Tim Bänziger" w:date="2009-06-10T13:13:00Z">
                  <w:rPr>
                    <w:ins w:id="369" w:author="Tim Bänziger" w:date="2009-06-10T13:13:00Z"/>
                    <w:b/>
                    <w:lang w:val="de-DE"/>
                  </w:rPr>
                </w:rPrChange>
              </w:rPr>
            </w:pPr>
            <w:ins w:id="370" w:author="Tim Bänziger" w:date="2009-06-10T13:13:00Z">
              <w:r w:rsidRPr="007F7989">
                <w:rPr>
                  <w:lang w:val="de-DE"/>
                  <w:rPrChange w:id="371" w:author="Tim Bänziger" w:date="2009-06-10T13:13:00Z">
                    <w:rPr>
                      <w:b/>
                      <w:bCs/>
                      <w:sz w:val="16"/>
                      <w:szCs w:val="16"/>
                      <w:lang w:val="de-DE"/>
                    </w:rPr>
                  </w:rPrChange>
                </w:rPr>
                <w:t>gemäss Schritt 2</w:t>
              </w:r>
            </w:ins>
          </w:p>
          <w:p w:rsidR="001F2016" w:rsidRDefault="001F2016" w:rsidP="001B75FD">
            <w:pPr>
              <w:rPr>
                <w:ins w:id="372" w:author="Tim Bänziger" w:date="2009-06-10T13:13:00Z"/>
                <w:b/>
                <w:lang w:val="de-DE"/>
              </w:rPr>
            </w:pPr>
          </w:p>
          <w:p w:rsidR="001F2016" w:rsidRDefault="001F2016" w:rsidP="001B75FD">
            <w:pPr>
              <w:rPr>
                <w:ins w:id="373" w:author="Tim Bänziger" w:date="2009-06-10T13:13:00Z"/>
                <w:b/>
                <w:lang w:val="de-DE"/>
              </w:rPr>
            </w:pPr>
            <w:ins w:id="374" w:author="Tim Bänziger" w:date="2009-06-10T13:13:00Z">
              <w:r>
                <w:rPr>
                  <w:b/>
                  <w:lang w:val="de-DE"/>
                </w:rPr>
                <w:t>Angebot bestellen</w:t>
              </w:r>
            </w:ins>
          </w:p>
          <w:p w:rsidR="007F7989" w:rsidRPr="007F7989" w:rsidRDefault="00B623BE" w:rsidP="007F7989">
            <w:pPr>
              <w:pStyle w:val="ListParagraph"/>
              <w:numPr>
                <w:ilvl w:val="0"/>
                <w:numId w:val="23"/>
              </w:numPr>
              <w:rPr>
                <w:ins w:id="375" w:author="Tim Bänziger" w:date="2009-06-10T13:18:00Z"/>
                <w:b/>
                <w:lang w:val="de-DE"/>
                <w:rPrChange w:id="376" w:author="Tim Bänziger" w:date="2009-06-10T13:18:00Z">
                  <w:rPr>
                    <w:ins w:id="377" w:author="Tim Bänziger" w:date="2009-06-10T13:18:00Z"/>
                    <w:lang w:val="de-DE"/>
                  </w:rPr>
                </w:rPrChange>
              </w:rPr>
              <w:pPrChange w:id="378" w:author="Tim Bänziger" w:date="2009-06-10T13:14:00Z">
                <w:pPr/>
              </w:pPrChange>
            </w:pPr>
            <w:ins w:id="379" w:author="Tim Bänziger" w:date="2009-06-10T13:17:00Z">
              <w:r>
                <w:rPr>
                  <w:lang w:val="de-DE"/>
                </w:rPr>
                <w:t>Combifeld aus Richintelibox (über Artikelnummer und Bezeichnung) einem Katalogbrowser</w:t>
              </w:r>
            </w:ins>
          </w:p>
          <w:p w:rsidR="007F7989" w:rsidRPr="007F7989" w:rsidRDefault="00B623BE" w:rsidP="007F7989">
            <w:pPr>
              <w:pStyle w:val="ListParagraph"/>
              <w:numPr>
                <w:ilvl w:val="0"/>
                <w:numId w:val="23"/>
              </w:numPr>
              <w:rPr>
                <w:ins w:id="380" w:author="Tim Bänziger" w:date="2009-06-10T13:18:00Z"/>
                <w:b/>
                <w:lang w:val="de-DE"/>
                <w:rPrChange w:id="381" w:author="Tim Bänziger" w:date="2009-06-10T13:18:00Z">
                  <w:rPr>
                    <w:ins w:id="382" w:author="Tim Bänziger" w:date="2009-06-10T13:18:00Z"/>
                    <w:lang w:val="de-DE"/>
                  </w:rPr>
                </w:rPrChange>
              </w:rPr>
              <w:pPrChange w:id="383" w:author="Tim Bänziger" w:date="2009-06-10T13:14:00Z">
                <w:pPr/>
              </w:pPrChange>
            </w:pPr>
            <w:ins w:id="384" w:author="Tim Bänziger" w:date="2009-06-10T13:18:00Z">
              <w:r>
                <w:rPr>
                  <w:lang w:val="de-DE"/>
                </w:rPr>
                <w:lastRenderedPageBreak/>
                <w:t>Eingabefeld Menge</w:t>
              </w:r>
            </w:ins>
          </w:p>
          <w:p w:rsidR="007F7989" w:rsidRPr="007F7989" w:rsidRDefault="00B623BE" w:rsidP="007F7989">
            <w:pPr>
              <w:pStyle w:val="ListParagraph"/>
              <w:numPr>
                <w:ilvl w:val="0"/>
                <w:numId w:val="23"/>
              </w:numPr>
              <w:rPr>
                <w:ins w:id="385" w:author="Tim Bänziger" w:date="2009-06-10T13:13:00Z"/>
                <w:b/>
                <w:lang w:val="de-DE"/>
                <w:rPrChange w:id="386" w:author="Tim Bänziger" w:date="2009-06-10T13:14:00Z">
                  <w:rPr>
                    <w:ins w:id="387" w:author="Tim Bänziger" w:date="2009-06-10T13:13:00Z"/>
                    <w:lang w:val="de-DE"/>
                  </w:rPr>
                </w:rPrChange>
              </w:rPr>
              <w:pPrChange w:id="388" w:author="Tim Bänziger" w:date="2009-06-10T13:14:00Z">
                <w:pPr/>
              </w:pPrChange>
            </w:pPr>
            <w:ins w:id="389" w:author="Tim Bänziger" w:date="2009-06-10T13:18:00Z">
              <w:r>
                <w:rPr>
                  <w:lang w:val="de-DE"/>
                </w:rPr>
                <w:t xml:space="preserve">Button </w:t>
              </w:r>
            </w:ins>
            <w:ins w:id="390" w:author="Tim Bänziger" w:date="2009-06-10T13:19:00Z">
              <w:r>
                <w:rPr>
                  <w:lang w:val="de-DE"/>
                </w:rPr>
                <w:t>„</w:t>
              </w:r>
            </w:ins>
            <w:ins w:id="391" w:author="Tim Bänziger" w:date="2009-06-10T13:49:00Z">
              <w:r w:rsidR="003545D6">
                <w:rPr>
                  <w:lang w:val="de-DE"/>
                </w:rPr>
                <w:t>Bestellen</w:t>
              </w:r>
            </w:ins>
            <w:ins w:id="392" w:author="Tim Bänziger" w:date="2009-06-10T13:19:00Z">
              <w:r>
                <w:rPr>
                  <w:lang w:val="de-DE"/>
                </w:rPr>
                <w:t>“</w:t>
              </w:r>
            </w:ins>
          </w:p>
          <w:p w:rsidR="001F2016" w:rsidRPr="005C3503" w:rsidRDefault="001F2016" w:rsidP="001B75FD">
            <w:pPr>
              <w:rPr>
                <w:b/>
                <w:lang w:val="de-DE"/>
              </w:rPr>
            </w:pPr>
          </w:p>
          <w:p w:rsidR="001B75FD" w:rsidRDefault="001B75FD" w:rsidP="001B75FD">
            <w:pPr>
              <w:rPr>
                <w:b/>
                <w:lang w:val="de-DE"/>
              </w:rPr>
            </w:pPr>
            <w:r w:rsidRPr="001E6DC5">
              <w:rPr>
                <w:b/>
                <w:lang w:val="de-DE"/>
              </w:rPr>
              <w:t>Liste</w:t>
            </w:r>
            <w:r>
              <w:rPr>
                <w:b/>
                <w:lang w:val="de-DE"/>
              </w:rPr>
              <w:t>/Grid</w:t>
            </w:r>
            <w:r w:rsidRPr="001E6DC5">
              <w:rPr>
                <w:b/>
                <w:lang w:val="de-DE"/>
              </w:rPr>
              <w:t xml:space="preserve"> mit Spalten</w:t>
            </w:r>
          </w:p>
          <w:p w:rsidR="001B75FD" w:rsidRPr="00301BE0" w:rsidDel="001F2016" w:rsidRDefault="001B75FD" w:rsidP="001B75FD">
            <w:pPr>
              <w:rPr>
                <w:del w:id="393" w:author="Tim Bänziger" w:date="2009-06-10T13:11:00Z"/>
                <w:lang w:val="de-DE"/>
              </w:rPr>
            </w:pPr>
            <w:del w:id="394" w:author="Tim Bänziger" w:date="2009-06-10T13:11:00Z">
              <w:r w:rsidRPr="00301BE0" w:rsidDel="001F2016">
                <w:rPr>
                  <w:lang w:val="de-DE"/>
                </w:rPr>
                <w:delText>Default:</w:delText>
              </w:r>
            </w:del>
          </w:p>
          <w:p w:rsidR="00CD6C4F" w:rsidRPr="007320E9" w:rsidDel="001F2016" w:rsidRDefault="00CD6C4F" w:rsidP="00CD6C4F">
            <w:pPr>
              <w:pStyle w:val="ListParagraph"/>
              <w:numPr>
                <w:ilvl w:val="0"/>
                <w:numId w:val="23"/>
              </w:numPr>
              <w:rPr>
                <w:del w:id="395" w:author="Tim Bänziger" w:date="2009-06-10T13:11:00Z"/>
                <w:lang w:val="de-DE"/>
              </w:rPr>
            </w:pPr>
            <w:del w:id="396" w:author="Tim Bänziger" w:date="2009-06-10T13:11:00Z">
              <w:r w:rsidRPr="00AC5D0A" w:rsidDel="001F2016">
                <w:rPr>
                  <w:lang w:val="de-DE"/>
                </w:rPr>
                <w:delText>Checkbox/Textbox: (Offene) Menge</w:delText>
              </w:r>
            </w:del>
          </w:p>
          <w:p w:rsidR="001B75FD" w:rsidDel="001F2016" w:rsidRDefault="001B75FD" w:rsidP="001B75FD">
            <w:pPr>
              <w:pStyle w:val="ListParagraph"/>
              <w:numPr>
                <w:ilvl w:val="0"/>
                <w:numId w:val="23"/>
              </w:numPr>
              <w:rPr>
                <w:del w:id="397" w:author="Tim Bänziger" w:date="2009-06-10T13:11:00Z"/>
                <w:lang w:val="de-DE"/>
              </w:rPr>
            </w:pPr>
            <w:del w:id="398" w:author="Tim Bänziger" w:date="2009-06-10T13:11:00Z">
              <w:r w:rsidDel="001F2016">
                <w:rPr>
                  <w:lang w:val="de-DE"/>
                </w:rPr>
                <w:delText>Rich-Intelibox: Katalog</w:delText>
              </w:r>
            </w:del>
          </w:p>
          <w:p w:rsidR="001B75FD" w:rsidDel="001F2016" w:rsidRDefault="001B75FD" w:rsidP="001B75FD">
            <w:pPr>
              <w:pStyle w:val="ListParagraph"/>
              <w:numPr>
                <w:ilvl w:val="0"/>
                <w:numId w:val="23"/>
              </w:numPr>
              <w:rPr>
                <w:del w:id="399" w:author="Tim Bänziger" w:date="2009-06-10T13:11:00Z"/>
                <w:lang w:val="de-DE"/>
              </w:rPr>
            </w:pPr>
            <w:del w:id="400" w:author="Tim Bänziger" w:date="2009-06-10T13:11:00Z">
              <w:r w:rsidDel="001F2016">
                <w:rPr>
                  <w:lang w:val="de-DE"/>
                </w:rPr>
                <w:delText xml:space="preserve">Suchfeld: Artikel-Nr. </w:delText>
              </w:r>
            </w:del>
          </w:p>
          <w:p w:rsidR="001B75FD" w:rsidDel="001F2016" w:rsidRDefault="001B75FD" w:rsidP="001B75FD">
            <w:pPr>
              <w:pStyle w:val="ListParagraph"/>
              <w:numPr>
                <w:ilvl w:val="0"/>
                <w:numId w:val="23"/>
              </w:numPr>
              <w:rPr>
                <w:del w:id="401" w:author="Tim Bänziger" w:date="2009-06-10T13:11:00Z"/>
                <w:lang w:val="de-DE"/>
              </w:rPr>
            </w:pPr>
            <w:del w:id="402" w:author="Tim Bänziger" w:date="2009-06-10T13:11:00Z">
              <w:r w:rsidDel="001F2016">
                <w:rPr>
                  <w:lang w:val="de-DE"/>
                </w:rPr>
                <w:delText>Suchfeld: Bezeichnung</w:delText>
              </w:r>
            </w:del>
          </w:p>
          <w:p w:rsidR="001B75FD" w:rsidDel="001F2016" w:rsidRDefault="001B75FD" w:rsidP="001B75FD">
            <w:pPr>
              <w:pStyle w:val="ListParagraph"/>
              <w:numPr>
                <w:ilvl w:val="0"/>
                <w:numId w:val="23"/>
              </w:numPr>
              <w:rPr>
                <w:del w:id="403" w:author="Tim Bänziger" w:date="2009-06-10T13:11:00Z"/>
                <w:lang w:val="de-DE"/>
              </w:rPr>
            </w:pPr>
            <w:del w:id="404" w:author="Tim Bänziger" w:date="2009-06-10T13:11:00Z">
              <w:r w:rsidDel="001F2016">
                <w:rPr>
                  <w:lang w:val="de-DE"/>
                </w:rPr>
                <w:delText>Preis pro Einheit (inkl. MwSt)</w:delText>
              </w:r>
            </w:del>
          </w:p>
          <w:p w:rsidR="001B75FD" w:rsidDel="001F2016" w:rsidRDefault="001B75FD" w:rsidP="001B75FD">
            <w:pPr>
              <w:pStyle w:val="ListParagraph"/>
              <w:numPr>
                <w:ilvl w:val="0"/>
                <w:numId w:val="23"/>
              </w:numPr>
              <w:rPr>
                <w:del w:id="405" w:author="Tim Bänziger" w:date="2009-06-10T13:11:00Z"/>
                <w:lang w:val="de-DE"/>
              </w:rPr>
            </w:pPr>
            <w:del w:id="406" w:author="Tim Bänziger" w:date="2009-06-10T13:11:00Z">
              <w:r w:rsidDel="001F2016">
                <w:rPr>
                  <w:lang w:val="de-DE"/>
                </w:rPr>
                <w:delText>Gesamtpreis (inkl. MwSt)</w:delText>
              </w:r>
            </w:del>
          </w:p>
          <w:p w:rsidR="001B75FD" w:rsidDel="001F2016" w:rsidRDefault="001B75FD" w:rsidP="001B75FD">
            <w:pPr>
              <w:pStyle w:val="ListParagraph"/>
              <w:rPr>
                <w:del w:id="407" w:author="Tim Bänziger" w:date="2009-06-10T13:11:00Z"/>
                <w:lang w:val="de-DE"/>
              </w:rPr>
            </w:pPr>
          </w:p>
          <w:p w:rsidR="001B75FD" w:rsidDel="001F2016" w:rsidRDefault="001B75FD" w:rsidP="001B75FD">
            <w:pPr>
              <w:rPr>
                <w:del w:id="408" w:author="Tim Bänziger" w:date="2009-06-10T13:11:00Z"/>
                <w:lang w:val="de-DE"/>
              </w:rPr>
            </w:pPr>
            <w:del w:id="409" w:author="Tim Bänziger" w:date="2009-06-10T13:11:00Z">
              <w:r w:rsidDel="001F2016">
                <w:rPr>
                  <w:lang w:val="de-DE"/>
                </w:rPr>
                <w:delText xml:space="preserve">Optional: </w:delText>
              </w:r>
            </w:del>
          </w:p>
          <w:p w:rsidR="001B75FD" w:rsidDel="001F2016" w:rsidRDefault="001B75FD" w:rsidP="001B75FD">
            <w:pPr>
              <w:pStyle w:val="ListParagraph"/>
              <w:numPr>
                <w:ilvl w:val="0"/>
                <w:numId w:val="23"/>
              </w:numPr>
              <w:rPr>
                <w:del w:id="410" w:author="Tim Bänziger" w:date="2009-06-10T13:11:00Z"/>
                <w:lang w:val="de-DE"/>
              </w:rPr>
            </w:pPr>
            <w:del w:id="411" w:author="Tim Bänziger" w:date="2009-06-10T13:11:00Z">
              <w:r w:rsidDel="001F2016">
                <w:rPr>
                  <w:lang w:val="de-DE"/>
                </w:rPr>
                <w:delText>Preis pro Einheit (exkl. MwSt)</w:delText>
              </w:r>
            </w:del>
          </w:p>
          <w:p w:rsidR="001B75FD" w:rsidDel="001F2016" w:rsidRDefault="001B75FD" w:rsidP="001B75FD">
            <w:pPr>
              <w:pStyle w:val="ListParagraph"/>
              <w:numPr>
                <w:ilvl w:val="0"/>
                <w:numId w:val="23"/>
              </w:numPr>
              <w:rPr>
                <w:del w:id="412" w:author="Tim Bänziger" w:date="2009-06-10T13:11:00Z"/>
                <w:lang w:val="de-DE"/>
              </w:rPr>
            </w:pPr>
            <w:del w:id="413" w:author="Tim Bänziger" w:date="2009-06-10T13:11:00Z">
              <w:r w:rsidDel="001F2016">
                <w:rPr>
                  <w:lang w:val="de-DE"/>
                </w:rPr>
                <w:delText>Gesamtpreis (exkl. MwSt)</w:delText>
              </w:r>
            </w:del>
          </w:p>
          <w:p w:rsidR="001B75FD" w:rsidDel="001F2016" w:rsidRDefault="001B75FD" w:rsidP="001B75FD">
            <w:pPr>
              <w:pStyle w:val="ListParagraph"/>
              <w:numPr>
                <w:ilvl w:val="0"/>
                <w:numId w:val="23"/>
              </w:numPr>
              <w:rPr>
                <w:del w:id="414" w:author="Tim Bänziger" w:date="2009-06-10T13:11:00Z"/>
                <w:lang w:val="de-DE"/>
              </w:rPr>
            </w:pPr>
            <w:del w:id="415" w:author="Tim Bänziger" w:date="2009-06-10T13:11:00Z">
              <w:r w:rsidDel="001F2016">
                <w:rPr>
                  <w:lang w:val="de-DE"/>
                </w:rPr>
                <w:delText>MwSt. in Prozent</w:delText>
              </w:r>
            </w:del>
          </w:p>
          <w:p w:rsidR="001B75FD" w:rsidDel="001F2016" w:rsidRDefault="001B75FD" w:rsidP="001B75FD">
            <w:pPr>
              <w:pStyle w:val="ListParagraph"/>
              <w:numPr>
                <w:ilvl w:val="0"/>
                <w:numId w:val="23"/>
              </w:numPr>
              <w:rPr>
                <w:del w:id="416" w:author="Tim Bänziger" w:date="2009-06-10T13:11:00Z"/>
                <w:lang w:val="de-DE"/>
              </w:rPr>
            </w:pPr>
            <w:del w:id="417" w:author="Tim Bänziger" w:date="2009-06-10T13:11:00Z">
              <w:r w:rsidDel="001F2016">
                <w:rPr>
                  <w:lang w:val="de-DE"/>
                </w:rPr>
                <w:delText>Vorlaufzeit</w:delText>
              </w:r>
            </w:del>
          </w:p>
          <w:p w:rsidR="001B75FD" w:rsidDel="001F2016" w:rsidRDefault="001B75FD" w:rsidP="001B75FD">
            <w:pPr>
              <w:pStyle w:val="ListParagraph"/>
              <w:numPr>
                <w:ilvl w:val="0"/>
                <w:numId w:val="23"/>
              </w:numPr>
              <w:rPr>
                <w:del w:id="418" w:author="Tim Bänziger" w:date="2009-06-10T13:11:00Z"/>
                <w:lang w:val="de-DE"/>
              </w:rPr>
            </w:pPr>
            <w:del w:id="419" w:author="Tim Bänziger" w:date="2009-06-10T13:11:00Z">
              <w:r w:rsidDel="001F2016">
                <w:rPr>
                  <w:lang w:val="de-DE"/>
                </w:rPr>
                <w:delText>Nachlaufzeit</w:delText>
              </w:r>
            </w:del>
          </w:p>
          <w:p w:rsidR="001B75FD" w:rsidRPr="007320E9" w:rsidDel="001F2016" w:rsidRDefault="001B75FD" w:rsidP="001B75FD">
            <w:pPr>
              <w:pStyle w:val="ListParagraph"/>
              <w:numPr>
                <w:ilvl w:val="0"/>
                <w:numId w:val="23"/>
              </w:numPr>
              <w:rPr>
                <w:del w:id="420" w:author="Tim Bänziger" w:date="2009-06-10T13:11:00Z"/>
                <w:lang w:val="de-DE"/>
              </w:rPr>
            </w:pPr>
            <w:del w:id="421" w:author="Tim Bänziger" w:date="2009-06-10T13:11:00Z">
              <w:r w:rsidRPr="00AC5D0A" w:rsidDel="001F2016">
                <w:rPr>
                  <w:lang w:val="de-DE"/>
                </w:rPr>
                <w:delText>Bild-Icon oder Thumbnail (modales PopUp)</w:delText>
              </w:r>
            </w:del>
          </w:p>
          <w:p w:rsidR="001B75FD" w:rsidDel="001F2016" w:rsidRDefault="001B75FD" w:rsidP="001B75FD">
            <w:pPr>
              <w:rPr>
                <w:del w:id="422" w:author="Tim Bänziger" w:date="2009-06-10T13:11:00Z"/>
                <w:rFonts w:cs="Tahoma"/>
                <w:lang w:val="de-DE"/>
              </w:rPr>
            </w:pPr>
          </w:p>
          <w:p w:rsidR="001B75FD" w:rsidDel="001F2016" w:rsidRDefault="001B75FD" w:rsidP="001B75FD">
            <w:pPr>
              <w:rPr>
                <w:del w:id="423" w:author="Tim Bänziger" w:date="2009-06-10T13:11:00Z"/>
                <w:b/>
                <w:lang w:val="de-DE"/>
              </w:rPr>
            </w:pPr>
            <w:del w:id="424" w:author="Tim Bänziger" w:date="2009-06-10T13:11:00Z">
              <w:r w:rsidRPr="005C3503" w:rsidDel="001F2016">
                <w:rPr>
                  <w:b/>
                  <w:lang w:val="de-DE"/>
                </w:rPr>
                <w:delText>Inhaltsbereich</w:delText>
              </w:r>
              <w:r w:rsidDel="001F2016">
                <w:rPr>
                  <w:b/>
                  <w:lang w:val="de-DE"/>
                </w:rPr>
                <w:delText xml:space="preserve"> (unterhalb Liste)</w:delText>
              </w:r>
            </w:del>
          </w:p>
          <w:p w:rsidR="001B75FD" w:rsidDel="001F2016" w:rsidRDefault="001B75FD" w:rsidP="001B75FD">
            <w:pPr>
              <w:pStyle w:val="ListParagraph"/>
              <w:numPr>
                <w:ilvl w:val="0"/>
                <w:numId w:val="23"/>
              </w:numPr>
              <w:rPr>
                <w:del w:id="425" w:author="Tim Bänziger" w:date="2009-06-10T13:11:00Z"/>
                <w:lang w:val="de-DE"/>
              </w:rPr>
            </w:pPr>
            <w:del w:id="426" w:author="Tim Bänziger" w:date="2009-06-10T13:11:00Z">
              <w:r w:rsidDel="001F2016">
                <w:rPr>
                  <w:lang w:val="de-DE"/>
                </w:rPr>
                <w:delText>Button: „</w:delText>
              </w:r>
              <w:r w:rsidR="002F532D" w:rsidDel="001F2016">
                <w:rPr>
                  <w:lang w:val="de-DE"/>
                </w:rPr>
                <w:delText>Speichern und weiter</w:delText>
              </w:r>
              <w:r w:rsidDel="001F2016">
                <w:rPr>
                  <w:lang w:val="de-DE"/>
                </w:rPr>
                <w:delText>“</w:delText>
              </w:r>
            </w:del>
          </w:p>
          <w:p w:rsidR="002F532D" w:rsidDel="001F2016" w:rsidRDefault="002F532D" w:rsidP="002F532D">
            <w:pPr>
              <w:pStyle w:val="ListParagraph"/>
              <w:numPr>
                <w:ilvl w:val="0"/>
                <w:numId w:val="23"/>
              </w:numPr>
              <w:rPr>
                <w:del w:id="427" w:author="Tim Bänziger" w:date="2009-06-10T13:11:00Z"/>
                <w:lang w:val="de-DE"/>
              </w:rPr>
            </w:pPr>
            <w:del w:id="428" w:author="Tim Bänziger" w:date="2009-06-10T13:11:00Z">
              <w:r w:rsidDel="001F2016">
                <w:rPr>
                  <w:lang w:val="de-DE"/>
                </w:rPr>
                <w:delText>Button: „Speichern und schliessen“</w:delText>
              </w:r>
            </w:del>
          </w:p>
          <w:p w:rsidR="001B75FD" w:rsidRPr="001B75FD" w:rsidDel="001F2016" w:rsidRDefault="002F532D" w:rsidP="002F532D">
            <w:pPr>
              <w:pStyle w:val="ListParagraph"/>
              <w:numPr>
                <w:ilvl w:val="0"/>
                <w:numId w:val="23"/>
              </w:numPr>
              <w:rPr>
                <w:del w:id="429" w:author="Tim Bänziger" w:date="2009-06-10T13:11:00Z"/>
                <w:lang w:val="de-DE"/>
              </w:rPr>
            </w:pPr>
            <w:del w:id="430" w:author="Tim Bänziger" w:date="2009-06-10T13:11:00Z">
              <w:r w:rsidDel="001F2016">
                <w:rPr>
                  <w:lang w:val="de-DE"/>
                </w:rPr>
                <w:delText>Button: „Zurück“</w:delText>
              </w:r>
            </w:del>
          </w:p>
          <w:p w:rsidR="00B25A86" w:rsidDel="001F2016" w:rsidRDefault="00BE583E">
            <w:pPr>
              <w:pStyle w:val="ListParagraph"/>
              <w:numPr>
                <w:ilvl w:val="0"/>
                <w:numId w:val="23"/>
              </w:numPr>
              <w:rPr>
                <w:del w:id="431" w:author="Tim Bänziger" w:date="2009-06-10T13:11:00Z"/>
                <w:lang w:val="de-DE"/>
              </w:rPr>
            </w:pPr>
            <w:del w:id="432" w:author="Tim Bänziger" w:date="2009-06-10T13:11:00Z">
              <w:r w:rsidDel="001F2016">
                <w:rPr>
                  <w:lang w:val="de-DE"/>
                </w:rPr>
                <w:delText>Label: Zwischentotal Dienstleistung</w:delText>
              </w:r>
            </w:del>
          </w:p>
          <w:p w:rsidR="007F7989" w:rsidRDefault="007F7989" w:rsidP="007F7989">
            <w:pPr>
              <w:pStyle w:val="ListParagraph"/>
              <w:numPr>
                <w:ilvl w:val="0"/>
                <w:numId w:val="23"/>
              </w:numPr>
              <w:rPr>
                <w:del w:id="433" w:author="Tim Bänziger" w:date="2009-06-10T13:11:00Z"/>
                <w:rFonts w:cs="Tahoma"/>
                <w:lang w:val="de-DE"/>
              </w:rPr>
              <w:pPrChange w:id="434" w:author="Remo Herren" w:date="2009-05-14T08:22:00Z">
                <w:pPr/>
              </w:pPrChange>
            </w:pPr>
          </w:p>
          <w:p w:rsidR="001B75FD" w:rsidRDefault="001F2016" w:rsidP="001B75FD">
            <w:pPr>
              <w:rPr>
                <w:lang w:val="de-DE"/>
              </w:rPr>
            </w:pPr>
            <w:ins w:id="435" w:author="Tim Bänziger" w:date="2009-06-10T13:11:00Z">
              <w:r>
                <w:rPr>
                  <w:lang w:val="de-DE"/>
                </w:rPr>
                <w:t>gemäss Schritt 2</w:t>
              </w:r>
            </w:ins>
          </w:p>
          <w:p w:rsidR="00F82EFE" w:rsidRDefault="00F82EFE">
            <w:pPr>
              <w:rPr>
                <w:lang w:val="de-DE"/>
              </w:rPr>
            </w:pPr>
          </w:p>
        </w:tc>
        <w:tc>
          <w:tcPr>
            <w:tcW w:w="5529" w:type="dxa"/>
          </w:tcPr>
          <w:p w:rsidR="00CD6C4F" w:rsidDel="001F2016" w:rsidRDefault="00CD6C4F" w:rsidP="00650393">
            <w:pPr>
              <w:pStyle w:val="ListParagraph"/>
              <w:numPr>
                <w:ilvl w:val="0"/>
                <w:numId w:val="38"/>
              </w:numPr>
              <w:tabs>
                <w:tab w:val="left" w:pos="5220"/>
              </w:tabs>
              <w:rPr>
                <w:del w:id="436" w:author="Tim Bänziger" w:date="2009-06-10T13:14:00Z"/>
                <w:lang w:val="de-DE"/>
              </w:rPr>
            </w:pPr>
            <w:del w:id="437" w:author="Tim Bänziger" w:date="2009-06-10T13:14:00Z">
              <w:r w:rsidDel="001F2016">
                <w:rPr>
                  <w:lang w:val="de-DE"/>
                </w:rPr>
                <w:lastRenderedPageBreak/>
                <w:delText xml:space="preserve">Damit Angebote bestellt werden können (der Ressource zugeordnet werden können), muss der </w:delText>
              </w:r>
              <w:r w:rsidR="007F7989" w:rsidRPr="007F7989">
                <w:rPr>
                  <w:highlight w:val="yellow"/>
                  <w:lang w:val="de-DE"/>
                  <w:rPrChange w:id="438" w:author="GARAIO AG" w:date="2009-06-10T11:15:00Z">
                    <w:rPr>
                      <w:sz w:val="16"/>
                      <w:szCs w:val="16"/>
                      <w:lang w:val="de-DE"/>
                    </w:rPr>
                  </w:rPrChange>
                </w:rPr>
                <w:delText>Button „Hinzufügen“</w:delText>
              </w:r>
              <w:r w:rsidDel="001F2016">
                <w:rPr>
                  <w:lang w:val="de-DE"/>
                </w:rPr>
                <w:delText xml:space="preserve"> geklickt werden, damit öffnet sich ein modaler Dialog.</w:delText>
              </w:r>
            </w:del>
          </w:p>
          <w:p w:rsidR="00F82EFE" w:rsidRDefault="00F82EFE">
            <w:pPr>
              <w:pStyle w:val="ListParagraph"/>
              <w:tabs>
                <w:tab w:val="left" w:pos="5220"/>
              </w:tabs>
              <w:rPr>
                <w:lang w:val="de-DE"/>
              </w:rPr>
            </w:pPr>
          </w:p>
          <w:p w:rsidR="00650393" w:rsidRPr="00B623BE" w:rsidDel="00A47DCA" w:rsidRDefault="007F7989" w:rsidP="00650393">
            <w:pPr>
              <w:pStyle w:val="ListParagraph"/>
              <w:numPr>
                <w:ilvl w:val="0"/>
                <w:numId w:val="38"/>
              </w:numPr>
              <w:shd w:val="clear" w:color="auto" w:fill="000080"/>
              <w:tabs>
                <w:tab w:val="left" w:pos="5220"/>
              </w:tabs>
              <w:rPr>
                <w:del w:id="439" w:author="GARAIO AG" w:date="2009-06-10T11:15:00Z"/>
                <w:b/>
                <w:lang w:val="de-DE"/>
                <w:rPrChange w:id="440" w:author="Tim Bänziger" w:date="2009-06-10T13:24:00Z">
                  <w:rPr>
                    <w:del w:id="441" w:author="GARAIO AG" w:date="2009-06-10T11:15:00Z"/>
                    <w:rFonts w:cs="Tahoma"/>
                    <w:lang w:val="de-DE"/>
                  </w:rPr>
                </w:rPrChange>
              </w:rPr>
            </w:pPr>
            <w:del w:id="442" w:author="GARAIO AG" w:date="2009-06-10T11:15:00Z">
              <w:r w:rsidRPr="007F7989">
                <w:rPr>
                  <w:b/>
                  <w:lang w:val="de-DE"/>
                  <w:rPrChange w:id="443" w:author="Tim Bänziger" w:date="2009-06-10T13:24:00Z">
                    <w:rPr>
                      <w:sz w:val="16"/>
                      <w:szCs w:val="16"/>
                      <w:lang w:val="de-DE"/>
                    </w:rPr>
                  </w:rPrChange>
                </w:rPr>
                <w:delText>Der Standard-Startwert beim „Dropdown Dienstleister wählen“ ist „Alle Dienstleister berücksichtigen“</w:delText>
              </w:r>
            </w:del>
          </w:p>
          <w:p w:rsidR="007F7989" w:rsidRPr="007F7989" w:rsidRDefault="007F7989" w:rsidP="007F7989">
            <w:pPr>
              <w:rPr>
                <w:ins w:id="444" w:author="Tim Bänziger" w:date="2009-06-10T13:18:00Z"/>
                <w:b/>
                <w:lang w:val="de-DE"/>
                <w:rPrChange w:id="445" w:author="Tim Bänziger" w:date="2009-06-10T13:24:00Z">
                  <w:rPr>
                    <w:ins w:id="446" w:author="Tim Bänziger" w:date="2009-06-10T13:18:00Z"/>
                    <w:rFonts w:cs="Tahoma"/>
                    <w:highlight w:val="yellow"/>
                    <w:lang w:val="de-DE"/>
                  </w:rPr>
                </w:rPrChange>
              </w:rPr>
              <w:pPrChange w:id="447" w:author="Tim Bänziger" w:date="2009-06-10T13:18:00Z">
                <w:pPr>
                  <w:pStyle w:val="ListParagraph"/>
                  <w:numPr>
                    <w:ilvl w:val="1"/>
                    <w:numId w:val="38"/>
                  </w:numPr>
                  <w:shd w:val="clear" w:color="auto" w:fill="000080"/>
                  <w:tabs>
                    <w:tab w:val="left" w:pos="5220"/>
                  </w:tabs>
                  <w:ind w:left="1440" w:hanging="360"/>
                </w:pPr>
              </w:pPrChange>
            </w:pPr>
            <w:ins w:id="448" w:author="Tim Bänziger" w:date="2009-06-10T13:18:00Z">
              <w:r w:rsidRPr="007F7989">
                <w:rPr>
                  <w:b/>
                  <w:lang w:val="de-DE"/>
                  <w:rPrChange w:id="449" w:author="Tim Bänziger" w:date="2009-06-10T13:24:00Z">
                    <w:rPr>
                      <w:sz w:val="16"/>
                      <w:szCs w:val="16"/>
                      <w:highlight w:val="yellow"/>
                      <w:lang w:val="de-DE"/>
                    </w:rPr>
                  </w:rPrChange>
                </w:rPr>
                <w:t>Katalogbrowser</w:t>
              </w:r>
            </w:ins>
          </w:p>
          <w:p w:rsidR="007F7989" w:rsidRPr="007F7989" w:rsidRDefault="007F7989" w:rsidP="007F7989">
            <w:pPr>
              <w:rPr>
                <w:ins w:id="450" w:author="Tim Bänziger" w:date="2009-06-10T13:18:00Z"/>
                <w:lang w:val="de-DE"/>
                <w:rPrChange w:id="451" w:author="Tim Bänziger" w:date="2009-06-10T13:24:00Z">
                  <w:rPr>
                    <w:ins w:id="452" w:author="Tim Bänziger" w:date="2009-06-10T13:18:00Z"/>
                    <w:rFonts w:cs="Tahoma"/>
                    <w:highlight w:val="yellow"/>
                    <w:lang w:val="de-DE"/>
                  </w:rPr>
                </w:rPrChange>
              </w:rPr>
              <w:pPrChange w:id="453" w:author="Tim Bänziger" w:date="2009-06-10T13:18:00Z">
                <w:pPr>
                  <w:pStyle w:val="ListParagraph"/>
                  <w:numPr>
                    <w:ilvl w:val="1"/>
                    <w:numId w:val="38"/>
                  </w:numPr>
                  <w:shd w:val="clear" w:color="auto" w:fill="000080"/>
                  <w:tabs>
                    <w:tab w:val="left" w:pos="5220"/>
                  </w:tabs>
                  <w:ind w:left="1440" w:hanging="360"/>
                </w:pPr>
              </w:pPrChange>
            </w:pPr>
            <w:ins w:id="454" w:author="Tim Bänziger" w:date="2009-06-10T13:23:00Z">
              <w:r w:rsidRPr="007F7989">
                <w:rPr>
                  <w:lang w:val="de-DE"/>
                  <w:rPrChange w:id="455" w:author="Tim Bänziger" w:date="2009-06-10T13:24:00Z">
                    <w:rPr>
                      <w:sz w:val="16"/>
                      <w:szCs w:val="16"/>
                      <w:highlight w:val="yellow"/>
                      <w:lang w:val="de-DE"/>
                    </w:rPr>
                  </w:rPrChange>
                </w:rPr>
                <w:t xml:space="preserve">Beim Katalogbrowser handelt es sich um ein Kombinationsintelibox für Artikelnummer und Bezeichnung. </w:t>
              </w:r>
            </w:ins>
            <w:ins w:id="456" w:author="Tim Bänziger" w:date="2009-06-10T13:24:00Z">
              <w:r w:rsidRPr="007F7989">
                <w:rPr>
                  <w:lang w:val="de-DE"/>
                  <w:rPrChange w:id="457" w:author="Tim Bänziger" w:date="2009-06-10T13:24:00Z">
                    <w:rPr>
                      <w:sz w:val="16"/>
                      <w:szCs w:val="16"/>
                      <w:highlight w:val="yellow"/>
                      <w:lang w:val="de-DE"/>
                    </w:rPr>
                  </w:rPrChange>
                </w:rPr>
                <w:t>Zusätzlich kann über die Browsingfunktionalität (+) durch den Gesamtkatalog nach Angeboten gesucht werden.</w:t>
              </w:r>
            </w:ins>
          </w:p>
          <w:p w:rsidR="007F7989" w:rsidRDefault="007F7989" w:rsidP="007F7989">
            <w:pPr>
              <w:numPr>
                <w:ilvl w:val="0"/>
                <w:numId w:val="38"/>
              </w:numPr>
              <w:tabs>
                <w:tab w:val="left" w:pos="5220"/>
              </w:tabs>
              <w:ind w:left="0"/>
              <w:rPr>
                <w:ins w:id="458" w:author="GARAIO AG" w:date="2009-06-10T11:17:00Z"/>
                <w:del w:id="459" w:author="Tim Bänziger" w:date="2009-06-10T13:18:00Z"/>
                <w:rFonts w:cs="Tahoma"/>
                <w:lang w:val="de-DE"/>
              </w:rPr>
              <w:pPrChange w:id="460" w:author="Tim Bänziger" w:date="2009-06-10T13:18:00Z">
                <w:pPr>
                  <w:pStyle w:val="ListParagraph"/>
                  <w:numPr>
                    <w:ilvl w:val="1"/>
                    <w:numId w:val="38"/>
                  </w:numPr>
                  <w:shd w:val="clear" w:color="auto" w:fill="000080"/>
                  <w:tabs>
                    <w:tab w:val="left" w:pos="5220"/>
                  </w:tabs>
                  <w:ind w:left="1440" w:hanging="360"/>
                </w:pPr>
              </w:pPrChange>
            </w:pPr>
            <w:del w:id="461" w:author="Tim Bänziger" w:date="2009-06-10T13:18:00Z">
              <w:r w:rsidRPr="007F7989">
                <w:rPr>
                  <w:lang w:val="de-DE"/>
                  <w:rPrChange w:id="462" w:author="Tim Bänziger" w:date="2009-06-10T13:24:00Z">
                    <w:rPr>
                      <w:sz w:val="16"/>
                      <w:szCs w:val="16"/>
                      <w:lang w:val="de-DE"/>
                    </w:rPr>
                  </w:rPrChange>
                </w:rPr>
                <w:delText xml:space="preserve">d.h. es </w:delText>
              </w:r>
            </w:del>
            <w:ins w:id="463" w:author="GARAIO AG" w:date="2009-06-10T11:15:00Z">
              <w:del w:id="464" w:author="Tim Bänziger" w:date="2009-06-10T13:18:00Z">
                <w:r w:rsidRPr="007F7989">
                  <w:rPr>
                    <w:lang w:val="de-DE"/>
                    <w:rPrChange w:id="465" w:author="Tim Bänziger" w:date="2009-06-10T13:24:00Z">
                      <w:rPr>
                        <w:sz w:val="16"/>
                        <w:szCs w:val="16"/>
                        <w:lang w:val="de-DE"/>
                      </w:rPr>
                    </w:rPrChange>
                  </w:rPr>
                  <w:delText xml:space="preserve">Es </w:delText>
                </w:r>
              </w:del>
            </w:ins>
            <w:del w:id="466" w:author="Tim Bänziger" w:date="2009-06-10T13:18:00Z">
              <w:r w:rsidRPr="007F7989">
                <w:rPr>
                  <w:lang w:val="de-DE"/>
                  <w:rPrChange w:id="467" w:author="Tim Bänziger" w:date="2009-06-10T13:24:00Z">
                    <w:rPr>
                      <w:sz w:val="16"/>
                      <w:szCs w:val="16"/>
                      <w:lang w:val="de-DE"/>
                    </w:rPr>
                  </w:rPrChange>
                </w:rPr>
                <w:delText xml:space="preserve">werden alle </w:delText>
              </w:r>
            </w:del>
            <w:ins w:id="468" w:author="GARAIO AG" w:date="2009-06-10T11:16:00Z">
              <w:del w:id="469" w:author="Tim Bänziger" w:date="2009-06-10T13:18:00Z">
                <w:r w:rsidRPr="007F7989">
                  <w:rPr>
                    <w:lang w:val="de-DE"/>
                    <w:rPrChange w:id="470" w:author="Tim Bänziger" w:date="2009-06-10T13:24:00Z">
                      <w:rPr>
                        <w:sz w:val="16"/>
                        <w:szCs w:val="16"/>
                        <w:lang w:val="de-DE"/>
                      </w:rPr>
                    </w:rPrChange>
                  </w:rPr>
                  <w:delText xml:space="preserve">Angebote der </w:delText>
                </w:r>
              </w:del>
            </w:ins>
            <w:del w:id="471" w:author="Tim Bänziger" w:date="2009-06-10T13:18:00Z">
              <w:r w:rsidRPr="007F7989">
                <w:rPr>
                  <w:lang w:val="de-DE"/>
                  <w:rPrChange w:id="472" w:author="Tim Bänziger" w:date="2009-06-10T13:24:00Z">
                    <w:rPr>
                      <w:sz w:val="16"/>
                      <w:szCs w:val="16"/>
                      <w:lang w:val="de-DE"/>
                    </w:rPr>
                  </w:rPrChange>
                </w:rPr>
                <w:delText>zur aktuellen Ressource hinzugefügten Dienstleister berücksichtigt (Angebotszonen)</w:delText>
              </w:r>
            </w:del>
            <w:ins w:id="473" w:author="GARAIO AG" w:date="2009-06-10T11:17:00Z">
              <w:del w:id="474" w:author="Tim Bänziger" w:date="2009-06-10T13:18:00Z">
                <w:r w:rsidRPr="007F7989">
                  <w:rPr>
                    <w:lang w:val="de-DE"/>
                    <w:rPrChange w:id="475" w:author="Tim Bänziger" w:date="2009-06-10T13:24:00Z">
                      <w:rPr>
                        <w:sz w:val="16"/>
                        <w:szCs w:val="16"/>
                        <w:lang w:val="de-DE"/>
                      </w:rPr>
                    </w:rPrChange>
                  </w:rPr>
                  <w:delText>.</w:delText>
                </w:r>
              </w:del>
            </w:ins>
          </w:p>
          <w:p w:rsidR="007F7989" w:rsidRDefault="007F7989" w:rsidP="007F7989">
            <w:pPr>
              <w:rPr>
                <w:ins w:id="476" w:author="GARAIO AG" w:date="2009-06-10T11:17:00Z"/>
                <w:del w:id="477" w:author="Tim Bänziger" w:date="2009-06-10T13:38:00Z"/>
                <w:lang w:val="de-DE"/>
              </w:rPr>
              <w:pPrChange w:id="478" w:author="Tim Bänziger" w:date="2009-06-10T13:18:00Z">
                <w:pPr>
                  <w:pStyle w:val="ListParagraph"/>
                  <w:numPr>
                    <w:ilvl w:val="1"/>
                    <w:numId w:val="38"/>
                  </w:numPr>
                  <w:tabs>
                    <w:tab w:val="left" w:pos="5220"/>
                  </w:tabs>
                  <w:ind w:left="1440" w:hanging="360"/>
                </w:pPr>
              </w:pPrChange>
            </w:pPr>
          </w:p>
          <w:p w:rsidR="007F7989" w:rsidRPr="007F7989" w:rsidRDefault="007F7989" w:rsidP="007F7989">
            <w:pPr>
              <w:pStyle w:val="ListParagraph"/>
              <w:numPr>
                <w:ilvl w:val="0"/>
                <w:numId w:val="38"/>
              </w:numPr>
              <w:tabs>
                <w:tab w:val="left" w:pos="5220"/>
              </w:tabs>
              <w:rPr>
                <w:ins w:id="479" w:author="GARAIO AG" w:date="2009-06-10T11:27:00Z"/>
                <w:lang w:val="de-DE"/>
                <w:rPrChange w:id="480" w:author="Tim Bänziger" w:date="2009-06-10T13:24:00Z">
                  <w:rPr>
                    <w:ins w:id="481" w:author="GARAIO AG" w:date="2009-06-10T11:27:00Z"/>
                    <w:highlight w:val="yellow"/>
                    <w:lang w:val="de-DE"/>
                  </w:rPr>
                </w:rPrChange>
              </w:rPr>
              <w:pPrChange w:id="482" w:author="GARAIO AG" w:date="2009-06-10T11:15:00Z">
                <w:pPr>
                  <w:pStyle w:val="ListParagraph"/>
                  <w:numPr>
                    <w:ilvl w:val="1"/>
                    <w:numId w:val="38"/>
                  </w:numPr>
                  <w:tabs>
                    <w:tab w:val="left" w:pos="5220"/>
                  </w:tabs>
                  <w:ind w:left="1440" w:hanging="360"/>
                </w:pPr>
              </w:pPrChange>
            </w:pPr>
            <w:ins w:id="483" w:author="GARAIO AG" w:date="2009-06-10T11:27:00Z">
              <w:del w:id="484" w:author="Tim Bänziger" w:date="2009-06-10T13:25:00Z">
                <w:r w:rsidRPr="007F7989">
                  <w:rPr>
                    <w:lang w:val="de-DE"/>
                    <w:rPrChange w:id="485" w:author="Tim Bänziger" w:date="2009-06-10T13:24:00Z">
                      <w:rPr>
                        <w:sz w:val="16"/>
                        <w:szCs w:val="16"/>
                        <w:highlight w:val="yellow"/>
                        <w:lang w:val="de-DE"/>
                      </w:rPr>
                    </w:rPrChange>
                  </w:rPr>
                  <w:delText>Innerhalb</w:delText>
                </w:r>
              </w:del>
            </w:ins>
            <w:ins w:id="486" w:author="GARAIO AG" w:date="2009-06-10T11:26:00Z">
              <w:del w:id="487" w:author="Tim Bänziger" w:date="2009-06-10T13:25:00Z">
                <w:r w:rsidRPr="007F7989">
                  <w:rPr>
                    <w:lang w:val="de-DE"/>
                    <w:rPrChange w:id="488" w:author="Tim Bänziger" w:date="2009-06-10T13:24:00Z">
                      <w:rPr>
                        <w:sz w:val="16"/>
                        <w:szCs w:val="16"/>
                        <w:highlight w:val="yellow"/>
                        <w:lang w:val="de-DE"/>
                      </w:rPr>
                    </w:rPrChange>
                  </w:rPr>
                  <w:delText xml:space="preserve"> des modalen Dialogs </w:delText>
                </w:r>
              </w:del>
            </w:ins>
            <w:ins w:id="489" w:author="GARAIO AG" w:date="2009-06-10T11:27:00Z">
              <w:del w:id="490" w:author="Tim Bänziger" w:date="2009-06-10T13:25:00Z">
                <w:r w:rsidRPr="007F7989">
                  <w:rPr>
                    <w:lang w:val="de-DE"/>
                    <w:rPrChange w:id="491" w:author="Tim Bänziger" w:date="2009-06-10T13:24:00Z">
                      <w:rPr>
                        <w:sz w:val="16"/>
                        <w:szCs w:val="16"/>
                        <w:highlight w:val="yellow"/>
                        <w:lang w:val="de-DE"/>
                      </w:rPr>
                    </w:rPrChange>
                  </w:rPr>
                  <w:delText xml:space="preserve">ist eine </w:delText>
                </w:r>
              </w:del>
            </w:ins>
            <w:ins w:id="492" w:author="GARAIO AG" w:date="2009-06-10T11:19:00Z">
              <w:del w:id="493" w:author="Tim Bänziger" w:date="2009-06-10T13:25:00Z">
                <w:r w:rsidRPr="007F7989">
                  <w:rPr>
                    <w:lang w:val="de-DE"/>
                    <w:rPrChange w:id="494" w:author="Tim Bänziger" w:date="2009-06-10T13:24:00Z">
                      <w:rPr>
                        <w:sz w:val="16"/>
                        <w:szCs w:val="16"/>
                        <w:lang w:val="de-DE"/>
                      </w:rPr>
                    </w:rPrChange>
                  </w:rPr>
                  <w:delText>Eingrenzung der verfügbaren Angebote pro Dienstleister nicht (mehr) vorgesehen. Es werde</w:delText>
                </w:r>
              </w:del>
            </w:ins>
            <w:ins w:id="495" w:author="GARAIO AG" w:date="2009-06-10T11:20:00Z">
              <w:del w:id="496" w:author="Tim Bänziger" w:date="2009-06-10T13:25:00Z">
                <w:r w:rsidRPr="007F7989">
                  <w:rPr>
                    <w:lang w:val="de-DE"/>
                    <w:rPrChange w:id="497" w:author="Tim Bänziger" w:date="2009-06-10T13:24:00Z">
                      <w:rPr>
                        <w:sz w:val="16"/>
                        <w:szCs w:val="16"/>
                        <w:lang w:val="de-DE"/>
                      </w:rPr>
                    </w:rPrChange>
                  </w:rPr>
                  <w:delText>n</w:delText>
                </w:r>
              </w:del>
            </w:ins>
            <w:ins w:id="498" w:author="GARAIO AG" w:date="2009-06-10T11:19:00Z">
              <w:del w:id="499" w:author="Tim Bänziger" w:date="2009-06-10T13:25:00Z">
                <w:r w:rsidRPr="007F7989">
                  <w:rPr>
                    <w:lang w:val="de-DE"/>
                    <w:rPrChange w:id="500" w:author="Tim Bänziger" w:date="2009-06-10T13:24:00Z">
                      <w:rPr>
                        <w:sz w:val="16"/>
                        <w:szCs w:val="16"/>
                        <w:lang w:val="de-DE"/>
                      </w:rPr>
                    </w:rPrChange>
                  </w:rPr>
                  <w:delText xml:space="preserve"> sämtliche eine</w:delText>
                </w:r>
              </w:del>
            </w:ins>
            <w:ins w:id="501" w:author="GARAIO AG" w:date="2009-06-10T11:20:00Z">
              <w:del w:id="502" w:author="Tim Bänziger" w:date="2009-06-10T13:25:00Z">
                <w:r w:rsidRPr="007F7989">
                  <w:rPr>
                    <w:lang w:val="de-DE"/>
                    <w:rPrChange w:id="503" w:author="Tim Bänziger" w:date="2009-06-10T13:24:00Z">
                      <w:rPr>
                        <w:sz w:val="16"/>
                        <w:szCs w:val="16"/>
                        <w:lang w:val="de-DE"/>
                      </w:rPr>
                    </w:rPrChange>
                  </w:rPr>
                  <w:delText>r</w:delText>
                </w:r>
              </w:del>
            </w:ins>
            <w:ins w:id="504" w:author="GARAIO AG" w:date="2009-06-10T11:19:00Z">
              <w:del w:id="505" w:author="Tim Bänziger" w:date="2009-06-10T13:25:00Z">
                <w:r w:rsidRPr="007F7989">
                  <w:rPr>
                    <w:lang w:val="de-DE"/>
                    <w:rPrChange w:id="506" w:author="Tim Bänziger" w:date="2009-06-10T13:24:00Z">
                      <w:rPr>
                        <w:sz w:val="16"/>
                        <w:szCs w:val="16"/>
                        <w:lang w:val="de-DE"/>
                      </w:rPr>
                    </w:rPrChange>
                  </w:rPr>
                  <w:delText xml:space="preserve"> An</w:delText>
                </w:r>
              </w:del>
            </w:ins>
            <w:del w:id="507" w:author="Tim Bänziger" w:date="2009-06-10T13:25:00Z">
              <w:r w:rsidRPr="007F7989">
                <w:rPr>
                  <w:lang w:val="de-DE"/>
                  <w:rPrChange w:id="508" w:author="Tim Bänziger" w:date="2009-06-10T13:24:00Z">
                    <w:rPr>
                      <w:sz w:val="16"/>
                      <w:szCs w:val="16"/>
                      <w:lang w:val="de-DE"/>
                    </w:rPr>
                  </w:rPrChange>
                </w:rPr>
                <w:delText xml:space="preserve"> </w:delText>
              </w:r>
            </w:del>
            <w:ins w:id="509" w:author="GARAIO AG" w:date="2009-06-10T11:19:00Z">
              <w:del w:id="510" w:author="Tim Bänziger" w:date="2009-06-10T13:25:00Z">
                <w:r w:rsidRPr="007F7989">
                  <w:rPr>
                    <w:lang w:val="de-DE"/>
                    <w:rPrChange w:id="511" w:author="Tim Bänziger" w:date="2009-06-10T13:24:00Z">
                      <w:rPr>
                        <w:sz w:val="16"/>
                        <w:szCs w:val="16"/>
                        <w:lang w:val="de-DE"/>
                      </w:rPr>
                    </w:rPrChange>
                  </w:rPr>
                  <w:delText>geb</w:delText>
                </w:r>
              </w:del>
            </w:ins>
            <w:ins w:id="512" w:author="GARAIO AG" w:date="2009-06-10T11:20:00Z">
              <w:del w:id="513" w:author="Tim Bänziger" w:date="2009-06-10T13:25:00Z">
                <w:r w:rsidRPr="007F7989">
                  <w:rPr>
                    <w:lang w:val="de-DE"/>
                    <w:rPrChange w:id="514" w:author="Tim Bänziger" w:date="2009-06-10T13:24:00Z">
                      <w:rPr>
                        <w:sz w:val="16"/>
                        <w:szCs w:val="16"/>
                        <w:lang w:val="de-DE"/>
                      </w:rPr>
                    </w:rPrChange>
                  </w:rPr>
                  <w:delText>o</w:delText>
                </w:r>
              </w:del>
            </w:ins>
            <w:ins w:id="515" w:author="GARAIO AG" w:date="2009-06-10T11:19:00Z">
              <w:del w:id="516" w:author="Tim Bänziger" w:date="2009-06-10T13:25:00Z">
                <w:r w:rsidRPr="007F7989">
                  <w:rPr>
                    <w:lang w:val="de-DE"/>
                    <w:rPrChange w:id="517" w:author="Tim Bänziger" w:date="2009-06-10T13:24:00Z">
                      <w:rPr>
                        <w:sz w:val="16"/>
                        <w:szCs w:val="16"/>
                        <w:lang w:val="de-DE"/>
                      </w:rPr>
                    </w:rPrChange>
                  </w:rPr>
                  <w:delText>tszo</w:delText>
                </w:r>
              </w:del>
            </w:ins>
            <w:ins w:id="518" w:author="GARAIO AG" w:date="2009-06-10T11:20:00Z">
              <w:del w:id="519" w:author="Tim Bänziger" w:date="2009-06-10T13:25:00Z">
                <w:r w:rsidRPr="007F7989">
                  <w:rPr>
                    <w:lang w:val="de-DE"/>
                    <w:rPrChange w:id="520" w:author="Tim Bänziger" w:date="2009-06-10T13:24:00Z">
                      <w:rPr>
                        <w:sz w:val="16"/>
                        <w:szCs w:val="16"/>
                        <w:lang w:val="de-DE"/>
                      </w:rPr>
                    </w:rPrChange>
                  </w:rPr>
                  <w:delText xml:space="preserve">ne zugeordneten Angebote </w:delText>
                </w:r>
              </w:del>
            </w:ins>
            <w:ins w:id="521" w:author="GARAIO AG" w:date="2009-06-10T11:27:00Z">
              <w:del w:id="522" w:author="Tim Bänziger" w:date="2009-06-10T13:25:00Z">
                <w:r w:rsidRPr="007F7989">
                  <w:rPr>
                    <w:lang w:val="de-DE"/>
                    <w:rPrChange w:id="523" w:author="Tim Bänziger" w:date="2009-06-10T13:24:00Z">
                      <w:rPr>
                        <w:sz w:val="16"/>
                        <w:szCs w:val="16"/>
                        <w:highlight w:val="yellow"/>
                        <w:lang w:val="de-DE"/>
                      </w:rPr>
                    </w:rPrChange>
                  </w:rPr>
                  <w:delText>bei der Auswahl berücksichtigt</w:delText>
                </w:r>
              </w:del>
            </w:ins>
            <w:ins w:id="524" w:author="GARAIO AG" w:date="2009-06-10T11:20:00Z">
              <w:del w:id="525" w:author="Tim Bänziger" w:date="2009-06-10T13:25:00Z">
                <w:r w:rsidRPr="007F7989">
                  <w:rPr>
                    <w:lang w:val="de-DE"/>
                    <w:rPrChange w:id="526" w:author="Tim Bänziger" w:date="2009-06-10T13:24:00Z">
                      <w:rPr>
                        <w:sz w:val="16"/>
                        <w:szCs w:val="16"/>
                        <w:lang w:val="de-DE"/>
                      </w:rPr>
                    </w:rPrChange>
                  </w:rPr>
                  <w:delText xml:space="preserve">. </w:delText>
                </w:r>
              </w:del>
            </w:ins>
            <w:ins w:id="527" w:author="Tim Bänziger" w:date="2009-06-10T13:25:00Z">
              <w:r w:rsidR="00B623BE">
                <w:rPr>
                  <w:lang w:val="de-DE"/>
                </w:rPr>
                <w:t>Die Dienstleister werden nicht angezeigt. Der Katalog startet mit allen Angebotsgruppierungen auf Toplevel ALLER zugeordneten Angebotszonen.</w:t>
              </w:r>
            </w:ins>
          </w:p>
          <w:p w:rsidR="007F7989" w:rsidRPr="007F7989" w:rsidRDefault="007F7989" w:rsidP="007F7989">
            <w:pPr>
              <w:rPr>
                <w:ins w:id="528" w:author="GARAIO AG" w:date="2009-06-10T11:27:00Z"/>
                <w:del w:id="529" w:author="Tim Bänziger" w:date="2009-06-10T13:37:00Z"/>
                <w:lang w:val="de-DE"/>
                <w:rPrChange w:id="530" w:author="Tim Bänziger" w:date="2009-06-10T13:37:00Z">
                  <w:rPr>
                    <w:ins w:id="531" w:author="GARAIO AG" w:date="2009-06-10T11:27:00Z"/>
                    <w:del w:id="532" w:author="Tim Bänziger" w:date="2009-06-10T13:37:00Z"/>
                    <w:highlight w:val="yellow"/>
                    <w:lang w:val="de-DE"/>
                  </w:rPr>
                </w:rPrChange>
              </w:rPr>
              <w:pPrChange w:id="533" w:author="Tim Bänziger" w:date="2009-06-10T13:37:00Z">
                <w:pPr>
                  <w:pStyle w:val="ListParagraph"/>
                  <w:numPr>
                    <w:numId w:val="38"/>
                  </w:numPr>
                  <w:tabs>
                    <w:tab w:val="left" w:pos="5220"/>
                  </w:tabs>
                  <w:ind w:hanging="360"/>
                </w:pPr>
              </w:pPrChange>
            </w:pPr>
          </w:p>
          <w:p w:rsidR="007F7989" w:rsidRPr="007F7989" w:rsidRDefault="001A6543" w:rsidP="007F7989">
            <w:pPr>
              <w:pStyle w:val="ListParagraph"/>
              <w:tabs>
                <w:tab w:val="left" w:pos="5220"/>
              </w:tabs>
              <w:rPr>
                <w:ins w:id="534" w:author="GARAIO AG" w:date="2009-06-10T11:13:00Z"/>
                <w:del w:id="535" w:author="Tim Bänziger" w:date="2009-06-10T13:25:00Z"/>
                <w:highlight w:val="yellow"/>
                <w:lang w:val="de-DE"/>
                <w:rPrChange w:id="536" w:author="GARAIO AG" w:date="2009-06-10T11:21:00Z">
                  <w:rPr>
                    <w:ins w:id="537" w:author="GARAIO AG" w:date="2009-06-10T11:13:00Z"/>
                    <w:del w:id="538" w:author="Tim Bänziger" w:date="2009-06-10T13:25:00Z"/>
                    <w:rFonts w:cs="Tahoma"/>
                    <w:lang w:val="de-DE"/>
                  </w:rPr>
                </w:rPrChange>
              </w:rPr>
              <w:pPrChange w:id="539" w:author="GARAIO AG" w:date="2009-06-10T11:27:00Z">
                <w:pPr>
                  <w:pStyle w:val="ListParagraph"/>
                  <w:numPr>
                    <w:ilvl w:val="1"/>
                    <w:numId w:val="38"/>
                  </w:numPr>
                  <w:shd w:val="clear" w:color="auto" w:fill="000080"/>
                  <w:tabs>
                    <w:tab w:val="left" w:pos="5220"/>
                  </w:tabs>
                  <w:ind w:left="1440" w:hanging="360"/>
                </w:pPr>
              </w:pPrChange>
            </w:pPr>
            <w:ins w:id="540" w:author="GARAIO AG" w:date="2009-06-10T11:28:00Z">
              <w:del w:id="541" w:author="Tim Bänziger" w:date="2009-06-10T13:25:00Z">
                <w:r w:rsidRPr="001A6543" w:rsidDel="00B623BE">
                  <w:rPr>
                    <w:highlight w:val="yellow"/>
                    <w:lang w:val="de-DE"/>
                  </w:rPr>
                  <w:sym w:font="Wingdings" w:char="F0E0"/>
                </w:r>
              </w:del>
            </w:ins>
            <w:ins w:id="542" w:author="GARAIO AG" w:date="2009-06-10T11:27:00Z">
              <w:del w:id="543" w:author="Tim Bänziger" w:date="2009-06-10T13:25:00Z">
                <w:r w:rsidDel="00B623BE">
                  <w:rPr>
                    <w:highlight w:val="yellow"/>
                    <w:lang w:val="de-DE"/>
                  </w:rPr>
                  <w:delText xml:space="preserve"> </w:delText>
                </w:r>
              </w:del>
            </w:ins>
            <w:ins w:id="544" w:author="GARAIO AG" w:date="2009-06-10T11:20:00Z">
              <w:del w:id="545" w:author="Tim Bänziger" w:date="2009-06-10T13:25:00Z">
                <w:r w:rsidR="007F7989" w:rsidRPr="007F7989">
                  <w:rPr>
                    <w:highlight w:val="yellow"/>
                    <w:lang w:val="de-DE"/>
                    <w:rPrChange w:id="546" w:author="GARAIO AG" w:date="2009-06-10T11:21:00Z">
                      <w:rPr>
                        <w:sz w:val="16"/>
                        <w:szCs w:val="16"/>
                        <w:lang w:val="de-DE"/>
                      </w:rPr>
                    </w:rPrChange>
                  </w:rPr>
                  <w:delText xml:space="preserve">Idee: </w:delText>
                </w:r>
              </w:del>
            </w:ins>
            <w:ins w:id="547" w:author="GARAIO AG" w:date="2009-06-10T11:29:00Z">
              <w:del w:id="548" w:author="Tim Bänziger" w:date="2009-06-10T13:25:00Z">
                <w:r w:rsidR="00925504" w:rsidDel="00B623BE">
                  <w:rPr>
                    <w:highlight w:val="yellow"/>
                    <w:lang w:val="de-DE"/>
                  </w:rPr>
                  <w:delText xml:space="preserve">Der </w:delText>
                </w:r>
              </w:del>
            </w:ins>
            <w:ins w:id="549" w:author="GARAIO AG" w:date="2009-06-10T11:20:00Z">
              <w:del w:id="550" w:author="Tim Bänziger" w:date="2009-06-10T13:25:00Z">
                <w:r w:rsidR="007F7989" w:rsidRPr="007F7989">
                  <w:rPr>
                    <w:highlight w:val="yellow"/>
                    <w:lang w:val="de-DE"/>
                    <w:rPrChange w:id="551" w:author="GARAIO AG" w:date="2009-06-10T11:21:00Z">
                      <w:rPr>
                        <w:sz w:val="16"/>
                        <w:szCs w:val="16"/>
                        <w:lang w:val="de-DE"/>
                      </w:rPr>
                    </w:rPrChange>
                  </w:rPr>
                  <w:delText>Reservat</w:delText>
                </w:r>
              </w:del>
            </w:ins>
            <w:ins w:id="552" w:author="GARAIO AG" w:date="2009-06-10T11:29:00Z">
              <w:del w:id="553" w:author="Tim Bänziger" w:date="2009-06-10T13:25:00Z">
                <w:r w:rsidR="00925504" w:rsidDel="00B623BE">
                  <w:rPr>
                    <w:highlight w:val="yellow"/>
                    <w:lang w:val="de-DE"/>
                  </w:rPr>
                  <w:delText>or</w:delText>
                </w:r>
              </w:del>
            </w:ins>
            <w:ins w:id="554" w:author="GARAIO AG" w:date="2009-06-10T11:20:00Z">
              <w:del w:id="555" w:author="Tim Bänziger" w:date="2009-06-10T13:25:00Z">
                <w:r w:rsidR="007F7989" w:rsidRPr="007F7989">
                  <w:rPr>
                    <w:highlight w:val="yellow"/>
                    <w:lang w:val="de-DE"/>
                    <w:rPrChange w:id="556" w:author="GARAIO AG" w:date="2009-06-10T11:21:00Z">
                      <w:rPr>
                        <w:sz w:val="16"/>
                        <w:szCs w:val="16"/>
                        <w:lang w:val="de-DE"/>
                      </w:rPr>
                    </w:rPrChange>
                  </w:rPr>
                  <w:delText xml:space="preserve"> interessiert sich in erster Linie für die verfügbaren Angebote</w:delText>
                </w:r>
              </w:del>
            </w:ins>
            <w:ins w:id="557" w:author="GARAIO AG" w:date="2009-06-10T11:21:00Z">
              <w:del w:id="558" w:author="Tim Bänziger" w:date="2009-06-10T13:25:00Z">
                <w:r w:rsidR="007F7989" w:rsidRPr="007F7989">
                  <w:rPr>
                    <w:highlight w:val="yellow"/>
                    <w:lang w:val="de-DE"/>
                    <w:rPrChange w:id="559" w:author="GARAIO AG" w:date="2009-06-10T11:21:00Z">
                      <w:rPr>
                        <w:sz w:val="16"/>
                        <w:szCs w:val="16"/>
                        <w:lang w:val="de-DE"/>
                      </w:rPr>
                    </w:rPrChange>
                  </w:rPr>
                  <w:delText xml:space="preserve">. Wer diese Angebote zur Verfügung stellt ist für den Reservator </w:delText>
                </w:r>
              </w:del>
            </w:ins>
            <w:ins w:id="560" w:author="GARAIO AG" w:date="2009-06-10T11:30:00Z">
              <w:del w:id="561" w:author="Tim Bänziger" w:date="2009-06-10T13:25:00Z">
                <w:r w:rsidR="00925504" w:rsidDel="00B623BE">
                  <w:rPr>
                    <w:highlight w:val="yellow"/>
                    <w:lang w:val="de-DE"/>
                  </w:rPr>
                  <w:delText xml:space="preserve">meist </w:delText>
                </w:r>
              </w:del>
            </w:ins>
            <w:ins w:id="562" w:author="GARAIO AG" w:date="2009-06-10T11:21:00Z">
              <w:del w:id="563" w:author="Tim Bänziger" w:date="2009-06-10T13:25:00Z">
                <w:r w:rsidR="007F7989" w:rsidRPr="007F7989">
                  <w:rPr>
                    <w:highlight w:val="yellow"/>
                    <w:lang w:val="de-DE"/>
                    <w:rPrChange w:id="564" w:author="GARAIO AG" w:date="2009-06-10T11:21:00Z">
                      <w:rPr>
                        <w:sz w:val="16"/>
                        <w:szCs w:val="16"/>
                        <w:lang w:val="de-DE"/>
                      </w:rPr>
                    </w:rPrChange>
                  </w:rPr>
                  <w:delText>sekundär.</w:delText>
                </w:r>
              </w:del>
            </w:ins>
          </w:p>
          <w:p w:rsidR="007F7989" w:rsidRDefault="007F7989" w:rsidP="007F7989">
            <w:pPr>
              <w:tabs>
                <w:tab w:val="left" w:pos="5220"/>
              </w:tabs>
              <w:rPr>
                <w:ins w:id="565" w:author="GARAIO AG" w:date="2009-06-10T11:29:00Z"/>
                <w:del w:id="566" w:author="Tim Bänziger" w:date="2009-06-10T13:25:00Z"/>
                <w:lang w:val="de-DE"/>
              </w:rPr>
              <w:pPrChange w:id="567" w:author="Tim Bänziger" w:date="2009-06-10T13:26:00Z">
                <w:pPr>
                  <w:pStyle w:val="ListParagraph"/>
                  <w:numPr>
                    <w:ilvl w:val="1"/>
                    <w:numId w:val="38"/>
                  </w:numPr>
                  <w:tabs>
                    <w:tab w:val="left" w:pos="5220"/>
                  </w:tabs>
                  <w:ind w:left="1440" w:hanging="360"/>
                </w:pPr>
              </w:pPrChange>
            </w:pPr>
          </w:p>
          <w:p w:rsidR="007F7989" w:rsidRPr="007F7989" w:rsidRDefault="007F7989" w:rsidP="007F7989">
            <w:pPr>
              <w:rPr>
                <w:del w:id="568" w:author="Tim Bänziger" w:date="2009-06-10T13:25:00Z"/>
                <w:highlight w:val="yellow"/>
                <w:lang w:val="de-DE"/>
                <w:rPrChange w:id="569" w:author="GARAIO AG" w:date="2009-06-10T11:38:00Z">
                  <w:rPr>
                    <w:del w:id="570" w:author="Tim Bänziger" w:date="2009-06-10T13:25:00Z"/>
                    <w:lang w:val="de-DE"/>
                  </w:rPr>
                </w:rPrChange>
              </w:rPr>
              <w:pPrChange w:id="571" w:author="Tim Bänziger" w:date="2009-06-10T13:26:00Z">
                <w:pPr>
                  <w:pStyle w:val="ListParagraph"/>
                  <w:numPr>
                    <w:ilvl w:val="1"/>
                    <w:numId w:val="38"/>
                  </w:numPr>
                  <w:tabs>
                    <w:tab w:val="left" w:pos="5220"/>
                  </w:tabs>
                  <w:ind w:left="1440" w:hanging="360"/>
                </w:pPr>
              </w:pPrChange>
            </w:pPr>
            <w:ins w:id="572" w:author="GARAIO AG" w:date="2009-06-10T11:31:00Z">
              <w:del w:id="573" w:author="Tim Bänziger" w:date="2009-06-10T13:25:00Z">
                <w:r w:rsidRPr="007F7989">
                  <w:rPr>
                    <w:highlight w:val="yellow"/>
                    <w:lang w:val="de-DE"/>
                    <w:rPrChange w:id="574" w:author="GARAIO AG" w:date="2009-06-10T11:38:00Z">
                      <w:rPr>
                        <w:sz w:val="16"/>
                        <w:szCs w:val="16"/>
                        <w:lang w:val="de-DE"/>
                      </w:rPr>
                    </w:rPrChange>
                  </w:rPr>
                  <w:delText xml:space="preserve">Der modale Dialog besteht aus </w:delText>
                </w:r>
              </w:del>
            </w:ins>
            <w:ins w:id="575" w:author="GARAIO AG" w:date="2009-06-10T11:33:00Z">
              <w:del w:id="576" w:author="Tim Bänziger" w:date="2009-06-10T13:25:00Z">
                <w:r w:rsidRPr="007F7989">
                  <w:rPr>
                    <w:highlight w:val="yellow"/>
                    <w:lang w:val="de-DE"/>
                    <w:rPrChange w:id="577" w:author="GARAIO AG" w:date="2009-06-10T11:38:00Z">
                      <w:rPr>
                        <w:sz w:val="16"/>
                        <w:szCs w:val="16"/>
                        <w:lang w:val="de-DE"/>
                      </w:rPr>
                    </w:rPrChange>
                  </w:rPr>
                  <w:delText>eine</w:delText>
                </w:r>
              </w:del>
            </w:ins>
            <w:ins w:id="578" w:author="GARAIO AG" w:date="2009-06-10T11:36:00Z">
              <w:del w:id="579" w:author="Tim Bänziger" w:date="2009-06-10T13:25:00Z">
                <w:r w:rsidRPr="007F7989">
                  <w:rPr>
                    <w:highlight w:val="yellow"/>
                    <w:lang w:val="de-DE"/>
                    <w:rPrChange w:id="580" w:author="GARAIO AG" w:date="2009-06-10T11:38:00Z">
                      <w:rPr>
                        <w:sz w:val="16"/>
                        <w:szCs w:val="16"/>
                        <w:lang w:val="de-DE"/>
                      </w:rPr>
                    </w:rPrChange>
                  </w:rPr>
                  <w:delText>m</w:delText>
                </w:r>
              </w:del>
            </w:ins>
            <w:ins w:id="581" w:author="GARAIO AG" w:date="2009-06-10T11:33:00Z">
              <w:del w:id="582" w:author="Tim Bänziger" w:date="2009-06-10T13:25:00Z">
                <w:r w:rsidRPr="007F7989">
                  <w:rPr>
                    <w:highlight w:val="yellow"/>
                    <w:lang w:val="de-DE"/>
                    <w:rPrChange w:id="583" w:author="GARAIO AG" w:date="2009-06-10T11:38:00Z">
                      <w:rPr>
                        <w:sz w:val="16"/>
                        <w:szCs w:val="16"/>
                        <w:lang w:val="de-DE"/>
                      </w:rPr>
                    </w:rPrChange>
                  </w:rPr>
                  <w:delText xml:space="preserve"> </w:delText>
                </w:r>
              </w:del>
            </w:ins>
            <w:ins w:id="584" w:author="GARAIO AG" w:date="2009-06-10T11:38:00Z">
              <w:del w:id="585" w:author="Tim Bänziger" w:date="2009-06-10T13:25:00Z">
                <w:r w:rsidRPr="007F7989">
                  <w:rPr>
                    <w:highlight w:val="yellow"/>
                    <w:lang w:val="de-DE"/>
                    <w:rPrChange w:id="586" w:author="GARAIO AG" w:date="2009-06-10T11:38:00Z">
                      <w:rPr>
                        <w:sz w:val="16"/>
                        <w:szCs w:val="16"/>
                        <w:lang w:val="de-DE"/>
                      </w:rPr>
                    </w:rPrChange>
                  </w:rPr>
                  <w:delText>Eingabe</w:delText>
                </w:r>
              </w:del>
            </w:ins>
            <w:ins w:id="587" w:author="GARAIO AG" w:date="2009-06-10T11:33:00Z">
              <w:del w:id="588" w:author="Tim Bänziger" w:date="2009-06-10T13:25:00Z">
                <w:r w:rsidRPr="007F7989">
                  <w:rPr>
                    <w:highlight w:val="yellow"/>
                    <w:lang w:val="de-DE"/>
                    <w:rPrChange w:id="589" w:author="GARAIO AG" w:date="2009-06-10T11:38:00Z">
                      <w:rPr>
                        <w:sz w:val="16"/>
                        <w:szCs w:val="16"/>
                        <w:lang w:val="de-DE"/>
                      </w:rPr>
                    </w:rPrChange>
                  </w:rPr>
                  <w:delText>feld mit Intelli</w:delText>
                </w:r>
              </w:del>
            </w:ins>
            <w:ins w:id="590" w:author="GARAIO AG" w:date="2009-06-10T11:35:00Z">
              <w:del w:id="591" w:author="Tim Bänziger" w:date="2009-06-10T13:25:00Z">
                <w:r w:rsidRPr="007F7989">
                  <w:rPr>
                    <w:highlight w:val="yellow"/>
                    <w:lang w:val="de-DE"/>
                    <w:rPrChange w:id="592" w:author="GARAIO AG" w:date="2009-06-10T11:38:00Z">
                      <w:rPr>
                        <w:sz w:val="16"/>
                        <w:szCs w:val="16"/>
                        <w:lang w:val="de-DE"/>
                      </w:rPr>
                    </w:rPrChange>
                  </w:rPr>
                  <w:delText xml:space="preserve">Sense </w:delText>
                </w:r>
              </w:del>
            </w:ins>
            <w:ins w:id="593" w:author="GARAIO AG" w:date="2009-06-10T11:36:00Z">
              <w:del w:id="594" w:author="Tim Bänziger" w:date="2009-06-10T13:25:00Z">
                <w:r w:rsidRPr="007F7989">
                  <w:rPr>
                    <w:highlight w:val="yellow"/>
                    <w:lang w:val="de-DE"/>
                    <w:rPrChange w:id="595" w:author="GARAIO AG" w:date="2009-06-10T11:38:00Z">
                      <w:rPr>
                        <w:sz w:val="16"/>
                        <w:szCs w:val="16"/>
                        <w:lang w:val="de-DE"/>
                      </w:rPr>
                    </w:rPrChange>
                  </w:rPr>
                  <w:delText>Funktion und einer Rich-Intellibox</w:delText>
                </w:r>
              </w:del>
            </w:ins>
            <w:ins w:id="596" w:author="GARAIO AG" w:date="2009-06-10T11:37:00Z">
              <w:del w:id="597" w:author="Tim Bänziger" w:date="2009-06-10T13:25:00Z">
                <w:r w:rsidRPr="007F7989">
                  <w:rPr>
                    <w:highlight w:val="yellow"/>
                    <w:lang w:val="de-DE"/>
                    <w:rPrChange w:id="598" w:author="GARAIO AG" w:date="2009-06-10T11:38:00Z">
                      <w:rPr>
                        <w:sz w:val="16"/>
                        <w:szCs w:val="16"/>
                        <w:lang w:val="de-DE"/>
                      </w:rPr>
                    </w:rPrChange>
                  </w:rPr>
                  <w:delText xml:space="preserve"> für die Darstellung des Katalogs.</w:delText>
                </w:r>
              </w:del>
            </w:ins>
          </w:p>
          <w:p w:rsidR="007F7989" w:rsidRPr="007F7989" w:rsidRDefault="007F7989" w:rsidP="007F7989">
            <w:pPr>
              <w:rPr>
                <w:ins w:id="599" w:author="GARAIO AG" w:date="2009-06-10T11:29:00Z"/>
                <w:del w:id="600" w:author="Tim Bänziger" w:date="2009-06-10T13:36:00Z"/>
                <w:highlight w:val="yellow"/>
                <w:lang w:val="de-DE"/>
                <w:rPrChange w:id="601" w:author="GARAIO AG" w:date="2009-06-10T11:38:00Z">
                  <w:rPr>
                    <w:ins w:id="602" w:author="GARAIO AG" w:date="2009-06-10T11:29:00Z"/>
                    <w:del w:id="603" w:author="Tim Bänziger" w:date="2009-06-10T13:36:00Z"/>
                    <w:lang w:val="de-DE"/>
                  </w:rPr>
                </w:rPrChange>
              </w:rPr>
              <w:pPrChange w:id="604" w:author="Tim Bänziger" w:date="2009-06-10T13:26:00Z">
                <w:pPr>
                  <w:pStyle w:val="ListParagraph"/>
                  <w:numPr>
                    <w:numId w:val="38"/>
                  </w:numPr>
                  <w:tabs>
                    <w:tab w:val="left" w:pos="5220"/>
                  </w:tabs>
                  <w:ind w:hanging="360"/>
                </w:pPr>
              </w:pPrChange>
            </w:pPr>
          </w:p>
          <w:p w:rsidR="007F7989" w:rsidRPr="007F7989" w:rsidRDefault="007F7989" w:rsidP="007F7989">
            <w:pPr>
              <w:pStyle w:val="ListParagraph"/>
              <w:tabs>
                <w:tab w:val="left" w:pos="5220"/>
              </w:tabs>
              <w:rPr>
                <w:ins w:id="605" w:author="GARAIO AG" w:date="2009-06-10T11:37:00Z"/>
                <w:del w:id="606" w:author="Tim Bänziger" w:date="2009-06-10T13:36:00Z"/>
                <w:highlight w:val="yellow"/>
                <w:lang w:val="de-DE"/>
                <w:rPrChange w:id="607" w:author="GARAIO AG" w:date="2009-06-10T11:38:00Z">
                  <w:rPr>
                    <w:ins w:id="608" w:author="GARAIO AG" w:date="2009-06-10T11:37:00Z"/>
                    <w:del w:id="609" w:author="Tim Bänziger" w:date="2009-06-10T13:36:00Z"/>
                    <w:lang w:val="de-DE"/>
                  </w:rPr>
                </w:rPrChange>
              </w:rPr>
              <w:pPrChange w:id="610" w:author="GARAIO AG" w:date="2009-06-10T11:29:00Z">
                <w:pPr>
                  <w:pStyle w:val="ListParagraph"/>
                  <w:numPr>
                    <w:numId w:val="38"/>
                  </w:numPr>
                  <w:tabs>
                    <w:tab w:val="left" w:pos="5220"/>
                  </w:tabs>
                  <w:ind w:hanging="360"/>
                </w:pPr>
              </w:pPrChange>
            </w:pPr>
          </w:p>
          <w:p w:rsidR="00D94AA3" w:rsidRPr="00A32433" w:rsidDel="001F0237" w:rsidRDefault="00A32433" w:rsidP="00D94AA3">
            <w:pPr>
              <w:pStyle w:val="ListParagraph"/>
              <w:numPr>
                <w:ilvl w:val="0"/>
                <w:numId w:val="38"/>
              </w:numPr>
              <w:tabs>
                <w:tab w:val="left" w:pos="5220"/>
              </w:tabs>
              <w:rPr>
                <w:ins w:id="611" w:author="GARAIO AG" w:date="2009-06-10T11:29:00Z"/>
                <w:del w:id="612" w:author="Tim Bänziger" w:date="2009-06-10T13:36:00Z"/>
                <w:highlight w:val="yellow"/>
                <w:lang w:val="de-DE"/>
                <w:rPrChange w:id="613" w:author="GARAIO AG" w:date="2009-06-10T11:38:00Z">
                  <w:rPr>
                    <w:ins w:id="614" w:author="GARAIO AG" w:date="2009-06-10T11:29:00Z"/>
                    <w:del w:id="615" w:author="Tim Bänziger" w:date="2009-06-10T13:36:00Z"/>
                    <w:lang w:val="de-DE"/>
                  </w:rPr>
                </w:rPrChange>
              </w:rPr>
            </w:pPr>
            <w:ins w:id="616" w:author="GARAIO AG" w:date="2009-06-10T11:38:00Z">
              <w:del w:id="617" w:author="Tim Bänziger" w:date="2009-06-10T13:36:00Z">
                <w:r w:rsidDel="001F0237">
                  <w:rPr>
                    <w:highlight w:val="yellow"/>
                    <w:lang w:val="de-DE"/>
                  </w:rPr>
                  <w:delText>Innerhalb</w:delText>
                </w:r>
              </w:del>
            </w:ins>
            <w:ins w:id="618" w:author="GARAIO AG" w:date="2009-06-10T11:39:00Z">
              <w:del w:id="619" w:author="Tim Bänziger" w:date="2009-06-10T13:36:00Z">
                <w:r w:rsidDel="001F0237">
                  <w:rPr>
                    <w:highlight w:val="yellow"/>
                    <w:lang w:val="de-DE"/>
                  </w:rPr>
                  <w:delText xml:space="preserve"> des</w:delText>
                </w:r>
              </w:del>
            </w:ins>
            <w:ins w:id="620" w:author="GARAIO AG" w:date="2009-06-10T11:37:00Z">
              <w:del w:id="621" w:author="Tim Bänziger" w:date="2009-06-10T13:36:00Z">
                <w:r w:rsidR="007F7989" w:rsidRPr="007F7989">
                  <w:rPr>
                    <w:highlight w:val="yellow"/>
                    <w:lang w:val="de-DE"/>
                    <w:rPrChange w:id="622" w:author="GARAIO AG" w:date="2009-06-10T11:38:00Z">
                      <w:rPr>
                        <w:sz w:val="16"/>
                        <w:szCs w:val="16"/>
                        <w:lang w:val="de-DE"/>
                      </w:rPr>
                    </w:rPrChange>
                  </w:rPr>
                  <w:delText xml:space="preserve"> </w:delText>
                </w:r>
              </w:del>
            </w:ins>
            <w:ins w:id="623" w:author="GARAIO AG" w:date="2009-06-10T11:38:00Z">
              <w:del w:id="624" w:author="Tim Bänziger" w:date="2009-06-10T13:36:00Z">
                <w:r w:rsidR="007F7989" w:rsidRPr="007F7989">
                  <w:rPr>
                    <w:highlight w:val="yellow"/>
                    <w:lang w:val="de-DE"/>
                    <w:rPrChange w:id="625" w:author="GARAIO AG" w:date="2009-06-10T11:38:00Z">
                      <w:rPr>
                        <w:sz w:val="16"/>
                        <w:szCs w:val="16"/>
                        <w:lang w:val="de-DE"/>
                      </w:rPr>
                    </w:rPrChange>
                  </w:rPr>
                  <w:delText>Eingabefeld</w:delText>
                </w:r>
              </w:del>
            </w:ins>
            <w:ins w:id="626" w:author="GARAIO AG" w:date="2009-06-10T11:39:00Z">
              <w:del w:id="627" w:author="Tim Bänziger" w:date="2009-06-10T13:36:00Z">
                <w:r w:rsidDel="001F0237">
                  <w:rPr>
                    <w:highlight w:val="yellow"/>
                    <w:lang w:val="de-DE"/>
                  </w:rPr>
                  <w:delText>s im modalen Dialog kann der Benutzer nach Artikelnummer oder Angebotsbezeichnung suchen.</w:delText>
                </w:r>
              </w:del>
            </w:ins>
            <w:ins w:id="628" w:author="GARAIO AG" w:date="2009-06-10T11:40:00Z">
              <w:del w:id="629" w:author="Tim Bänziger" w:date="2009-06-10T13:36:00Z">
                <w:r w:rsidR="002E336D" w:rsidDel="001F0237">
                  <w:rPr>
                    <w:highlight w:val="yellow"/>
                    <w:lang w:val="de-DE"/>
                  </w:rPr>
                  <w:delText xml:space="preserve"> Durch die </w:delText>
                </w:r>
                <w:r w:rsidR="002E336D" w:rsidRPr="00A32433" w:rsidDel="001F0237">
                  <w:rPr>
                    <w:highlight w:val="yellow"/>
                    <w:lang w:val="de-DE"/>
                  </w:rPr>
                  <w:delText>IntelliSense Funktio</w:delText>
                </w:r>
                <w:r w:rsidR="002E336D" w:rsidDel="001F0237">
                  <w:rPr>
                    <w:highlight w:val="yellow"/>
                    <w:lang w:val="de-DE"/>
                  </w:rPr>
                  <w:delText>n werden erfasste Angebote automatisch vervollständigt.</w:delText>
                </w:r>
              </w:del>
            </w:ins>
          </w:p>
          <w:p w:rsidR="007F7989" w:rsidRDefault="007F7989" w:rsidP="007F7989">
            <w:pPr>
              <w:tabs>
                <w:tab w:val="left" w:pos="5220"/>
              </w:tabs>
              <w:rPr>
                <w:ins w:id="630" w:author="GARAIO AG" w:date="2009-06-10T11:29:00Z"/>
                <w:del w:id="631" w:author="Tim Bänziger" w:date="2009-06-10T13:36:00Z"/>
                <w:lang w:val="de-DE"/>
              </w:rPr>
              <w:pPrChange w:id="632" w:author="Tim Bänziger" w:date="2009-06-10T13:36:00Z">
                <w:pPr>
                  <w:pStyle w:val="ListParagraph"/>
                  <w:numPr>
                    <w:numId w:val="38"/>
                  </w:numPr>
                  <w:tabs>
                    <w:tab w:val="left" w:pos="5220"/>
                  </w:tabs>
                  <w:ind w:hanging="360"/>
                </w:pPr>
              </w:pPrChange>
            </w:pPr>
          </w:p>
          <w:p w:rsidR="007F7989" w:rsidRPr="007F7989" w:rsidRDefault="007F7989" w:rsidP="007F7989">
            <w:pPr>
              <w:rPr>
                <w:ins w:id="633" w:author="GARAIO AG" w:date="2009-06-10T11:42:00Z"/>
                <w:del w:id="634" w:author="Tim Bänziger" w:date="2009-06-10T13:36:00Z"/>
                <w:highlight w:val="yellow"/>
                <w:lang w:val="de-DE"/>
                <w:rPrChange w:id="635" w:author="GARAIO AG" w:date="2009-06-10T11:45:00Z">
                  <w:rPr>
                    <w:ins w:id="636" w:author="GARAIO AG" w:date="2009-06-10T11:42:00Z"/>
                    <w:del w:id="637" w:author="Tim Bänziger" w:date="2009-06-10T13:36:00Z"/>
                    <w:lang w:val="de-DE"/>
                  </w:rPr>
                </w:rPrChange>
              </w:rPr>
              <w:pPrChange w:id="638" w:author="Tim Bänziger" w:date="2009-06-10T13:36:00Z">
                <w:pPr>
                  <w:pStyle w:val="ListParagraph"/>
                  <w:numPr>
                    <w:numId w:val="38"/>
                  </w:numPr>
                  <w:tabs>
                    <w:tab w:val="left" w:pos="5220"/>
                  </w:tabs>
                  <w:ind w:hanging="360"/>
                </w:pPr>
              </w:pPrChange>
            </w:pPr>
            <w:ins w:id="639" w:author="GARAIO AG" w:date="2009-06-10T11:43:00Z">
              <w:del w:id="640" w:author="Tim Bänziger" w:date="2009-06-10T13:36:00Z">
                <w:r w:rsidRPr="007F7989">
                  <w:rPr>
                    <w:highlight w:val="yellow"/>
                    <w:lang w:val="de-DE"/>
                    <w:rPrChange w:id="641" w:author="GARAIO AG" w:date="2009-06-10T11:45:00Z">
                      <w:rPr>
                        <w:sz w:val="16"/>
                        <w:szCs w:val="16"/>
                        <w:lang w:val="de-DE"/>
                      </w:rPr>
                    </w:rPrChange>
                  </w:rPr>
                  <w:delText xml:space="preserve">Durch Klick auf den „+“-Button rechts des Eingabefeldes öffnet sich unterhalb </w:delText>
                </w:r>
              </w:del>
            </w:ins>
            <w:ins w:id="642" w:author="GARAIO AG" w:date="2009-06-10T11:44:00Z">
              <w:del w:id="643" w:author="Tim Bänziger" w:date="2009-06-10T13:36:00Z">
                <w:r w:rsidRPr="007F7989">
                  <w:rPr>
                    <w:highlight w:val="yellow"/>
                    <w:lang w:val="de-DE"/>
                    <w:rPrChange w:id="644" w:author="GARAIO AG" w:date="2009-06-10T11:45:00Z">
                      <w:rPr>
                        <w:sz w:val="16"/>
                        <w:szCs w:val="16"/>
                        <w:lang w:val="de-DE"/>
                      </w:rPr>
                    </w:rPrChange>
                  </w:rPr>
                  <w:delText>des Eingabefeldes der Katalog</w:delText>
                </w:r>
              </w:del>
            </w:ins>
            <w:ins w:id="645" w:author="GARAIO AG" w:date="2009-06-10T11:45:00Z">
              <w:del w:id="646" w:author="Tim Bänziger" w:date="2009-06-10T13:36:00Z">
                <w:r w:rsidR="00E01A35" w:rsidDel="001F0237">
                  <w:rPr>
                    <w:highlight w:val="yellow"/>
                    <w:lang w:val="de-DE"/>
                  </w:rPr>
                  <w:delText xml:space="preserve"> als </w:delText>
                </w:r>
                <w:r w:rsidRPr="007F7989">
                  <w:rPr>
                    <w:highlight w:val="yellow"/>
                    <w:lang w:val="de-DE"/>
                    <w:rPrChange w:id="647" w:author="GARAIO AG" w:date="2009-06-10T11:45:00Z">
                      <w:rPr>
                        <w:sz w:val="16"/>
                        <w:szCs w:val="16"/>
                        <w:lang w:val="de-DE"/>
                      </w:rPr>
                    </w:rPrChange>
                  </w:rPr>
                  <w:delText>Rich-Intellibox</w:delText>
                </w:r>
              </w:del>
            </w:ins>
            <w:ins w:id="648" w:author="GARAIO AG" w:date="2009-06-10T11:46:00Z">
              <w:del w:id="649" w:author="Tim Bänziger" w:date="2009-06-10T13:36:00Z">
                <w:r w:rsidR="00C5496B" w:rsidDel="001F0237">
                  <w:rPr>
                    <w:highlight w:val="yellow"/>
                    <w:lang w:val="de-DE"/>
                  </w:rPr>
                  <w:delText xml:space="preserve">. </w:delText>
                </w:r>
              </w:del>
            </w:ins>
            <w:ins w:id="650" w:author="GARAIO AG" w:date="2009-06-10T11:48:00Z">
              <w:del w:id="651" w:author="Tim Bänziger" w:date="2009-06-10T13:36:00Z">
                <w:r w:rsidR="00C5496B" w:rsidDel="001F0237">
                  <w:rPr>
                    <w:highlight w:val="yellow"/>
                    <w:lang w:val="de-DE"/>
                  </w:rPr>
                  <w:delText>Sämtliche,</w:delText>
                </w:r>
              </w:del>
            </w:ins>
            <w:ins w:id="652" w:author="GARAIO AG" w:date="2009-06-10T11:46:00Z">
              <w:del w:id="653" w:author="Tim Bänziger" w:date="2009-06-10T13:36:00Z">
                <w:r w:rsidR="00C5496B" w:rsidDel="001F0237">
                  <w:rPr>
                    <w:highlight w:val="yellow"/>
                    <w:lang w:val="de-DE"/>
                  </w:rPr>
                  <w:delText xml:space="preserve"> der ak</w:delText>
                </w:r>
              </w:del>
            </w:ins>
            <w:ins w:id="654" w:author="GARAIO AG" w:date="2009-06-10T11:47:00Z">
              <w:del w:id="655" w:author="Tim Bänziger" w:date="2009-06-10T13:36:00Z">
                <w:r w:rsidR="00C5496B" w:rsidDel="001F0237">
                  <w:rPr>
                    <w:highlight w:val="yellow"/>
                    <w:lang w:val="de-DE"/>
                  </w:rPr>
                  <w:delText>t</w:delText>
                </w:r>
              </w:del>
            </w:ins>
            <w:ins w:id="656" w:author="GARAIO AG" w:date="2009-06-10T11:46:00Z">
              <w:del w:id="657" w:author="Tim Bänziger" w:date="2009-06-10T13:36:00Z">
                <w:r w:rsidR="00C5496B" w:rsidDel="001F0237">
                  <w:rPr>
                    <w:highlight w:val="yellow"/>
                    <w:lang w:val="de-DE"/>
                  </w:rPr>
                  <w:delText xml:space="preserve">uellen </w:delText>
                </w:r>
              </w:del>
            </w:ins>
            <w:ins w:id="658" w:author="GARAIO AG" w:date="2009-06-10T11:47:00Z">
              <w:del w:id="659" w:author="Tim Bänziger" w:date="2009-06-10T13:36:00Z">
                <w:r w:rsidR="00C5496B" w:rsidDel="001F0237">
                  <w:rPr>
                    <w:highlight w:val="yellow"/>
                    <w:lang w:val="de-DE"/>
                  </w:rPr>
                  <w:delText>Angebotszone</w:delText>
                </w:r>
              </w:del>
            </w:ins>
            <w:ins w:id="660" w:author="GARAIO AG" w:date="2009-06-10T11:48:00Z">
              <w:del w:id="661" w:author="Tim Bänziger" w:date="2009-06-10T13:36:00Z">
                <w:r w:rsidR="00C5496B" w:rsidDel="001F0237">
                  <w:rPr>
                    <w:highlight w:val="yellow"/>
                    <w:lang w:val="de-DE"/>
                  </w:rPr>
                  <w:delText xml:space="preserve"> zugeordneten Angebote, werden auf gelistet.</w:delText>
                </w:r>
              </w:del>
            </w:ins>
          </w:p>
          <w:p w:rsidR="007F7989" w:rsidRDefault="007F7989" w:rsidP="007F7989">
            <w:pPr>
              <w:rPr>
                <w:ins w:id="662" w:author="GARAIO AG" w:date="2009-06-10T11:29:00Z"/>
                <w:del w:id="663" w:author="Tim Bänziger" w:date="2009-06-10T13:37:00Z"/>
                <w:lang w:val="de-DE"/>
              </w:rPr>
              <w:pPrChange w:id="664" w:author="Tim Bänziger" w:date="2009-06-10T13:36:00Z">
                <w:pPr>
                  <w:pStyle w:val="ListParagraph"/>
                  <w:numPr>
                    <w:numId w:val="38"/>
                  </w:numPr>
                  <w:tabs>
                    <w:tab w:val="left" w:pos="5220"/>
                  </w:tabs>
                  <w:ind w:hanging="360"/>
                </w:pPr>
              </w:pPrChange>
            </w:pPr>
          </w:p>
          <w:p w:rsidR="007F7989" w:rsidRDefault="00650393" w:rsidP="007F7989">
            <w:pPr>
              <w:pStyle w:val="ListParagraph"/>
              <w:numPr>
                <w:ilvl w:val="1"/>
                <w:numId w:val="38"/>
              </w:numPr>
              <w:tabs>
                <w:tab w:val="left" w:pos="5220"/>
              </w:tabs>
              <w:rPr>
                <w:del w:id="665" w:author="GARAIO AG" w:date="2009-06-10T11:29:00Z"/>
                <w:lang w:val="de-DE"/>
              </w:rPr>
              <w:pPrChange w:id="666" w:author="GARAIO AG" w:date="2009-06-10T11:37:00Z">
                <w:pPr>
                  <w:pStyle w:val="ListParagraph"/>
                  <w:numPr>
                    <w:numId w:val="38"/>
                  </w:numPr>
                  <w:tabs>
                    <w:tab w:val="left" w:pos="5220"/>
                  </w:tabs>
                  <w:ind w:hanging="360"/>
                </w:pPr>
              </w:pPrChange>
            </w:pPr>
            <w:del w:id="667" w:author="GARAIO AG" w:date="2009-06-10T11:29:00Z">
              <w:r w:rsidDel="00B009AC">
                <w:rPr>
                  <w:lang w:val="de-DE"/>
                </w:rPr>
                <w:delText>Wird ein Dienstleister selektiert (d.h. auf der Dropdown wurde NICHT „alle Dienstleister berücksichtigen“ ausgewählt, dann werden die Bemerkungen/Infos von der Angebotszone des Dienstleisters angezeigt, sofern ein entsprechender Text erfasst wurde.</w:delText>
              </w:r>
            </w:del>
          </w:p>
          <w:p w:rsidR="00650393" w:rsidDel="00B009AC" w:rsidRDefault="00650393" w:rsidP="00650393">
            <w:pPr>
              <w:pStyle w:val="ListParagraph"/>
              <w:numPr>
                <w:ilvl w:val="1"/>
                <w:numId w:val="38"/>
              </w:numPr>
              <w:tabs>
                <w:tab w:val="left" w:pos="5220"/>
              </w:tabs>
              <w:rPr>
                <w:del w:id="668" w:author="GARAIO AG" w:date="2009-06-10T11:29:00Z"/>
                <w:lang w:val="de-DE"/>
              </w:rPr>
            </w:pPr>
            <w:commentRangeStart w:id="669"/>
            <w:commentRangeStart w:id="670"/>
            <w:del w:id="671" w:author="GARAIO AG" w:date="2009-06-10T11:29:00Z">
              <w:r w:rsidDel="00B009AC">
                <w:rPr>
                  <w:lang w:val="de-DE"/>
                </w:rPr>
                <w:delText>I</w:delText>
              </w:r>
              <w:r w:rsidR="00CD6C4F" w:rsidDel="00B009AC">
                <w:rPr>
                  <w:lang w:val="de-DE"/>
                </w:rPr>
                <w:delText xml:space="preserve">m </w:delText>
              </w:r>
              <w:r w:rsidDel="00B009AC">
                <w:rPr>
                  <w:lang w:val="de-DE"/>
                </w:rPr>
                <w:delText>Label Bemerkungen von Dienstleister (technisch: von der Angebotszone), kann nur eine Zeile angezeigt werden. Zu viel Text wird abgeschnitten und am Schluss mit drei Punkten „…“ ersetzt</w:delText>
              </w:r>
              <w:commentRangeEnd w:id="669"/>
              <w:r w:rsidR="008E16EB" w:rsidDel="00B009AC">
                <w:rPr>
                  <w:rStyle w:val="CommentReference"/>
                </w:rPr>
                <w:commentReference w:id="669"/>
              </w:r>
              <w:r w:rsidDel="00B009AC">
                <w:rPr>
                  <w:lang w:val="de-DE"/>
                </w:rPr>
                <w:delText>.</w:delText>
              </w:r>
            </w:del>
          </w:p>
          <w:p w:rsidR="00650393" w:rsidDel="00B009AC" w:rsidRDefault="00650393" w:rsidP="00650393">
            <w:pPr>
              <w:pStyle w:val="ListParagraph"/>
              <w:numPr>
                <w:ilvl w:val="1"/>
                <w:numId w:val="38"/>
              </w:numPr>
              <w:tabs>
                <w:tab w:val="left" w:pos="5220"/>
              </w:tabs>
              <w:rPr>
                <w:del w:id="672" w:author="GARAIO AG" w:date="2009-06-10T11:29:00Z"/>
                <w:lang w:val="de-DE"/>
              </w:rPr>
            </w:pPr>
            <w:del w:id="673" w:author="GARAIO AG" w:date="2009-06-10T11:29:00Z">
              <w:r w:rsidDel="00B009AC">
                <w:rPr>
                  <w:lang w:val="de-DE"/>
                </w:rPr>
                <w:delText>Mittels dem Button „Mehr“ öffnet Sie ein PopUp analog des Übersetzung-PopUps, welches die Kompletten Informationen beinhaltet.</w:delText>
              </w:r>
            </w:del>
          </w:p>
          <w:commentRangeEnd w:id="670"/>
          <w:p w:rsidR="00650393" w:rsidRDefault="00CD6C4F" w:rsidP="00650393">
            <w:pPr>
              <w:pStyle w:val="ListParagraph"/>
              <w:numPr>
                <w:ilvl w:val="0"/>
                <w:numId w:val="38"/>
              </w:numPr>
              <w:tabs>
                <w:tab w:val="left" w:pos="5220"/>
              </w:tabs>
              <w:rPr>
                <w:lang w:val="de-DE"/>
              </w:rPr>
            </w:pPr>
            <w:r>
              <w:rPr>
                <w:rStyle w:val="CommentReference"/>
              </w:rPr>
              <w:commentReference w:id="670"/>
            </w:r>
            <w:r w:rsidR="00650393">
              <w:rPr>
                <w:lang w:val="de-DE"/>
              </w:rPr>
              <w:t>D</w:t>
            </w:r>
            <w:ins w:id="674" w:author="Tim Bänziger" w:date="2009-06-10T13:38:00Z">
              <w:r w:rsidR="00AD6E24">
                <w:rPr>
                  <w:lang w:val="de-DE"/>
                </w:rPr>
                <w:t xml:space="preserve">er Katalogbrowser </w:t>
              </w:r>
            </w:ins>
            <w:del w:id="675" w:author="Tim Bänziger" w:date="2009-06-10T13:38:00Z">
              <w:r w:rsidR="00650393" w:rsidDel="00AD6E24">
                <w:rPr>
                  <w:lang w:val="de-DE"/>
                </w:rPr>
                <w:delText>ie Rich-Inte</w:delText>
              </w:r>
            </w:del>
            <w:ins w:id="676" w:author="GARAIO AG" w:date="2009-06-10T11:36:00Z">
              <w:del w:id="677" w:author="Tim Bänziger" w:date="2009-06-10T13:38:00Z">
                <w:r w:rsidR="00D94AA3" w:rsidDel="00AD6E24">
                  <w:rPr>
                    <w:lang w:val="de-DE"/>
                  </w:rPr>
                  <w:delText>l</w:delText>
                </w:r>
              </w:del>
            </w:ins>
            <w:del w:id="678" w:author="Tim Bänziger" w:date="2009-06-10T13:38:00Z">
              <w:r w:rsidR="00650393" w:rsidDel="00AD6E24">
                <w:rPr>
                  <w:lang w:val="de-DE"/>
                </w:rPr>
                <w:delText xml:space="preserve">libox : Katalog </w:delText>
              </w:r>
            </w:del>
            <w:r w:rsidR="00650393">
              <w:rPr>
                <w:lang w:val="de-DE"/>
              </w:rPr>
              <w:t xml:space="preserve">ist vom Verhalten her sehr ähnlich wie z.B. die Rich-Intelibox: Standort. </w:t>
            </w:r>
          </w:p>
          <w:p w:rsidR="007F7989" w:rsidRDefault="00650393" w:rsidP="007F7989">
            <w:pPr>
              <w:pStyle w:val="ListParagraph"/>
              <w:numPr>
                <w:ilvl w:val="1"/>
                <w:numId w:val="38"/>
              </w:numPr>
              <w:tabs>
                <w:tab w:val="left" w:pos="5220"/>
              </w:tabs>
              <w:ind w:left="1026" w:hanging="283"/>
              <w:rPr>
                <w:lang w:val="de-DE"/>
              </w:rPr>
              <w:pPrChange w:id="679" w:author="Tim Bänziger" w:date="2009-06-10T13:39:00Z">
                <w:pPr>
                  <w:pStyle w:val="ListParagraph"/>
                  <w:numPr>
                    <w:ilvl w:val="1"/>
                    <w:numId w:val="38"/>
                  </w:numPr>
                  <w:tabs>
                    <w:tab w:val="left" w:pos="5220"/>
                  </w:tabs>
                  <w:ind w:left="1440" w:hanging="360"/>
                </w:pPr>
              </w:pPrChange>
            </w:pPr>
            <w:r>
              <w:rPr>
                <w:lang w:val="de-DE"/>
              </w:rPr>
              <w:t xml:space="preserve">D.h. beim klicken auf das „+“ (PLUS), werden in einer Tree-Ansicht/Struktur die verschiedenen </w:t>
            </w:r>
            <w:del w:id="680" w:author="Tim Bänziger" w:date="2009-06-10T13:38:00Z">
              <w:r w:rsidDel="00AD6E24">
                <w:rPr>
                  <w:lang w:val="de-DE"/>
                </w:rPr>
                <w:delText xml:space="preserve">Kataloge </w:delText>
              </w:r>
            </w:del>
            <w:ins w:id="681" w:author="Tim Bänziger" w:date="2009-06-10T13:38:00Z">
              <w:r w:rsidR="00AD6E24">
                <w:rPr>
                  <w:lang w:val="de-DE"/>
                </w:rPr>
                <w:t xml:space="preserve">Angebot-Kategorien </w:t>
              </w:r>
            </w:ins>
            <w:r>
              <w:rPr>
                <w:lang w:val="de-DE"/>
              </w:rPr>
              <w:t xml:space="preserve">(welche Hierarchisch erfasst werden können (siehe UC 106.001 / 106.002)) </w:t>
            </w:r>
            <w:ins w:id="682" w:author="Tim Bänziger" w:date="2009-06-10T13:39:00Z">
              <w:r w:rsidR="00AD6E24">
                <w:rPr>
                  <w:lang w:val="de-DE"/>
                </w:rPr>
                <w:t xml:space="preserve">gemäss Angebotszone </w:t>
              </w:r>
            </w:ins>
            <w:r>
              <w:rPr>
                <w:lang w:val="de-DE"/>
              </w:rPr>
              <w:t>angezeigt.</w:t>
            </w:r>
          </w:p>
          <w:p w:rsidR="007F7989" w:rsidRDefault="00650393" w:rsidP="007F7989">
            <w:pPr>
              <w:pStyle w:val="ListParagraph"/>
              <w:numPr>
                <w:ilvl w:val="2"/>
                <w:numId w:val="38"/>
              </w:numPr>
              <w:tabs>
                <w:tab w:val="left" w:pos="5220"/>
              </w:tabs>
              <w:ind w:left="1310" w:hanging="284"/>
              <w:rPr>
                <w:lang w:val="de-DE"/>
              </w:rPr>
              <w:pPrChange w:id="683" w:author="Tim Bänziger" w:date="2009-06-10T13:39:00Z">
                <w:pPr>
                  <w:pStyle w:val="ListParagraph"/>
                  <w:numPr>
                    <w:ilvl w:val="2"/>
                    <w:numId w:val="38"/>
                  </w:numPr>
                  <w:tabs>
                    <w:tab w:val="left" w:pos="5220"/>
                  </w:tabs>
                  <w:ind w:left="2160" w:hanging="360"/>
                </w:pPr>
              </w:pPrChange>
            </w:pPr>
            <w:r>
              <w:rPr>
                <w:lang w:val="de-DE"/>
              </w:rPr>
              <w:t xml:space="preserve">Auf jeder </w:t>
            </w:r>
            <w:del w:id="684" w:author="Tim Bänziger" w:date="2009-06-10T13:37:00Z">
              <w:r w:rsidDel="00AD6E24">
                <w:rPr>
                  <w:lang w:val="de-DE"/>
                </w:rPr>
                <w:delText>Katalog</w:delText>
              </w:r>
            </w:del>
            <w:del w:id="685" w:author="Tim Bänziger" w:date="2009-06-10T13:39:00Z">
              <w:r w:rsidDel="00AD6E24">
                <w:rPr>
                  <w:lang w:val="de-DE"/>
                </w:rPr>
                <w:delText>-</w:delText>
              </w:r>
            </w:del>
            <w:r>
              <w:rPr>
                <w:lang w:val="de-DE"/>
              </w:rPr>
              <w:t>Hierarchiestufe wird in Klammern angezeigt, wieviele Angebote darunter vorhanden sind (z.B. „Abendkarte (</w:t>
            </w:r>
            <w:del w:id="686" w:author="Tim Bänziger" w:date="2009-06-10T13:40:00Z">
              <w:r w:rsidDel="00AD6E24">
                <w:rPr>
                  <w:lang w:val="de-DE"/>
                </w:rPr>
                <w:delText>40</w:delText>
              </w:r>
            </w:del>
            <w:ins w:id="687" w:author="Tim Bänziger" w:date="2009-06-10T13:40:00Z">
              <w:r w:rsidR="00AD6E24">
                <w:rPr>
                  <w:lang w:val="de-DE"/>
                </w:rPr>
                <w:t>28</w:t>
              </w:r>
            </w:ins>
            <w:r>
              <w:rPr>
                <w:lang w:val="de-DE"/>
              </w:rPr>
              <w:t>/</w:t>
            </w:r>
            <w:r w:rsidRPr="005E145C">
              <w:rPr>
                <w:lang w:val="de-DE"/>
              </w:rPr>
              <w:t>40</w:t>
            </w:r>
            <w:r>
              <w:rPr>
                <w:lang w:val="de-DE"/>
              </w:rPr>
              <w:t xml:space="preserve">)“ </w:t>
            </w:r>
            <w:r w:rsidRPr="00BB4DCD">
              <w:rPr>
                <w:lang w:val="de-DE"/>
              </w:rPr>
              <w:sym w:font="Wingdings" w:char="F0E0"/>
            </w:r>
            <w:r>
              <w:rPr>
                <w:lang w:val="de-DE"/>
              </w:rPr>
              <w:t xml:space="preserve"> „Vorspeisen (9/</w:t>
            </w:r>
            <w:r w:rsidRPr="005E145C">
              <w:rPr>
                <w:lang w:val="de-DE"/>
              </w:rPr>
              <w:t>9</w:t>
            </w:r>
            <w:r>
              <w:rPr>
                <w:lang w:val="de-DE"/>
              </w:rPr>
              <w:t xml:space="preserve">)“ </w:t>
            </w:r>
            <w:r w:rsidRPr="00BB4DCD">
              <w:rPr>
                <w:lang w:val="de-DE"/>
              </w:rPr>
              <w:sym w:font="Wingdings" w:char="F0E0"/>
            </w:r>
            <w:r>
              <w:rPr>
                <w:lang w:val="de-DE"/>
              </w:rPr>
              <w:t xml:space="preserve"> „Salate (3/</w:t>
            </w:r>
            <w:r w:rsidRPr="005E145C">
              <w:rPr>
                <w:lang w:val="de-DE"/>
              </w:rPr>
              <w:t>3</w:t>
            </w:r>
            <w:r>
              <w:rPr>
                <w:lang w:val="de-DE"/>
              </w:rPr>
              <w:t xml:space="preserve">)“) </w:t>
            </w:r>
            <w:del w:id="688" w:author="Tim Bänziger" w:date="2009-06-10T13:41:00Z">
              <w:r w:rsidDel="00AD6E24">
                <w:rPr>
                  <w:lang w:val="de-DE"/>
                </w:rPr>
                <w:delText>siehe zum besseren Verständnis auch den Screenshot)</w:delText>
              </w:r>
            </w:del>
          </w:p>
          <w:p w:rsidR="007F7989" w:rsidRDefault="00650393" w:rsidP="007F7989">
            <w:pPr>
              <w:pStyle w:val="ListParagraph"/>
              <w:numPr>
                <w:ilvl w:val="2"/>
                <w:numId w:val="38"/>
              </w:numPr>
              <w:tabs>
                <w:tab w:val="left" w:pos="5220"/>
              </w:tabs>
              <w:ind w:left="1310" w:hanging="284"/>
              <w:rPr>
                <w:rFonts w:cs="Tahoma"/>
                <w:lang w:val="de-DE"/>
              </w:rPr>
              <w:pPrChange w:id="689" w:author="Tim Bänziger" w:date="2009-06-10T13:41:00Z">
                <w:pPr>
                  <w:pStyle w:val="ListParagraph"/>
                  <w:numPr>
                    <w:ilvl w:val="2"/>
                    <w:numId w:val="38"/>
                  </w:numPr>
                  <w:shd w:val="clear" w:color="auto" w:fill="000080"/>
                  <w:tabs>
                    <w:tab w:val="left" w:pos="5220"/>
                  </w:tabs>
                  <w:ind w:left="2160" w:hanging="360"/>
                </w:pPr>
              </w:pPrChange>
            </w:pPr>
            <w:r>
              <w:rPr>
                <w:lang w:val="de-DE"/>
              </w:rPr>
              <w:t xml:space="preserve">Die erste Zahl zeigt, </w:t>
            </w:r>
            <w:del w:id="690" w:author="Tim Bänziger" w:date="2009-06-10T13:42:00Z">
              <w:r w:rsidDel="00AD6E24">
                <w:rPr>
                  <w:lang w:val="de-DE"/>
                </w:rPr>
                <w:delText xml:space="preserve">wieviele </w:delText>
              </w:r>
            </w:del>
            <w:ins w:id="691" w:author="Tim Bänziger" w:date="2009-06-10T13:42:00Z">
              <w:r w:rsidR="00AD6E24">
                <w:rPr>
                  <w:lang w:val="de-DE"/>
                </w:rPr>
                <w:t xml:space="preserve">die Menge der </w:t>
              </w:r>
            </w:ins>
            <w:r>
              <w:rPr>
                <w:lang w:val="de-DE"/>
              </w:rPr>
              <w:t>Angebote</w:t>
            </w:r>
            <w:ins w:id="692" w:author="Tim Bänziger" w:date="2009-06-10T13:42:00Z">
              <w:r w:rsidR="00AD6E24">
                <w:rPr>
                  <w:lang w:val="de-DE"/>
                </w:rPr>
                <w:t xml:space="preserve">, welche </w:t>
              </w:r>
            </w:ins>
            <w:del w:id="693" w:author="Tim Bänziger" w:date="2009-06-10T13:42:00Z">
              <w:r w:rsidDel="00AD6E24">
                <w:rPr>
                  <w:lang w:val="de-DE"/>
                </w:rPr>
                <w:delText xml:space="preserve"> unter dem Katalog momentan </w:delText>
              </w:r>
            </w:del>
            <w:r>
              <w:rPr>
                <w:lang w:val="de-DE"/>
              </w:rPr>
              <w:t xml:space="preserve">effektiv zur Verfügung stehen </w:t>
            </w:r>
            <w:del w:id="694" w:author="Tim Bänziger" w:date="2009-06-10T13:42:00Z">
              <w:r w:rsidDel="00AD6E24">
                <w:rPr>
                  <w:lang w:val="de-DE"/>
                </w:rPr>
                <w:delText>inkl</w:delText>
              </w:r>
            </w:del>
            <w:ins w:id="695" w:author="Tim Bänziger" w:date="2009-06-10T13:42:00Z">
              <w:r w:rsidR="00AD6E24">
                <w:rPr>
                  <w:lang w:val="de-DE"/>
                </w:rPr>
                <w:t>unter</w:t>
              </w:r>
            </w:ins>
            <w:del w:id="696" w:author="Tim Bänziger" w:date="2009-06-10T13:42:00Z">
              <w:r w:rsidDel="00AD6E24">
                <w:rPr>
                  <w:lang w:val="de-DE"/>
                </w:rPr>
                <w:delText>.</w:delText>
              </w:r>
            </w:del>
            <w:r>
              <w:rPr>
                <w:lang w:val="de-DE"/>
              </w:rPr>
              <w:t xml:space="preserve"> Berücksichtigung der Vorlaufzeiten und der Arbeitszeit des Angebotszone (resp. Dienstleisters)</w:t>
            </w:r>
            <w:ins w:id="697" w:author="Tim Bänziger" w:date="2009-06-10T13:42:00Z">
              <w:r w:rsidR="00AD6E24">
                <w:rPr>
                  <w:lang w:val="de-DE"/>
                </w:rPr>
                <w:t>. D</w:t>
              </w:r>
            </w:ins>
            <w:del w:id="698" w:author="Tim Bänziger" w:date="2009-06-10T13:42:00Z">
              <w:r w:rsidDel="00AD6E24">
                <w:rPr>
                  <w:lang w:val="de-DE"/>
                </w:rPr>
                <w:delText>, d</w:delText>
              </w:r>
            </w:del>
            <w:r>
              <w:rPr>
                <w:lang w:val="de-DE"/>
              </w:rPr>
              <w:t xml:space="preserve">ie zweite Zahl zeigt, </w:t>
            </w:r>
            <w:del w:id="699" w:author="Tim Bänziger" w:date="2009-06-10T13:42:00Z">
              <w:r w:rsidDel="00AD6E24">
                <w:rPr>
                  <w:lang w:val="de-DE"/>
                </w:rPr>
                <w:delText xml:space="preserve">wieviele </w:delText>
              </w:r>
            </w:del>
            <w:ins w:id="700" w:author="Tim Bänziger" w:date="2009-06-10T13:42:00Z">
              <w:r w:rsidR="00AD6E24">
                <w:rPr>
                  <w:lang w:val="de-DE"/>
                </w:rPr>
                <w:t xml:space="preserve">die Anzahl der </w:t>
              </w:r>
            </w:ins>
            <w:ins w:id="701" w:author="Tim Bänziger" w:date="2009-06-09T10:31:00Z">
              <w:r w:rsidR="00233A24">
                <w:rPr>
                  <w:lang w:val="de-DE"/>
                </w:rPr>
                <w:t>A</w:t>
              </w:r>
            </w:ins>
            <w:del w:id="702" w:author="Tim Bänziger" w:date="2009-06-09T10:31:00Z">
              <w:r w:rsidDel="00233A24">
                <w:rPr>
                  <w:lang w:val="de-DE"/>
                </w:rPr>
                <w:delText>a</w:delText>
              </w:r>
            </w:del>
            <w:r>
              <w:rPr>
                <w:lang w:val="de-DE"/>
              </w:rPr>
              <w:t>ngebote</w:t>
            </w:r>
            <w:ins w:id="703" w:author="Tim Bänziger" w:date="2009-06-10T13:43:00Z">
              <w:r w:rsidR="00AD6E24">
                <w:rPr>
                  <w:lang w:val="de-DE"/>
                </w:rPr>
                <w:t>, welche</w:t>
              </w:r>
            </w:ins>
            <w:r>
              <w:rPr>
                <w:lang w:val="de-DE"/>
              </w:rPr>
              <w:t xml:space="preserve"> maximal zur Verfügung stehen würden)</w:t>
            </w:r>
          </w:p>
          <w:p w:rsidR="00650393" w:rsidRDefault="00650393" w:rsidP="00AD6E24">
            <w:pPr>
              <w:pStyle w:val="ListParagraph"/>
              <w:numPr>
                <w:ilvl w:val="2"/>
                <w:numId w:val="38"/>
              </w:numPr>
              <w:tabs>
                <w:tab w:val="left" w:pos="5220"/>
              </w:tabs>
              <w:ind w:left="1310" w:hanging="284"/>
              <w:rPr>
                <w:lang w:val="de-DE"/>
              </w:rPr>
            </w:pPr>
            <w:r>
              <w:rPr>
                <w:lang w:val="de-DE"/>
              </w:rPr>
              <w:t>Ist die Vorlaufzeit für Salate zu kurz (vielleicht auch aufgrund der Arbeitszeit des Dienstleisters), dann werden diese nicht „eingerechnet“. D.h. im folgenden Beispiel ist die Vorlaufzeit nur für die Salate zu kurz, alles andere ist noch machbar: „</w:t>
            </w:r>
            <w:r w:rsidRPr="005E145C">
              <w:rPr>
                <w:lang w:val="de-DE"/>
              </w:rPr>
              <w:t>Abendkarte (37</w:t>
            </w:r>
            <w:r>
              <w:rPr>
                <w:lang w:val="de-DE"/>
              </w:rPr>
              <w:t>/40</w:t>
            </w:r>
            <w:r w:rsidRPr="005E145C">
              <w:rPr>
                <w:lang w:val="de-DE"/>
              </w:rPr>
              <w:t xml:space="preserve">)“ </w:t>
            </w:r>
            <w:r w:rsidRPr="005E145C">
              <w:rPr>
                <w:lang w:val="de-DE"/>
              </w:rPr>
              <w:sym w:font="Wingdings" w:char="F0E0"/>
            </w:r>
            <w:r w:rsidRPr="005E145C">
              <w:rPr>
                <w:lang w:val="de-DE"/>
              </w:rPr>
              <w:t xml:space="preserve"> „Vorspeisen (6</w:t>
            </w:r>
            <w:r>
              <w:rPr>
                <w:lang w:val="de-DE"/>
              </w:rPr>
              <w:t>/9</w:t>
            </w:r>
            <w:r w:rsidRPr="005E145C">
              <w:rPr>
                <w:lang w:val="de-DE"/>
              </w:rPr>
              <w:t xml:space="preserve">)“ </w:t>
            </w:r>
            <w:r w:rsidRPr="005E145C">
              <w:rPr>
                <w:lang w:val="de-DE"/>
              </w:rPr>
              <w:sym w:font="Wingdings" w:char="F0E0"/>
            </w:r>
            <w:r w:rsidRPr="005E145C">
              <w:rPr>
                <w:lang w:val="de-DE"/>
              </w:rPr>
              <w:t xml:space="preserve"> „Salate (0</w:t>
            </w:r>
            <w:r>
              <w:rPr>
                <w:lang w:val="de-DE"/>
              </w:rPr>
              <w:t>/3</w:t>
            </w:r>
            <w:r w:rsidRPr="005E145C">
              <w:rPr>
                <w:lang w:val="de-DE"/>
              </w:rPr>
              <w:t>)“</w:t>
            </w:r>
            <w:r>
              <w:rPr>
                <w:lang w:val="de-DE"/>
              </w:rPr>
              <w:t xml:space="preserve"> / „Andere Vorspeisen (6/6)“.</w:t>
            </w:r>
          </w:p>
          <w:p w:rsidR="00650393" w:rsidRPr="00E91504" w:rsidDel="00AD6E24" w:rsidRDefault="00650393" w:rsidP="00AD6E24">
            <w:pPr>
              <w:pStyle w:val="ListParagraph"/>
              <w:numPr>
                <w:ilvl w:val="2"/>
                <w:numId w:val="38"/>
              </w:numPr>
              <w:tabs>
                <w:tab w:val="left" w:pos="5220"/>
              </w:tabs>
              <w:ind w:left="1310" w:hanging="284"/>
              <w:rPr>
                <w:del w:id="704" w:author="Tim Bänziger" w:date="2009-06-10T13:43:00Z"/>
                <w:lang w:val="de-DE"/>
              </w:rPr>
            </w:pPr>
            <w:del w:id="705" w:author="Tim Bänziger" w:date="2009-06-10T13:43:00Z">
              <w:r w:rsidDel="00AD6E24">
                <w:rPr>
                  <w:lang w:val="de-DE"/>
                </w:rPr>
                <w:delText>Durch die Auswahl eines Kataloges, werden die darunterliegenden Angebote in der Tabelle/Grid aufgeführt</w:delText>
              </w:r>
            </w:del>
          </w:p>
          <w:p w:rsidR="007F7989" w:rsidRDefault="00650393" w:rsidP="007F7989">
            <w:pPr>
              <w:pStyle w:val="ListParagraph"/>
              <w:numPr>
                <w:ilvl w:val="1"/>
                <w:numId w:val="38"/>
              </w:numPr>
              <w:tabs>
                <w:tab w:val="left" w:pos="5220"/>
              </w:tabs>
              <w:ind w:left="1026" w:hanging="283"/>
              <w:rPr>
                <w:lang w:val="de-DE"/>
              </w:rPr>
              <w:pPrChange w:id="706" w:author="Tim Bänziger" w:date="2009-06-10T13:42:00Z">
                <w:pPr>
                  <w:pStyle w:val="ListParagraph"/>
                  <w:numPr>
                    <w:ilvl w:val="1"/>
                    <w:numId w:val="38"/>
                  </w:numPr>
                  <w:tabs>
                    <w:tab w:val="left" w:pos="5220"/>
                  </w:tabs>
                  <w:ind w:left="1440" w:hanging="360"/>
                </w:pPr>
              </w:pPrChange>
            </w:pPr>
            <w:r>
              <w:rPr>
                <w:lang w:val="de-DE"/>
              </w:rPr>
              <w:t>Es ist auch möglich mittels Intel</w:t>
            </w:r>
            <w:ins w:id="707" w:author="GARAIO AG" w:date="2009-06-10T11:41:00Z">
              <w:r w:rsidR="00E01A35">
                <w:rPr>
                  <w:lang w:val="de-DE"/>
                </w:rPr>
                <w:t>l</w:t>
              </w:r>
            </w:ins>
            <w:r>
              <w:rPr>
                <w:lang w:val="de-DE"/>
              </w:rPr>
              <w:t>i</w:t>
            </w:r>
            <w:ins w:id="708" w:author="GARAIO AG" w:date="2009-06-10T11:41:00Z">
              <w:r w:rsidR="00E01A35">
                <w:rPr>
                  <w:lang w:val="de-DE"/>
                </w:rPr>
                <w:t>S</w:t>
              </w:r>
            </w:ins>
            <w:del w:id="709" w:author="GARAIO AG" w:date="2009-06-10T11:41:00Z">
              <w:r w:rsidDel="00E01A35">
                <w:rPr>
                  <w:lang w:val="de-DE"/>
                </w:rPr>
                <w:delText>s</w:delText>
              </w:r>
            </w:del>
            <w:r>
              <w:rPr>
                <w:lang w:val="de-DE"/>
              </w:rPr>
              <w:t>en</w:t>
            </w:r>
            <w:del w:id="710" w:author="GARAIO AG" w:date="2009-06-10T11:41:00Z">
              <w:r w:rsidDel="00E01A35">
                <w:rPr>
                  <w:lang w:val="de-DE"/>
                </w:rPr>
                <w:delText>c</w:delText>
              </w:r>
            </w:del>
            <w:ins w:id="711" w:author="GARAIO AG" w:date="2009-06-10T11:41:00Z">
              <w:r w:rsidR="00E01A35">
                <w:rPr>
                  <w:lang w:val="de-DE"/>
                </w:rPr>
                <w:t>s</w:t>
              </w:r>
            </w:ins>
            <w:r>
              <w:rPr>
                <w:lang w:val="de-DE"/>
              </w:rPr>
              <w:t>e direkt ein</w:t>
            </w:r>
            <w:ins w:id="712" w:author="Tim Bänziger" w:date="2009-06-10T13:43:00Z">
              <w:r w:rsidR="00AD6E24">
                <w:rPr>
                  <w:lang w:val="de-DE"/>
                </w:rPr>
                <w:t xml:space="preserve"> Angebot </w:t>
              </w:r>
            </w:ins>
            <w:del w:id="713" w:author="Tim Bänziger" w:date="2009-06-10T13:43:00Z">
              <w:r w:rsidDel="00AD6E24">
                <w:rPr>
                  <w:lang w:val="de-DE"/>
                </w:rPr>
                <w:delText xml:space="preserve">en Katalog </w:delText>
              </w:r>
            </w:del>
            <w:r>
              <w:rPr>
                <w:lang w:val="de-DE"/>
              </w:rPr>
              <w:t>zu suchen.</w:t>
            </w:r>
          </w:p>
          <w:p w:rsidR="00650393" w:rsidRDefault="00650393" w:rsidP="00650393">
            <w:pPr>
              <w:pStyle w:val="ListParagraph"/>
              <w:numPr>
                <w:ilvl w:val="2"/>
                <w:numId w:val="38"/>
              </w:numPr>
              <w:tabs>
                <w:tab w:val="left" w:pos="5220"/>
              </w:tabs>
              <w:rPr>
                <w:lang w:val="de-DE"/>
              </w:rPr>
            </w:pPr>
            <w:del w:id="714" w:author="Tim Bänziger" w:date="2009-06-10T13:43:00Z">
              <w:r w:rsidDel="00AD6E24">
                <w:rPr>
                  <w:lang w:val="de-DE"/>
                </w:rPr>
                <w:delText xml:space="preserve">z.B. bei der Eingabe von „Abendk…“ wird untereinander </w:delText>
              </w:r>
              <w:r w:rsidRPr="0098608E" w:rsidDel="00AD6E24">
                <w:rPr>
                  <w:lang w:val="de-DE"/>
                </w:rPr>
                <w:sym w:font="Wingdings" w:char="F0E0"/>
              </w:r>
              <w:r w:rsidDel="00AD6E24">
                <w:rPr>
                  <w:lang w:val="de-DE"/>
                </w:rPr>
                <w:delText xml:space="preserve"> „Abendkarte (40/40)“ „Abendkarte\Vorspeisen (9/9)“ „Abendkarte\Hauptspeisen (21/21)</w:delText>
              </w:r>
              <w:r w:rsidDel="00AD6E24">
                <w:rPr>
                  <w:lang w:val="de-DE"/>
                </w:rPr>
                <w:br/>
                <w:delText>„Abendkarte\Nachspeisen (10/10) angezeigt.</w:delText>
              </w:r>
            </w:del>
            <w:ins w:id="715" w:author="Tim Bänziger" w:date="2009-06-10T13:43:00Z">
              <w:r w:rsidR="00AD6E24">
                <w:rPr>
                  <w:lang w:val="de-DE"/>
                </w:rPr>
                <w:t>durch Eingabe der Artikelnummer oder</w:t>
              </w:r>
            </w:ins>
          </w:p>
          <w:p w:rsidR="002F532D" w:rsidRPr="00AD6E24" w:rsidDel="00AD6E24" w:rsidRDefault="00650393" w:rsidP="00650393">
            <w:pPr>
              <w:pStyle w:val="ListParagraph"/>
              <w:numPr>
                <w:ilvl w:val="2"/>
                <w:numId w:val="38"/>
              </w:numPr>
              <w:tabs>
                <w:tab w:val="left" w:pos="5220"/>
              </w:tabs>
              <w:rPr>
                <w:del w:id="716" w:author="Tim Bänziger" w:date="2009-06-10T13:44:00Z"/>
                <w:lang w:val="de-DE"/>
              </w:rPr>
            </w:pPr>
            <w:del w:id="717" w:author="Tim Bänziger" w:date="2009-06-10T13:44:00Z">
              <w:r w:rsidDel="00AD6E24">
                <w:rPr>
                  <w:lang w:val="de-DE"/>
                </w:rPr>
                <w:delText>genau wie bei der Tree-Ansicht, wird auch die Anzahl der darunterliegenden Angebote angezeigt</w:delText>
              </w:r>
              <w:r w:rsidR="002F532D" w:rsidDel="00AD6E24">
                <w:rPr>
                  <w:lang w:val="de-DE"/>
                </w:rPr>
                <w:delText>.</w:delText>
              </w:r>
            </w:del>
            <w:ins w:id="718" w:author="Tim Bänziger" w:date="2009-06-10T13:44:00Z">
              <w:r w:rsidR="00AD6E24">
                <w:rPr>
                  <w:lang w:val="de-DE"/>
                </w:rPr>
                <w:t xml:space="preserve">durch Eingabe der </w:t>
              </w:r>
              <w:r w:rsidR="007F7989" w:rsidRPr="007F7989">
                <w:rPr>
                  <w:lang w:val="de-DE"/>
                  <w:rPrChange w:id="719" w:author="Tim Bänziger" w:date="2009-06-10T13:46:00Z">
                    <w:rPr>
                      <w:sz w:val="16"/>
                      <w:szCs w:val="16"/>
                      <w:lang w:val="de-DE"/>
                    </w:rPr>
                  </w:rPrChange>
                </w:rPr>
                <w:t>Artikelbezeichnung</w:t>
              </w:r>
            </w:ins>
          </w:p>
          <w:p w:rsidR="007F7989" w:rsidRDefault="007F7989" w:rsidP="007F7989">
            <w:pPr>
              <w:pStyle w:val="ListParagraph"/>
              <w:numPr>
                <w:ilvl w:val="2"/>
                <w:numId w:val="38"/>
              </w:numPr>
              <w:tabs>
                <w:tab w:val="left" w:pos="5220"/>
              </w:tabs>
              <w:ind w:left="0"/>
              <w:rPr>
                <w:ins w:id="720" w:author="GARAIO AG" w:date="2009-06-10T11:51:00Z"/>
                <w:del w:id="721" w:author="Tim Bänziger" w:date="2009-06-10T13:44:00Z"/>
                <w:lang w:val="de-DE"/>
              </w:rPr>
              <w:pPrChange w:id="722" w:author="Tim Bänziger" w:date="2009-06-10T13:44:00Z">
                <w:pPr>
                  <w:pStyle w:val="ListParagraph"/>
                  <w:numPr>
                    <w:ilvl w:val="2"/>
                    <w:numId w:val="38"/>
                  </w:numPr>
                  <w:tabs>
                    <w:tab w:val="left" w:pos="5220"/>
                  </w:tabs>
                  <w:ind w:left="2160" w:hanging="360"/>
                </w:pPr>
              </w:pPrChange>
            </w:pPr>
            <w:del w:id="723" w:author="Tim Bänziger" w:date="2009-06-10T13:44:00Z">
              <w:r w:rsidRPr="007F7989">
                <w:rPr>
                  <w:lang w:val="de-DE"/>
                  <w:rPrChange w:id="724" w:author="Tim Bänziger" w:date="2009-06-10T13:46:00Z">
                    <w:rPr>
                      <w:sz w:val="16"/>
                      <w:szCs w:val="16"/>
                      <w:lang w:val="de-DE"/>
                    </w:rPr>
                  </w:rPrChange>
                </w:rPr>
                <w:delText>Durch die Auswahl eines Kataloges, werden die darunterliegenden Angebote in der Tabelle/Grid aufgeführt</w:delText>
              </w:r>
            </w:del>
          </w:p>
          <w:p w:rsidR="007148FE" w:rsidRDefault="007148FE">
            <w:pPr>
              <w:pStyle w:val="ListParagraph"/>
              <w:numPr>
                <w:ilvl w:val="2"/>
                <w:numId w:val="38"/>
              </w:numPr>
              <w:tabs>
                <w:tab w:val="left" w:pos="5220"/>
              </w:tabs>
              <w:rPr>
                <w:ins w:id="725" w:author="GARAIO AG" w:date="2009-06-10T11:51:00Z"/>
                <w:lang w:val="de-DE"/>
              </w:rPr>
            </w:pPr>
          </w:p>
          <w:p w:rsidR="007F7989" w:rsidRPr="007F7989" w:rsidRDefault="007F7989" w:rsidP="007F7989">
            <w:pPr>
              <w:pStyle w:val="ListParagraph"/>
              <w:numPr>
                <w:ilvl w:val="0"/>
                <w:numId w:val="38"/>
              </w:numPr>
              <w:tabs>
                <w:tab w:val="left" w:pos="5220"/>
              </w:tabs>
              <w:rPr>
                <w:ins w:id="726" w:author="Tim Bänziger" w:date="2009-06-10T13:45:00Z"/>
                <w:lang w:val="de-DE"/>
                <w:rPrChange w:id="727" w:author="Tim Bänziger" w:date="2009-06-10T13:46:00Z">
                  <w:rPr>
                    <w:ins w:id="728" w:author="Tim Bänziger" w:date="2009-06-10T13:45:00Z"/>
                    <w:highlight w:val="yellow"/>
                    <w:lang w:val="de-DE"/>
                  </w:rPr>
                </w:rPrChange>
              </w:rPr>
              <w:pPrChange w:id="729" w:author="GARAIO AG" w:date="2009-06-10T11:51:00Z">
                <w:pPr>
                  <w:pStyle w:val="ListParagraph"/>
                  <w:numPr>
                    <w:ilvl w:val="2"/>
                    <w:numId w:val="38"/>
                  </w:numPr>
                  <w:shd w:val="clear" w:color="auto" w:fill="000080"/>
                  <w:tabs>
                    <w:tab w:val="left" w:pos="5220"/>
                  </w:tabs>
                  <w:ind w:left="2160" w:hanging="360"/>
                </w:pPr>
              </w:pPrChange>
            </w:pPr>
            <w:ins w:id="730" w:author="GARAIO AG" w:date="2009-06-10T11:51:00Z">
              <w:del w:id="731" w:author="Tim Bänziger" w:date="2009-06-10T13:44:00Z">
                <w:r w:rsidRPr="007F7989">
                  <w:rPr>
                    <w:lang w:val="de-DE"/>
                    <w:rPrChange w:id="732" w:author="Tim Bänziger" w:date="2009-06-10T13:46:00Z">
                      <w:rPr>
                        <w:sz w:val="16"/>
                        <w:szCs w:val="16"/>
                        <w:lang w:val="de-DE"/>
                      </w:rPr>
                    </w:rPrChange>
                  </w:rPr>
                  <w:delText xml:space="preserve">Innerhalb des modalen Dialogs </w:delText>
                </w:r>
              </w:del>
            </w:ins>
            <w:ins w:id="733" w:author="GARAIO AG" w:date="2009-06-10T11:52:00Z">
              <w:del w:id="734" w:author="Tim Bänziger" w:date="2009-06-10T13:44:00Z">
                <w:r w:rsidRPr="007F7989">
                  <w:rPr>
                    <w:lang w:val="de-DE"/>
                    <w:rPrChange w:id="735" w:author="Tim Bänziger" w:date="2009-06-10T13:46:00Z">
                      <w:rPr>
                        <w:sz w:val="16"/>
                        <w:szCs w:val="16"/>
                        <w:lang w:val="de-DE"/>
                      </w:rPr>
                    </w:rPrChange>
                  </w:rPr>
                  <w:delText xml:space="preserve">steht </w:delText>
                </w:r>
              </w:del>
            </w:ins>
            <w:ins w:id="736" w:author="GARAIO AG" w:date="2009-06-10T11:51:00Z">
              <w:del w:id="737" w:author="Tim Bänziger" w:date="2009-06-10T13:44:00Z">
                <w:r w:rsidRPr="007F7989">
                  <w:rPr>
                    <w:lang w:val="de-DE"/>
                    <w:rPrChange w:id="738" w:author="Tim Bänziger" w:date="2009-06-10T13:46:00Z">
                      <w:rPr>
                        <w:sz w:val="16"/>
                        <w:szCs w:val="16"/>
                        <w:lang w:val="de-DE"/>
                      </w:rPr>
                    </w:rPrChange>
                  </w:rPr>
                  <w:delText>für das selekt</w:delText>
                </w:r>
              </w:del>
            </w:ins>
            <w:ins w:id="739" w:author="GARAIO AG" w:date="2009-06-10T11:52:00Z">
              <w:del w:id="740" w:author="Tim Bänziger" w:date="2009-06-10T13:44:00Z">
                <w:r w:rsidRPr="007F7989">
                  <w:rPr>
                    <w:lang w:val="de-DE"/>
                    <w:rPrChange w:id="741" w:author="Tim Bänziger" w:date="2009-06-10T13:46:00Z">
                      <w:rPr>
                        <w:sz w:val="16"/>
                        <w:szCs w:val="16"/>
                        <w:lang w:val="de-DE"/>
                      </w:rPr>
                    </w:rPrChange>
                  </w:rPr>
                  <w:delText xml:space="preserve">ierte Angebot die Möglichkeit </w:delText>
                </w:r>
              </w:del>
            </w:ins>
            <w:ins w:id="742" w:author="GARAIO AG" w:date="2009-06-10T11:53:00Z">
              <w:del w:id="743" w:author="Tim Bänziger" w:date="2009-06-10T13:44:00Z">
                <w:r w:rsidRPr="007F7989">
                  <w:rPr>
                    <w:lang w:val="de-DE"/>
                    <w:rPrChange w:id="744" w:author="Tim Bänziger" w:date="2009-06-10T13:46:00Z">
                      <w:rPr>
                        <w:sz w:val="16"/>
                        <w:szCs w:val="16"/>
                        <w:lang w:val="de-DE"/>
                      </w:rPr>
                    </w:rPrChange>
                  </w:rPr>
                  <w:delText>offen</w:delText>
                </w:r>
              </w:del>
            </w:ins>
            <w:ins w:id="745" w:author="GARAIO AG" w:date="2009-06-10T11:52:00Z">
              <w:del w:id="746" w:author="Tim Bänziger" w:date="2009-06-10T13:44:00Z">
                <w:r w:rsidRPr="007F7989">
                  <w:rPr>
                    <w:lang w:val="de-DE"/>
                    <w:rPrChange w:id="747" w:author="Tim Bänziger" w:date="2009-06-10T13:46:00Z">
                      <w:rPr>
                        <w:sz w:val="16"/>
                        <w:szCs w:val="16"/>
                        <w:lang w:val="de-DE"/>
                      </w:rPr>
                    </w:rPrChange>
                  </w:rPr>
                  <w:delText xml:space="preserve"> die Anzahl der Artikel direkt </w:delText>
                </w:r>
              </w:del>
            </w:ins>
            <w:ins w:id="748" w:author="GARAIO AG" w:date="2009-06-10T11:53:00Z">
              <w:del w:id="749" w:author="Tim Bänziger" w:date="2009-06-10T13:44:00Z">
                <w:r w:rsidRPr="007F7989">
                  <w:rPr>
                    <w:lang w:val="de-DE"/>
                    <w:rPrChange w:id="750" w:author="Tim Bänziger" w:date="2009-06-10T13:46:00Z">
                      <w:rPr>
                        <w:sz w:val="16"/>
                        <w:szCs w:val="16"/>
                        <w:lang w:val="de-DE"/>
                      </w:rPr>
                    </w:rPrChange>
                  </w:rPr>
                  <w:delText xml:space="preserve">als ganzzahliger Wert zu definieren </w:delText>
                </w:r>
              </w:del>
            </w:ins>
            <w:ins w:id="751" w:author="GARAIO AG" w:date="2009-06-10T11:54:00Z">
              <w:del w:id="752" w:author="Tim Bänziger" w:date="2009-06-10T13:44:00Z">
                <w:r w:rsidRPr="007F7989">
                  <w:rPr>
                    <w:lang w:val="de-DE"/>
                    <w:rPrChange w:id="753" w:author="Tim Bänziger" w:date="2009-06-10T13:46:00Z">
                      <w:rPr>
                        <w:sz w:val="16"/>
                        <w:szCs w:val="16"/>
                        <w:lang w:val="de-DE"/>
                      </w:rPr>
                    </w:rPrChange>
                  </w:rPr>
                  <w:delText>oder durch eine Checkbox als „offene Menge“ zu klassieren (d.h. die Menge liegt im Ermessen des Dienstleisters).</w:delText>
                </w:r>
              </w:del>
            </w:ins>
            <w:ins w:id="754" w:author="Tim Bänziger" w:date="2009-06-10T13:44:00Z">
              <w:r w:rsidRPr="007F7989">
                <w:rPr>
                  <w:lang w:val="de-DE"/>
                  <w:rPrChange w:id="755" w:author="Tim Bänziger" w:date="2009-06-10T13:46:00Z">
                    <w:rPr>
                      <w:sz w:val="16"/>
                      <w:szCs w:val="16"/>
                      <w:highlight w:val="yellow"/>
                      <w:lang w:val="de-DE"/>
                    </w:rPr>
                  </w:rPrChange>
                </w:rPr>
                <w:t xml:space="preserve">Nach Auswahl des gewünschten Angebots wird automatisch validiert ob es sich um eine offene Menge handelt oder nicht. </w:t>
              </w:r>
            </w:ins>
          </w:p>
          <w:p w:rsidR="007F7989" w:rsidRPr="007F7989" w:rsidRDefault="007F7989" w:rsidP="007F7989">
            <w:pPr>
              <w:pStyle w:val="ListParagraph"/>
              <w:numPr>
                <w:ilvl w:val="1"/>
                <w:numId w:val="38"/>
              </w:numPr>
              <w:tabs>
                <w:tab w:val="left" w:pos="5220"/>
              </w:tabs>
              <w:rPr>
                <w:ins w:id="756" w:author="Tim Bänziger" w:date="2009-06-10T13:45:00Z"/>
                <w:lang w:val="de-DE"/>
                <w:rPrChange w:id="757" w:author="Tim Bänziger" w:date="2009-06-10T13:46:00Z">
                  <w:rPr>
                    <w:ins w:id="758" w:author="Tim Bänziger" w:date="2009-06-10T13:45:00Z"/>
                    <w:highlight w:val="yellow"/>
                    <w:lang w:val="de-DE"/>
                  </w:rPr>
                </w:rPrChange>
              </w:rPr>
              <w:pPrChange w:id="759" w:author="Tim Bänziger" w:date="2009-06-10T13:45:00Z">
                <w:pPr>
                  <w:pStyle w:val="ListParagraph"/>
                  <w:numPr>
                    <w:ilvl w:val="2"/>
                    <w:numId w:val="38"/>
                  </w:numPr>
                  <w:shd w:val="clear" w:color="auto" w:fill="000080"/>
                  <w:tabs>
                    <w:tab w:val="left" w:pos="5220"/>
                  </w:tabs>
                  <w:ind w:left="2160" w:hanging="360"/>
                </w:pPr>
              </w:pPrChange>
            </w:pPr>
            <w:ins w:id="760" w:author="Tim Bänziger" w:date="2009-06-10T13:45:00Z">
              <w:r w:rsidRPr="007F7989">
                <w:rPr>
                  <w:lang w:val="de-DE"/>
                  <w:rPrChange w:id="761" w:author="Tim Bänziger" w:date="2009-06-10T13:46:00Z">
                    <w:rPr>
                      <w:sz w:val="16"/>
                      <w:szCs w:val="16"/>
                      <w:highlight w:val="yellow"/>
                      <w:lang w:val="de-DE"/>
                    </w:rPr>
                  </w:rPrChange>
                </w:rPr>
                <w:t>Bei NICHT offener Menge wird ein Eingabefeld für die Erfassung der Bestellmenge eingeblendet</w:t>
              </w:r>
            </w:ins>
          </w:p>
          <w:p w:rsidR="007F7989" w:rsidRPr="007F7989" w:rsidRDefault="007F7989" w:rsidP="007F7989">
            <w:pPr>
              <w:pStyle w:val="ListParagraph"/>
              <w:numPr>
                <w:ilvl w:val="1"/>
                <w:numId w:val="38"/>
              </w:numPr>
              <w:tabs>
                <w:tab w:val="left" w:pos="5220"/>
              </w:tabs>
              <w:rPr>
                <w:ins w:id="762" w:author="Tim Bänziger" w:date="2009-06-10T13:46:00Z"/>
                <w:lang w:val="de-DE"/>
                <w:rPrChange w:id="763" w:author="Tim Bänziger" w:date="2009-06-10T13:46:00Z">
                  <w:rPr>
                    <w:ins w:id="764" w:author="Tim Bänziger" w:date="2009-06-10T13:46:00Z"/>
                    <w:highlight w:val="yellow"/>
                    <w:lang w:val="de-DE"/>
                  </w:rPr>
                </w:rPrChange>
              </w:rPr>
              <w:pPrChange w:id="765" w:author="Tim Bänziger" w:date="2009-06-10T13:45:00Z">
                <w:pPr>
                  <w:pStyle w:val="ListParagraph"/>
                  <w:numPr>
                    <w:ilvl w:val="2"/>
                    <w:numId w:val="38"/>
                  </w:numPr>
                  <w:shd w:val="clear" w:color="auto" w:fill="000080"/>
                  <w:tabs>
                    <w:tab w:val="left" w:pos="5220"/>
                  </w:tabs>
                  <w:ind w:left="2160" w:hanging="360"/>
                </w:pPr>
              </w:pPrChange>
            </w:pPr>
            <w:ins w:id="766" w:author="Tim Bänziger" w:date="2009-06-10T13:46:00Z">
              <w:r w:rsidRPr="007F7989">
                <w:rPr>
                  <w:lang w:val="de-DE"/>
                  <w:rPrChange w:id="767" w:author="Tim Bänziger" w:date="2009-06-10T13:46:00Z">
                    <w:rPr>
                      <w:sz w:val="16"/>
                      <w:szCs w:val="16"/>
                      <w:highlight w:val="yellow"/>
                      <w:lang w:val="de-DE"/>
                    </w:rPr>
                  </w:rPrChange>
                </w:rPr>
                <w:t>Bei offener Menge wird dieses Feld ausgeblendet</w:t>
              </w:r>
            </w:ins>
          </w:p>
          <w:p w:rsidR="007F7989" w:rsidRPr="007F7989" w:rsidRDefault="007F7989" w:rsidP="007F7989">
            <w:pPr>
              <w:tabs>
                <w:tab w:val="left" w:pos="5220"/>
              </w:tabs>
              <w:rPr>
                <w:del w:id="768" w:author="Tim Bänziger" w:date="2009-06-10T13:46:00Z"/>
                <w:highlight w:val="yellow"/>
                <w:lang w:val="de-DE"/>
                <w:rPrChange w:id="769" w:author="Tim Bänziger" w:date="2009-06-10T13:46:00Z">
                  <w:rPr>
                    <w:del w:id="770" w:author="Tim Bänziger" w:date="2009-06-10T13:46:00Z"/>
                    <w:rFonts w:cs="Tahoma"/>
                    <w:lang w:val="de-DE"/>
                  </w:rPr>
                </w:rPrChange>
              </w:rPr>
              <w:pPrChange w:id="771" w:author="Tim Bänziger" w:date="2009-06-10T13:46:00Z">
                <w:pPr>
                  <w:pStyle w:val="ListParagraph"/>
                  <w:numPr>
                    <w:ilvl w:val="2"/>
                    <w:numId w:val="38"/>
                  </w:numPr>
                  <w:shd w:val="clear" w:color="auto" w:fill="000080"/>
                  <w:tabs>
                    <w:tab w:val="left" w:pos="5220"/>
                  </w:tabs>
                  <w:ind w:left="2160" w:hanging="360"/>
                </w:pPr>
              </w:pPrChange>
            </w:pPr>
          </w:p>
          <w:p w:rsidR="007F7989" w:rsidRDefault="007F7989" w:rsidP="007F7989">
            <w:pPr>
              <w:pStyle w:val="ListParagraph"/>
              <w:tabs>
                <w:tab w:val="left" w:pos="5220"/>
              </w:tabs>
              <w:rPr>
                <w:ins w:id="772" w:author="GARAIO AG" w:date="2009-06-10T11:51:00Z"/>
                <w:lang w:val="de-DE"/>
              </w:rPr>
              <w:pPrChange w:id="773" w:author="GARAIO AG" w:date="2009-06-10T11:51:00Z">
                <w:pPr>
                  <w:pStyle w:val="ListParagraph"/>
                  <w:numPr>
                    <w:numId w:val="38"/>
                  </w:numPr>
                  <w:tabs>
                    <w:tab w:val="left" w:pos="5220"/>
                  </w:tabs>
                  <w:ind w:hanging="360"/>
                </w:pPr>
              </w:pPrChange>
            </w:pPr>
          </w:p>
          <w:p w:rsidR="00650393" w:rsidRDefault="00650393" w:rsidP="00650393">
            <w:pPr>
              <w:pStyle w:val="ListParagraph"/>
              <w:numPr>
                <w:ilvl w:val="0"/>
                <w:numId w:val="38"/>
              </w:numPr>
              <w:tabs>
                <w:tab w:val="left" w:pos="5220"/>
              </w:tabs>
              <w:rPr>
                <w:ins w:id="774" w:author="Tim Bänziger" w:date="2009-06-10T13:49:00Z"/>
                <w:lang w:val="de-DE"/>
              </w:rPr>
            </w:pPr>
            <w:del w:id="775" w:author="Tim Bänziger" w:date="2009-06-10T13:46:00Z">
              <w:r w:rsidDel="00AD6E24">
                <w:rPr>
                  <w:lang w:val="de-DE"/>
                </w:rPr>
                <w:delText>Direkt in der Tabelle/Grid kann in der Spalte „</w:delText>
              </w:r>
              <w:r w:rsidRPr="00AC5D0A" w:rsidDel="00AD6E24">
                <w:rPr>
                  <w:lang w:val="de-DE"/>
                </w:rPr>
                <w:delText>(Offene) Menge</w:delText>
              </w:r>
              <w:r w:rsidDel="00AD6E24">
                <w:rPr>
                  <w:lang w:val="de-DE"/>
                </w:rPr>
                <w:delText>“ entweder die Menge/Stückzahl des gewünschten Angebotes definiert werden (durch Eingabe von Zahlen – wobei maximal 6 Stellen eingegeben werden können „999999“</w:delText>
              </w:r>
            </w:del>
            <w:ins w:id="776" w:author="Remo Herren" w:date="2009-05-14T08:23:00Z">
              <w:del w:id="777" w:author="Tim Bänziger" w:date="2009-06-10T13:46:00Z">
                <w:r w:rsidR="00DC4408" w:rsidDel="00AD6E24">
                  <w:rPr>
                    <w:lang w:val="de-DE"/>
                  </w:rPr>
                  <w:delText xml:space="preserve">auf Ganzzahlen validiert </w:delText>
                </w:r>
              </w:del>
            </w:ins>
            <w:ins w:id="778" w:author="Remo Herren" w:date="2009-05-14T08:26:00Z">
              <w:del w:id="779" w:author="Tim Bänziger" w:date="2009-06-10T13:46:00Z">
                <w:r w:rsidR="00DC4408" w:rsidDel="00AD6E24">
                  <w:rPr>
                    <w:lang w:val="de-DE"/>
                  </w:rPr>
                  <w:delText>wird</w:delText>
                </w:r>
              </w:del>
            </w:ins>
            <w:del w:id="780" w:author="Tim Bänziger" w:date="2009-06-10T13:46:00Z">
              <w:r w:rsidDel="00AD6E24">
                <w:rPr>
                  <w:lang w:val="de-DE"/>
                </w:rPr>
                <w:delText>), oder eine Checkbox selektiert werden (d.h. die Menge liegt im Ermessen des Dienstleisters).</w:delText>
              </w:r>
            </w:del>
            <w:ins w:id="781" w:author="Tim Bänziger" w:date="2009-06-10T13:46:00Z">
              <w:r w:rsidR="00AD6E24">
                <w:rPr>
                  <w:lang w:val="de-DE"/>
                </w:rPr>
                <w:t xml:space="preserve">Das Feld „Menge“ wird auf </w:t>
              </w:r>
              <w:r w:rsidR="007F7989" w:rsidRPr="007F7989">
                <w:rPr>
                  <w:b/>
                  <w:lang w:val="de-DE"/>
                  <w:rPrChange w:id="782" w:author="Tim Bänziger" w:date="2009-06-10T13:47:00Z">
                    <w:rPr>
                      <w:sz w:val="16"/>
                      <w:szCs w:val="16"/>
                      <w:lang w:val="de-DE"/>
                    </w:rPr>
                  </w:rPrChange>
                </w:rPr>
                <w:t>Ganzzahlen</w:t>
              </w:r>
              <w:r w:rsidR="00AD6E24">
                <w:rPr>
                  <w:lang w:val="de-DE"/>
                </w:rPr>
                <w:t xml:space="preserve"> </w:t>
              </w:r>
              <w:r w:rsidR="00AD6E24">
                <w:rPr>
                  <w:b/>
                  <w:lang w:val="de-DE"/>
                </w:rPr>
                <w:t>grösser 0</w:t>
              </w:r>
              <w:r w:rsidR="00AD6E24">
                <w:rPr>
                  <w:lang w:val="de-DE"/>
                </w:rPr>
                <w:t xml:space="preserve"> validiert</w:t>
              </w:r>
            </w:ins>
          </w:p>
          <w:p w:rsidR="007F7989" w:rsidRDefault="003545D6" w:rsidP="007F7989">
            <w:pPr>
              <w:pStyle w:val="ListParagraph"/>
              <w:rPr>
                <w:del w:id="783" w:author="Tim Bänziger" w:date="2009-06-10T13:50:00Z"/>
                <w:lang w:val="de-DE"/>
              </w:rPr>
              <w:pPrChange w:id="784" w:author="Tim Bänziger" w:date="2009-06-10T13:50:00Z">
                <w:pPr>
                  <w:pStyle w:val="ListParagraph"/>
                  <w:numPr>
                    <w:ilvl w:val="2"/>
                    <w:numId w:val="38"/>
                  </w:numPr>
                  <w:tabs>
                    <w:tab w:val="left" w:pos="5220"/>
                  </w:tabs>
                  <w:ind w:left="2160" w:hanging="360"/>
                </w:pPr>
              </w:pPrChange>
            </w:pPr>
            <w:ins w:id="785" w:author="Tim Bänziger" w:date="2009-06-10T13:49:00Z">
              <w:r>
                <w:rPr>
                  <w:lang w:val="de-DE"/>
                </w:rPr>
                <w:t>Durch Klick auf „Bestellen“</w:t>
              </w:r>
            </w:ins>
            <w:ins w:id="786" w:author="Tim Bänziger" w:date="2009-06-10T13:50:00Z">
              <w:r>
                <w:rPr>
                  <w:lang w:val="de-DE"/>
                </w:rPr>
                <w:t xml:space="preserve"> wird die Bestellung zu den bereits vorhandenen in der Smartlist hinzugefügt.</w:t>
              </w:r>
            </w:ins>
          </w:p>
          <w:p w:rsidR="007148FE" w:rsidRDefault="007148FE">
            <w:pPr>
              <w:pStyle w:val="ListParagraph"/>
              <w:numPr>
                <w:ilvl w:val="0"/>
                <w:numId w:val="38"/>
              </w:numPr>
              <w:tabs>
                <w:tab w:val="left" w:pos="5220"/>
              </w:tabs>
              <w:rPr>
                <w:ins w:id="787" w:author="Tim Bänziger" w:date="2009-06-10T13:50:00Z"/>
                <w:lang w:val="de-DE"/>
              </w:rPr>
            </w:pPr>
          </w:p>
          <w:p w:rsidR="007F7989" w:rsidRDefault="007F7989" w:rsidP="007F7989">
            <w:pPr>
              <w:pStyle w:val="ListParagraph"/>
              <w:rPr>
                <w:del w:id="788" w:author="Tim Bänziger" w:date="2009-06-10T13:50:00Z"/>
                <w:lang w:val="de-DE"/>
              </w:rPr>
              <w:pPrChange w:id="789" w:author="Tim Bänziger" w:date="2009-06-10T13:50:00Z">
                <w:pPr>
                  <w:pStyle w:val="ListParagraph"/>
                  <w:numPr>
                    <w:numId w:val="38"/>
                  </w:numPr>
                  <w:tabs>
                    <w:tab w:val="left" w:pos="5220"/>
                  </w:tabs>
                  <w:ind w:hanging="360"/>
                </w:pPr>
              </w:pPrChange>
            </w:pPr>
          </w:p>
          <w:p w:rsidR="007F7989" w:rsidRDefault="00650393" w:rsidP="007F7989">
            <w:pPr>
              <w:pStyle w:val="ListParagraph"/>
              <w:rPr>
                <w:del w:id="790" w:author="Tim Bänziger" w:date="2009-06-10T13:47:00Z"/>
                <w:lang w:val="de-DE"/>
              </w:rPr>
              <w:pPrChange w:id="791" w:author="Tim Bänziger" w:date="2009-06-10T13:50:00Z">
                <w:pPr>
                  <w:pStyle w:val="ListParagraph"/>
                  <w:numPr>
                    <w:numId w:val="38"/>
                  </w:numPr>
                  <w:tabs>
                    <w:tab w:val="left" w:pos="5220"/>
                  </w:tabs>
                  <w:ind w:hanging="360"/>
                </w:pPr>
              </w:pPrChange>
            </w:pPr>
            <w:del w:id="792" w:author="Tim Bänziger" w:date="2009-06-10T13:47:00Z">
              <w:r w:rsidRPr="00650393" w:rsidDel="00AD6E24">
                <w:rPr>
                  <w:lang w:val="de-DE"/>
                </w:rPr>
                <w:delText>Die Spalten „Artikel-Nr.“ und „Bezeichnung“ beinhalten jeweils einen Spalten-Such-Filter.</w:delText>
              </w:r>
            </w:del>
          </w:p>
          <w:p w:rsidR="007F7989" w:rsidRDefault="007F7989" w:rsidP="007F7989">
            <w:pPr>
              <w:pStyle w:val="ListParagraph"/>
              <w:rPr>
                <w:del w:id="793" w:author="Tim Bänziger" w:date="2009-06-10T13:49:00Z"/>
                <w:lang w:val="de-DE"/>
              </w:rPr>
              <w:pPrChange w:id="794" w:author="Tim Bänziger" w:date="2009-06-10T13:50:00Z">
                <w:pPr>
                  <w:tabs>
                    <w:tab w:val="left" w:pos="5220"/>
                  </w:tabs>
                </w:pPr>
              </w:pPrChange>
            </w:pPr>
          </w:p>
          <w:p w:rsidR="007F7989" w:rsidRDefault="00822F3D" w:rsidP="007F7989">
            <w:pPr>
              <w:pStyle w:val="ListParagraph"/>
              <w:rPr>
                <w:del w:id="795" w:author="Tim Bänziger" w:date="2009-06-10T13:49:00Z"/>
                <w:lang w:val="de-DE"/>
              </w:rPr>
              <w:pPrChange w:id="796" w:author="Tim Bänziger" w:date="2009-06-10T13:50:00Z">
                <w:pPr>
                  <w:pStyle w:val="ListParagraph"/>
                  <w:numPr>
                    <w:numId w:val="38"/>
                  </w:numPr>
                  <w:tabs>
                    <w:tab w:val="left" w:pos="5220"/>
                  </w:tabs>
                  <w:ind w:hanging="360"/>
                </w:pPr>
              </w:pPrChange>
            </w:pPr>
            <w:del w:id="797" w:author="Tim Bänziger" w:date="2009-06-10T13:49:00Z">
              <w:r w:rsidDel="003545D6">
                <w:rPr>
                  <w:lang w:val="de-DE"/>
                </w:rPr>
                <w:delText>Folgende Änderungen können direkt in der Liste der Bestellungen vorgenommen werden (OHNE in einen modalen Dialog zu wechseln):</w:delText>
              </w:r>
            </w:del>
          </w:p>
          <w:p w:rsidR="007F7989" w:rsidRDefault="00822F3D" w:rsidP="007F7989">
            <w:pPr>
              <w:pStyle w:val="ListParagraph"/>
              <w:rPr>
                <w:del w:id="798" w:author="Tim Bänziger" w:date="2009-06-10T13:49:00Z"/>
                <w:lang w:val="de-DE"/>
              </w:rPr>
              <w:pPrChange w:id="799" w:author="Tim Bänziger" w:date="2009-06-10T13:50:00Z">
                <w:pPr>
                  <w:pStyle w:val="ListParagraph"/>
                  <w:numPr>
                    <w:ilvl w:val="1"/>
                    <w:numId w:val="38"/>
                  </w:numPr>
                  <w:tabs>
                    <w:tab w:val="left" w:pos="5220"/>
                  </w:tabs>
                  <w:ind w:left="1440" w:hanging="360"/>
                </w:pPr>
              </w:pPrChange>
            </w:pPr>
            <w:del w:id="800" w:author="Tim Bänziger" w:date="2009-06-10T13:49:00Z">
              <w:r w:rsidDel="003545D6">
                <w:rPr>
                  <w:lang w:val="de-DE"/>
                </w:rPr>
                <w:delText>Direkt in der Tabelle/Grid kann in der Spalte „</w:delText>
              </w:r>
              <w:r w:rsidRPr="00AC5D0A" w:rsidDel="003545D6">
                <w:rPr>
                  <w:lang w:val="de-DE"/>
                </w:rPr>
                <w:delText>(Offene) Menge</w:delText>
              </w:r>
              <w:r w:rsidDel="003545D6">
                <w:rPr>
                  <w:lang w:val="de-DE"/>
                </w:rPr>
                <w:delText>“ entweder die Menge/Stückzahl des gewünschten Angebotes editiert werden (durch Eingabe von Zahlen – wobei maximal 6 Stellen eingegeben werden können „999999</w:delText>
              </w:r>
            </w:del>
            <w:ins w:id="801" w:author="Remo Herren" w:date="2009-05-14T08:26:00Z">
              <w:del w:id="802" w:author="Tim Bänziger" w:date="2009-06-10T13:49:00Z">
                <w:r w:rsidR="00DC4408" w:rsidDel="003545D6">
                  <w:rPr>
                    <w:lang w:val="de-DE"/>
                  </w:rPr>
                  <w:delText>auf Ganzzahlen validiert wird</w:delText>
                </w:r>
              </w:del>
            </w:ins>
            <w:del w:id="803" w:author="Tim Bänziger" w:date="2009-06-10T13:49:00Z">
              <w:r w:rsidDel="003545D6">
                <w:rPr>
                  <w:lang w:val="de-DE"/>
                </w:rPr>
                <w:delText>“), oder eine Checkbox selektiert/deselektiert wird (d.h. die Menge liegt im Ermessen des Dienstleisters).</w:delText>
              </w:r>
            </w:del>
          </w:p>
          <w:p w:rsidR="007F7989" w:rsidRDefault="00FB0962" w:rsidP="007F7989">
            <w:pPr>
              <w:pStyle w:val="ListParagraph"/>
              <w:rPr>
                <w:del w:id="804" w:author="Tim Bänziger" w:date="2009-06-10T13:49:00Z"/>
                <w:lang w:val="de-DE"/>
              </w:rPr>
              <w:pPrChange w:id="805" w:author="Tim Bänziger" w:date="2009-06-10T13:50:00Z">
                <w:pPr>
                  <w:pStyle w:val="ListParagraph"/>
                  <w:numPr>
                    <w:ilvl w:val="1"/>
                    <w:numId w:val="38"/>
                  </w:numPr>
                  <w:tabs>
                    <w:tab w:val="left" w:pos="5220"/>
                  </w:tabs>
                  <w:ind w:left="1440" w:hanging="360"/>
                </w:pPr>
              </w:pPrChange>
            </w:pPr>
            <w:del w:id="806" w:author="Tim Bänziger" w:date="2009-06-10T13:49:00Z">
              <w:r w:rsidDel="003545D6">
                <w:rPr>
                  <w:lang w:val="de-DE"/>
                </w:rPr>
                <w:delText>Um eine Bestellung vorzunehmen, bieten sich folgende Möglichkeiten an (in beiden Fällen muss ein flüssiger Bestellablauf und eine korrekte Speicherung sichergestellt werden):</w:delText>
              </w:r>
            </w:del>
          </w:p>
          <w:p w:rsidR="007F7989" w:rsidRDefault="00FB0962" w:rsidP="007F7989">
            <w:pPr>
              <w:pStyle w:val="ListParagraph"/>
              <w:rPr>
                <w:del w:id="807" w:author="Tim Bänziger" w:date="2009-06-10T13:49:00Z"/>
                <w:lang w:val="de-DE"/>
              </w:rPr>
              <w:pPrChange w:id="808" w:author="Tim Bänziger" w:date="2009-06-10T13:50:00Z">
                <w:pPr>
                  <w:pStyle w:val="ListParagraph"/>
                  <w:numPr>
                    <w:ilvl w:val="2"/>
                    <w:numId w:val="38"/>
                  </w:numPr>
                  <w:tabs>
                    <w:tab w:val="left" w:pos="5220"/>
                  </w:tabs>
                  <w:ind w:left="2160" w:hanging="360"/>
                </w:pPr>
              </w:pPrChange>
            </w:pPr>
            <w:del w:id="809" w:author="Tim Bänziger" w:date="2009-06-10T13:49:00Z">
              <w:r w:rsidDel="003545D6">
                <w:rPr>
                  <w:lang w:val="de-DE"/>
                </w:rPr>
                <w:delText xml:space="preserve">U.a. mittels Filterfunktionen sucht man sich sämtliche Angebote zusammen und gibt jeweils die gewünschte Menge ein resp. selektiert die Checkbox „Offene Menge“, sobald man alles hat klickt man auf „Speichern und schliessen“. </w:delText>
              </w:r>
            </w:del>
          </w:p>
          <w:p w:rsidR="007F7989" w:rsidRDefault="00FB0962" w:rsidP="007F7989">
            <w:pPr>
              <w:pStyle w:val="ListParagraph"/>
              <w:rPr>
                <w:del w:id="810" w:author="Tim Bänziger" w:date="2009-06-10T13:49:00Z"/>
                <w:lang w:val="de-DE"/>
              </w:rPr>
              <w:pPrChange w:id="811" w:author="Tim Bänziger" w:date="2009-06-10T13:50:00Z">
                <w:pPr>
                  <w:pStyle w:val="ListParagraph"/>
                  <w:numPr>
                    <w:ilvl w:val="2"/>
                    <w:numId w:val="38"/>
                  </w:numPr>
                  <w:tabs>
                    <w:tab w:val="left" w:pos="5220"/>
                  </w:tabs>
                  <w:ind w:left="2160" w:hanging="360"/>
                </w:pPr>
              </w:pPrChange>
            </w:pPr>
            <w:del w:id="812" w:author="Tim Bänziger" w:date="2009-06-10T13:49:00Z">
              <w:r w:rsidDel="003545D6">
                <w:rPr>
                  <w:lang w:val="de-DE"/>
                </w:rPr>
                <w:delText>Es ist aber auch möglich, nach jedem einzelnen Angebot das man bestellt (durch Eingabe der Menge oder selektieren von Offener Menge) auf „Speicher und weiter“ zu klicken, damit man mit bestellen weiterfahren kann.</w:delText>
              </w:r>
            </w:del>
          </w:p>
          <w:p w:rsidR="007F7989" w:rsidRDefault="001C1B47" w:rsidP="007F7989">
            <w:pPr>
              <w:pStyle w:val="ListParagraph"/>
              <w:rPr>
                <w:del w:id="813" w:author="Tim Bänziger" w:date="2009-06-10T13:51:00Z"/>
                <w:lang w:val="de-DE"/>
              </w:rPr>
              <w:pPrChange w:id="814" w:author="Tim Bänziger" w:date="2009-06-10T13:51:00Z">
                <w:pPr>
                  <w:pStyle w:val="ListParagraph"/>
                  <w:numPr>
                    <w:ilvl w:val="1"/>
                    <w:numId w:val="38"/>
                  </w:numPr>
                  <w:tabs>
                    <w:tab w:val="left" w:pos="5220"/>
                  </w:tabs>
                  <w:ind w:left="1440" w:hanging="360"/>
                </w:pPr>
              </w:pPrChange>
            </w:pPr>
            <w:del w:id="815" w:author="Tim Bänziger" w:date="2009-06-10T13:50:00Z">
              <w:r w:rsidDel="003545D6">
                <w:rPr>
                  <w:lang w:val="de-DE"/>
                </w:rPr>
                <w:delText>WICHTIG</w:delText>
              </w:r>
            </w:del>
            <w:ins w:id="816" w:author="Tim Bänziger" w:date="2009-06-10T13:50:00Z">
              <w:r w:rsidR="003545D6">
                <w:rPr>
                  <w:lang w:val="de-DE"/>
                </w:rPr>
                <w:t>REGEL</w:t>
              </w:r>
            </w:ins>
            <w:r>
              <w:rPr>
                <w:lang w:val="de-DE"/>
              </w:rPr>
              <w:t>: Wurden bereits vorgängig 10 Gipfeli vom Dienstleister A bestellt und nun werden nochmals 20 Gipfeli gleichen Dienstleister A bestellt, dann ergibt dies in der Bestellansicht (</w:t>
            </w:r>
            <w:del w:id="817" w:author="Tim Bänziger" w:date="2009-06-10T13:51:00Z">
              <w:r w:rsidDel="003545D6">
                <w:rPr>
                  <w:lang w:val="de-DE"/>
                </w:rPr>
                <w:delText xml:space="preserve">Schritt </w:delText>
              </w:r>
            </w:del>
            <w:ins w:id="818" w:author="Tim Bänziger" w:date="2009-06-10T13:51:00Z">
              <w:r w:rsidR="003545D6">
                <w:rPr>
                  <w:lang w:val="de-DE"/>
                </w:rPr>
                <w:t>Smartlist</w:t>
              </w:r>
            </w:ins>
            <w:del w:id="819" w:author="Tim Bänziger" w:date="2009-06-10T13:51:00Z">
              <w:r w:rsidDel="003545D6">
                <w:rPr>
                  <w:lang w:val="de-DE"/>
                </w:rPr>
                <w:delText>2</w:delText>
              </w:r>
            </w:del>
            <w:r>
              <w:rPr>
                <w:lang w:val="de-DE"/>
              </w:rPr>
              <w:t>) ZWEI Einträge – einmal mit 10 und einmal mit 20 Gipfeli (Grund: es könnten unterschiedliche Notizen hinterlegt sein).</w:t>
            </w:r>
          </w:p>
          <w:p w:rsidR="007F7989" w:rsidRDefault="007F7989" w:rsidP="007F7989">
            <w:pPr>
              <w:pStyle w:val="ListParagraph"/>
              <w:rPr>
                <w:ins w:id="820" w:author="Tim Bänziger" w:date="2009-06-10T13:52:00Z"/>
                <w:lang w:val="de-DE"/>
              </w:rPr>
              <w:pPrChange w:id="821" w:author="Tim Bänziger" w:date="2009-06-10T13:50:00Z">
                <w:pPr>
                  <w:pStyle w:val="ListParagraph"/>
                  <w:numPr>
                    <w:ilvl w:val="2"/>
                    <w:numId w:val="38"/>
                  </w:numPr>
                  <w:tabs>
                    <w:tab w:val="left" w:pos="5220"/>
                  </w:tabs>
                  <w:ind w:left="2160" w:hanging="360"/>
                </w:pPr>
              </w:pPrChange>
            </w:pPr>
          </w:p>
          <w:p w:rsidR="007F7989" w:rsidRDefault="007F7989" w:rsidP="007F7989">
            <w:pPr>
              <w:pStyle w:val="ListParagraph"/>
              <w:rPr>
                <w:ins w:id="822" w:author="Tim Bänziger" w:date="2009-06-10T13:51:00Z"/>
                <w:lang w:val="de-DE"/>
              </w:rPr>
              <w:pPrChange w:id="823" w:author="Tim Bänziger" w:date="2009-06-10T13:51:00Z">
                <w:pPr>
                  <w:pStyle w:val="ListParagraph"/>
                  <w:numPr>
                    <w:ilvl w:val="1"/>
                    <w:numId w:val="38"/>
                  </w:numPr>
                  <w:tabs>
                    <w:tab w:val="left" w:pos="5220"/>
                  </w:tabs>
                  <w:ind w:left="1440" w:hanging="360"/>
                </w:pPr>
              </w:pPrChange>
            </w:pPr>
          </w:p>
          <w:p w:rsidR="007F7989" w:rsidRDefault="00822F3D" w:rsidP="007F7989">
            <w:pPr>
              <w:pStyle w:val="ListParagraph"/>
              <w:rPr>
                <w:del w:id="824" w:author="Tim Bänziger" w:date="2009-06-10T13:52:00Z"/>
                <w:lang w:val="de-DE"/>
              </w:rPr>
              <w:pPrChange w:id="825" w:author="Tim Bänziger" w:date="2009-06-10T13:51:00Z">
                <w:pPr>
                  <w:pStyle w:val="ListParagraph"/>
                  <w:numPr>
                    <w:ilvl w:val="1"/>
                    <w:numId w:val="38"/>
                  </w:numPr>
                  <w:tabs>
                    <w:tab w:val="left" w:pos="5220"/>
                  </w:tabs>
                  <w:ind w:left="1440" w:hanging="360"/>
                </w:pPr>
              </w:pPrChange>
            </w:pPr>
            <w:del w:id="826" w:author="Tim Bänziger" w:date="2009-06-10T13:51:00Z">
              <w:r w:rsidDel="003545D6">
                <w:rPr>
                  <w:lang w:val="de-DE"/>
                </w:rPr>
                <w:delText xml:space="preserve">Ausserdem </w:delText>
              </w:r>
            </w:del>
            <w:del w:id="827" w:author="Tim Bänziger" w:date="2009-06-10T13:52:00Z">
              <w:r w:rsidDel="003545D6">
                <w:rPr>
                  <w:lang w:val="de-DE"/>
                </w:rPr>
                <w:delText>kann das Icon „Notiz an Dienstleister“ geklickt werden, um pro Angebot/Bestellung eine Notiz zu hinterlegen resp. zu ergänzen.</w:delText>
              </w:r>
            </w:del>
          </w:p>
          <w:p w:rsidR="007F7989" w:rsidRDefault="00822F3D" w:rsidP="007F7989">
            <w:pPr>
              <w:pStyle w:val="ListParagraph"/>
              <w:rPr>
                <w:del w:id="828" w:author="Tim Bänziger" w:date="2009-06-10T13:52:00Z"/>
                <w:lang w:val="de-DE"/>
              </w:rPr>
              <w:pPrChange w:id="829" w:author="Tim Bänziger" w:date="2009-06-10T13:52:00Z">
                <w:pPr>
                  <w:pStyle w:val="ListParagraph"/>
                  <w:numPr>
                    <w:ilvl w:val="2"/>
                    <w:numId w:val="38"/>
                  </w:numPr>
                  <w:tabs>
                    <w:tab w:val="left" w:pos="5220"/>
                  </w:tabs>
                  <w:ind w:left="2160" w:hanging="360"/>
                </w:pPr>
              </w:pPrChange>
            </w:pPr>
            <w:del w:id="830" w:author="Tim Bänziger" w:date="2009-06-10T13:52:00Z">
              <w:r w:rsidDel="003545D6">
                <w:rPr>
                  <w:lang w:val="de-DE"/>
                </w:rPr>
                <w:delText xml:space="preserve">Durch klicken des Icons öffnet ein PopUp mit dem Titel „Notiz an Dienstleister“, welches ein </w:delText>
              </w:r>
              <w:commentRangeStart w:id="831"/>
              <w:r w:rsidDel="003545D6">
                <w:rPr>
                  <w:lang w:val="de-DE"/>
                </w:rPr>
                <w:delText>Textarea-Feld</w:delText>
              </w:r>
              <w:commentRangeEnd w:id="831"/>
              <w:r w:rsidDel="003545D6">
                <w:rPr>
                  <w:rStyle w:val="CommentReference"/>
                </w:rPr>
                <w:commentReference w:id="831"/>
              </w:r>
              <w:r w:rsidDel="003545D6">
                <w:rPr>
                  <w:lang w:val="de-DE"/>
                </w:rPr>
                <w:delText xml:space="preserve"> (wird hier die maximale Anzahl Zeichen erreicht, kann man nicht mehr weiterschreiben) und die Buttons „Abbrechen“, „Reset“ und „Speichern“ beinhaltet.</w:delText>
              </w:r>
            </w:del>
          </w:p>
          <w:p w:rsidR="00FB0962" w:rsidDel="003545D6" w:rsidRDefault="00FB0962" w:rsidP="00822F3D">
            <w:pPr>
              <w:pStyle w:val="ListParagraph"/>
              <w:numPr>
                <w:ilvl w:val="2"/>
                <w:numId w:val="38"/>
              </w:numPr>
              <w:tabs>
                <w:tab w:val="left" w:pos="5220"/>
              </w:tabs>
              <w:rPr>
                <w:del w:id="832" w:author="Tim Bänziger" w:date="2009-06-10T13:52:00Z"/>
                <w:lang w:val="de-DE"/>
              </w:rPr>
            </w:pPr>
            <w:del w:id="833" w:author="Tim Bänziger" w:date="2009-06-10T13:52:00Z">
              <w:r w:rsidDel="003545D6">
                <w:rPr>
                  <w:lang w:val="de-DE"/>
                </w:rPr>
                <w:delText>Wird zwar das entsprechende Angebot nicht bestellt, aber trotzdem eine „Notiz an Dienstleister“ geschrieben, wird dieses Angebot trotzdem in der Liste der Bestellungen aufgeführt.</w:delText>
              </w:r>
            </w:del>
          </w:p>
          <w:p w:rsidR="007F7989" w:rsidRDefault="007F7989" w:rsidP="007F7989">
            <w:pPr>
              <w:tabs>
                <w:tab w:val="left" w:pos="5220"/>
              </w:tabs>
              <w:rPr>
                <w:del w:id="834" w:author="Tim Bänziger" w:date="2009-06-10T13:52:00Z"/>
                <w:lang w:val="de-DE"/>
              </w:rPr>
              <w:pPrChange w:id="835" w:author="Tim Bänziger" w:date="2009-06-10T13:52:00Z">
                <w:pPr>
                  <w:pStyle w:val="ListParagraph"/>
                  <w:numPr>
                    <w:numId w:val="38"/>
                  </w:numPr>
                  <w:tabs>
                    <w:tab w:val="left" w:pos="5220"/>
                  </w:tabs>
                  <w:ind w:hanging="360"/>
                </w:pPr>
              </w:pPrChange>
            </w:pPr>
            <w:commentRangeStart w:id="836"/>
            <w:del w:id="837" w:author="Tim Bänziger" w:date="2009-06-10T13:52:00Z">
              <w:r w:rsidRPr="007F7989">
                <w:rPr>
                  <w:lang w:val="de-DE"/>
                  <w:rPrChange w:id="838" w:author="Tim Bänziger" w:date="2009-06-10T13:52:00Z">
                    <w:rPr>
                      <w:sz w:val="16"/>
                      <w:szCs w:val="16"/>
                      <w:lang w:val="de-DE"/>
                    </w:rPr>
                  </w:rPrChange>
                </w:rPr>
                <w:delText>Durch klicken des Bild-Icon/Thumbnail, öffnet sich ein PopUp, welches das Bild in der Originalgrösse darstellt.</w:delText>
              </w:r>
              <w:commentRangeEnd w:id="836"/>
              <w:r w:rsidR="002F532D" w:rsidDel="003545D6">
                <w:rPr>
                  <w:rStyle w:val="CommentReference"/>
                </w:rPr>
                <w:commentReference w:id="836"/>
              </w:r>
            </w:del>
          </w:p>
          <w:p w:rsidR="007F7989" w:rsidRDefault="007F7989" w:rsidP="007F7989">
            <w:pPr>
              <w:rPr>
                <w:lang w:val="de-DE"/>
              </w:rPr>
              <w:pPrChange w:id="839" w:author="Tim Bänziger" w:date="2009-06-10T13:52:00Z">
                <w:pPr>
                  <w:tabs>
                    <w:tab w:val="left" w:pos="5220"/>
                  </w:tabs>
                </w:pPr>
              </w:pPrChange>
            </w:pPr>
          </w:p>
        </w:tc>
      </w:tr>
      <w:tr w:rsidR="00B931D2" w:rsidRPr="00A21793" w:rsidTr="00FE5539">
        <w:tc>
          <w:tcPr>
            <w:tcW w:w="9606" w:type="dxa"/>
            <w:gridSpan w:val="2"/>
          </w:tcPr>
          <w:p w:rsidR="00B931D2" w:rsidRPr="00A21793" w:rsidRDefault="00B931D2" w:rsidP="00FE5539">
            <w:pPr>
              <w:rPr>
                <w:lang w:val="de-DE"/>
              </w:rPr>
            </w:pPr>
          </w:p>
          <w:p w:rsidR="00B931D2" w:rsidRPr="00A21793" w:rsidDel="00D51C26" w:rsidRDefault="00B96000" w:rsidP="00FE5539">
            <w:pPr>
              <w:rPr>
                <w:del w:id="840" w:author="Remo Herren" w:date="2009-05-15T08:04:00Z"/>
                <w:lang w:val="de-DE"/>
              </w:rPr>
            </w:pPr>
            <w:ins w:id="841" w:author="Tim Bänziger" w:date="2009-06-09T10:13:00Z">
              <w:r>
                <w:rPr>
                  <w:lang w:val="de-DE"/>
                </w:rPr>
                <w:t xml:space="preserve"> </w:t>
              </w:r>
            </w:ins>
            <w:ins w:id="842" w:author="Remo Herren" w:date="2009-05-15T08:04:00Z">
              <w:del w:id="843" w:author="Tim Bänziger" w:date="2009-06-10T13:41:00Z">
                <w:r w:rsidR="00E41EBF">
                  <w:rPr>
                    <w:noProof/>
                    <w:lang w:eastAsia="de-CH"/>
                    <w:rPrChange w:id="844">
                      <w:rPr>
                        <w:noProof/>
                        <w:sz w:val="16"/>
                        <w:szCs w:val="16"/>
                        <w:lang w:eastAsia="de-CH"/>
                      </w:rPr>
                    </w:rPrChange>
                  </w:rPr>
                  <w:drawing>
                    <wp:inline distT="0" distB="0" distL="0" distR="0">
                      <wp:extent cx="5957570" cy="4213225"/>
                      <wp:effectExtent l="19050" t="0" r="5080" b="0"/>
                      <wp:docPr id="5" name="Bild 4" descr="D:\Documents\Geschäft\ROOMS PRO\ROOMS PRO 4.0 - Screenshots für Use Cases\CS1800905141254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Geschäft\ROOMS PRO\ROOMS PRO 4.0 - Screenshots für Use Cases\CS18009051412540_1.jpg"/>
                              <pic:cNvPicPr>
                                <a:picLocks noChangeAspect="1" noChangeArrowheads="1"/>
                              </pic:cNvPicPr>
                            </pic:nvPicPr>
                            <pic:blipFill>
                              <a:blip r:embed="rId16" cstate="print"/>
                              <a:srcRect/>
                              <a:stretch>
                                <a:fillRect/>
                              </a:stretch>
                            </pic:blipFill>
                            <pic:spPr bwMode="auto">
                              <a:xfrm>
                                <a:off x="0" y="0"/>
                                <a:ext cx="5957570" cy="4213225"/>
                              </a:xfrm>
                              <a:prstGeom prst="rect">
                                <a:avLst/>
                              </a:prstGeom>
                              <a:noFill/>
                              <a:ln w="9525">
                                <a:noFill/>
                                <a:miter lim="800000"/>
                                <a:headEnd/>
                                <a:tailEnd/>
                              </a:ln>
                            </pic:spPr>
                          </pic:pic>
                        </a:graphicData>
                      </a:graphic>
                    </wp:inline>
                  </w:drawing>
                </w:r>
              </w:del>
            </w:ins>
            <w:del w:id="845" w:author="Remo Herren" w:date="2009-05-15T08:04:00Z">
              <w:r w:rsidR="00B931D2" w:rsidDel="00D51C26">
                <w:rPr>
                  <w:lang w:val="de-DE"/>
                </w:rPr>
                <w:delText>Siehe oben</w:delText>
              </w:r>
            </w:del>
          </w:p>
          <w:p w:rsidR="007F6389" w:rsidRDefault="007F6389">
            <w:pPr>
              <w:rPr>
                <w:lang w:val="de-DE"/>
              </w:rPr>
            </w:pPr>
          </w:p>
        </w:tc>
      </w:tr>
    </w:tbl>
    <w:p w:rsidR="00B931D2" w:rsidRDefault="00B931D2" w:rsidP="00B931D2">
      <w:pPr>
        <w:rPr>
          <w:lang w:val="de-DE"/>
        </w:rPr>
      </w:pPr>
    </w:p>
    <w:p w:rsidR="00B931D2" w:rsidDel="00D17169" w:rsidRDefault="00B931D2" w:rsidP="00DC0ADE">
      <w:pPr>
        <w:rPr>
          <w:del w:id="846" w:author="GARAIO AG" w:date="2009-06-11T13:42:00Z"/>
          <w:lang w:val="de-DE"/>
        </w:rPr>
      </w:pPr>
    </w:p>
    <w:p w:rsidR="000F0A5D" w:rsidDel="00D17169" w:rsidRDefault="000F0A5D">
      <w:pPr>
        <w:rPr>
          <w:del w:id="847" w:author="GARAIO AG" w:date="2009-06-11T13:42:00Z"/>
          <w:lang w:val="de-DE"/>
        </w:rPr>
      </w:pPr>
      <w:del w:id="848" w:author="GARAIO AG" w:date="2009-06-11T13:42:00Z">
        <w:r w:rsidDel="00D17169">
          <w:rPr>
            <w:lang w:val="de-DE"/>
          </w:rPr>
          <w:br w:type="page"/>
        </w:r>
      </w:del>
    </w:p>
    <w:p w:rsidR="00000000" w:rsidRDefault="00BA575F">
      <w:pPr>
        <w:pPrChange w:id="849" w:author="GARAIO AG" w:date="2009-06-11T13:42:00Z">
          <w:pPr>
            <w:pStyle w:val="Heading1"/>
          </w:pPr>
        </w:pPrChange>
      </w:pPr>
      <w:r>
        <w:t>Anhang:</w:t>
      </w:r>
    </w:p>
    <w:p w:rsidR="00BA575F" w:rsidRDefault="00BA575F" w:rsidP="00DC0ADE">
      <w:pPr>
        <w:tabs>
          <w:tab w:val="left" w:pos="567"/>
        </w:tabs>
        <w:jc w:val="both"/>
      </w:pPr>
    </w:p>
    <w:p w:rsidR="00DC0ADE" w:rsidRDefault="00DC0ADE" w:rsidP="00DC0ADE">
      <w:pPr>
        <w:tabs>
          <w:tab w:val="left" w:pos="567"/>
        </w:tabs>
        <w:jc w:val="both"/>
      </w:pPr>
    </w:p>
    <w:p w:rsidR="00DC0ADE" w:rsidRPr="00E1107A" w:rsidRDefault="00DC0ADE" w:rsidP="00DC0ADE">
      <w:pPr>
        <w:tabs>
          <w:tab w:val="left" w:pos="567"/>
        </w:tabs>
        <w:jc w:val="both"/>
        <w:rPr>
          <w:b/>
        </w:rPr>
      </w:pPr>
      <w:r w:rsidRPr="00E1107A">
        <w:rPr>
          <w:b/>
        </w:rPr>
        <w:t>Änderungsverlauf</w:t>
      </w:r>
    </w:p>
    <w:p w:rsidR="00DC0ADE" w:rsidRPr="000B2AF1" w:rsidRDefault="00DC0ADE" w:rsidP="00DC0ADE">
      <w:pPr>
        <w:rPr>
          <w:b/>
        </w:rPr>
      </w:pPr>
    </w:p>
    <w:tbl>
      <w:tblPr>
        <w:tblW w:w="9356" w:type="dxa"/>
        <w:tblInd w:w="108" w:type="dxa"/>
        <w:tblLayout w:type="fixed"/>
        <w:tblLook w:val="01E0"/>
      </w:tblPr>
      <w:tblGrid>
        <w:gridCol w:w="898"/>
        <w:gridCol w:w="1620"/>
        <w:gridCol w:w="2018"/>
        <w:gridCol w:w="4820"/>
      </w:tblGrid>
      <w:tr w:rsidR="00DC0ADE" w:rsidRPr="000B2AF1" w:rsidTr="00DC0ADE">
        <w:tc>
          <w:tcPr>
            <w:tcW w:w="898" w:type="dxa"/>
          </w:tcPr>
          <w:p w:rsidR="00DC0ADE" w:rsidRPr="000B2AF1" w:rsidRDefault="00DC0ADE" w:rsidP="00DC0ADE">
            <w:pPr>
              <w:pStyle w:val="Titelklein"/>
              <w:rPr>
                <w:rFonts w:cs="Arial"/>
              </w:rPr>
            </w:pPr>
            <w:r w:rsidRPr="000B2AF1">
              <w:rPr>
                <w:rFonts w:cs="Arial"/>
              </w:rPr>
              <w:t>Version</w:t>
            </w:r>
          </w:p>
        </w:tc>
        <w:tc>
          <w:tcPr>
            <w:tcW w:w="1620" w:type="dxa"/>
          </w:tcPr>
          <w:p w:rsidR="00DC0ADE" w:rsidRPr="000B2AF1" w:rsidRDefault="00DC0ADE" w:rsidP="00DC0ADE">
            <w:pPr>
              <w:pStyle w:val="Titelklein"/>
              <w:rPr>
                <w:rFonts w:cs="Arial"/>
                <w:lang w:eastAsia="en-US"/>
              </w:rPr>
            </w:pPr>
            <w:r w:rsidRPr="000B2AF1">
              <w:rPr>
                <w:rFonts w:cs="Arial"/>
                <w:lang w:eastAsia="en-US"/>
              </w:rPr>
              <w:t>Datum</w:t>
            </w:r>
          </w:p>
        </w:tc>
        <w:tc>
          <w:tcPr>
            <w:tcW w:w="2018" w:type="dxa"/>
          </w:tcPr>
          <w:p w:rsidR="00DC0ADE" w:rsidRPr="000B2AF1" w:rsidRDefault="00DC0ADE" w:rsidP="00DC0ADE">
            <w:pPr>
              <w:pStyle w:val="Titelklein"/>
              <w:rPr>
                <w:rFonts w:cs="Arial"/>
                <w:lang w:eastAsia="en-US"/>
              </w:rPr>
            </w:pPr>
            <w:r w:rsidRPr="000B2AF1">
              <w:rPr>
                <w:rFonts w:cs="Arial"/>
                <w:lang w:eastAsia="en-US"/>
              </w:rPr>
              <w:t>Ausführende Stelle</w:t>
            </w:r>
          </w:p>
        </w:tc>
        <w:tc>
          <w:tcPr>
            <w:tcW w:w="4820" w:type="dxa"/>
          </w:tcPr>
          <w:p w:rsidR="00DC0ADE" w:rsidRPr="000B2AF1" w:rsidRDefault="00DC0ADE" w:rsidP="00DC0ADE">
            <w:pPr>
              <w:pStyle w:val="Titelklein"/>
              <w:rPr>
                <w:rFonts w:cs="Arial"/>
                <w:lang w:eastAsia="en-US"/>
              </w:rPr>
            </w:pPr>
            <w:r w:rsidRPr="000B2AF1">
              <w:rPr>
                <w:rFonts w:cs="Arial"/>
                <w:lang w:eastAsia="en-US"/>
              </w:rPr>
              <w:t>Bemerkungen</w:t>
            </w:r>
          </w:p>
        </w:tc>
      </w:tr>
      <w:tr w:rsidR="00DC0ADE" w:rsidRPr="00CD4013" w:rsidTr="00DC0ADE">
        <w:tc>
          <w:tcPr>
            <w:tcW w:w="898" w:type="dxa"/>
          </w:tcPr>
          <w:p w:rsidR="00DC0ADE" w:rsidRPr="00CD4013" w:rsidRDefault="00DC0ADE" w:rsidP="00DC0ADE">
            <w:pPr>
              <w:rPr>
                <w:sz w:val="18"/>
              </w:rPr>
            </w:pPr>
            <w:r w:rsidRPr="00CD4013">
              <w:rPr>
                <w:sz w:val="18"/>
              </w:rPr>
              <w:t>1.0</w:t>
            </w:r>
          </w:p>
        </w:tc>
        <w:tc>
          <w:tcPr>
            <w:tcW w:w="1620" w:type="dxa"/>
          </w:tcPr>
          <w:p w:rsidR="00DC0ADE" w:rsidRPr="00CD4013" w:rsidRDefault="00B931D2" w:rsidP="00DC0ADE">
            <w:pPr>
              <w:rPr>
                <w:sz w:val="18"/>
              </w:rPr>
            </w:pPr>
            <w:r>
              <w:rPr>
                <w:sz w:val="18"/>
              </w:rPr>
              <w:t>11.5</w:t>
            </w:r>
            <w:r w:rsidR="00DC0ADE" w:rsidRPr="00CD4013">
              <w:rPr>
                <w:sz w:val="18"/>
              </w:rPr>
              <w:t>.2009</w:t>
            </w:r>
          </w:p>
        </w:tc>
        <w:tc>
          <w:tcPr>
            <w:tcW w:w="2018" w:type="dxa"/>
          </w:tcPr>
          <w:p w:rsidR="00DC0ADE" w:rsidRPr="00CD4013" w:rsidRDefault="00DF34CE" w:rsidP="00DC0ADE">
            <w:pPr>
              <w:rPr>
                <w:sz w:val="18"/>
              </w:rPr>
            </w:pPr>
            <w:r>
              <w:rPr>
                <w:sz w:val="18"/>
              </w:rPr>
              <w:t>Remo Herren</w:t>
            </w:r>
          </w:p>
        </w:tc>
        <w:tc>
          <w:tcPr>
            <w:tcW w:w="4820" w:type="dxa"/>
          </w:tcPr>
          <w:p w:rsidR="00DC0ADE" w:rsidRPr="00CD4013" w:rsidRDefault="00DF34CE" w:rsidP="00DC0ADE">
            <w:pPr>
              <w:rPr>
                <w:sz w:val="18"/>
              </w:rPr>
            </w:pPr>
            <w:r>
              <w:rPr>
                <w:sz w:val="18"/>
              </w:rPr>
              <w:t>Erster Draft erstellt</w:t>
            </w:r>
          </w:p>
        </w:tc>
      </w:tr>
      <w:tr w:rsidR="001C1B47" w:rsidRPr="00CD4013" w:rsidTr="00C73FB6">
        <w:tc>
          <w:tcPr>
            <w:tcW w:w="898" w:type="dxa"/>
          </w:tcPr>
          <w:p w:rsidR="001C1B47" w:rsidRPr="00CD4013" w:rsidRDefault="001C1B47" w:rsidP="00C73FB6">
            <w:pPr>
              <w:rPr>
                <w:sz w:val="18"/>
              </w:rPr>
            </w:pPr>
            <w:r>
              <w:rPr>
                <w:sz w:val="18"/>
              </w:rPr>
              <w:t>1.1</w:t>
            </w:r>
          </w:p>
        </w:tc>
        <w:tc>
          <w:tcPr>
            <w:tcW w:w="1620" w:type="dxa"/>
          </w:tcPr>
          <w:p w:rsidR="001C1B47" w:rsidRPr="00CD4013" w:rsidRDefault="001C1B47" w:rsidP="00C73FB6">
            <w:pPr>
              <w:rPr>
                <w:sz w:val="18"/>
              </w:rPr>
            </w:pPr>
            <w:r>
              <w:rPr>
                <w:sz w:val="18"/>
              </w:rPr>
              <w:t>12.5</w:t>
            </w:r>
            <w:r w:rsidRPr="00CD4013">
              <w:rPr>
                <w:sz w:val="18"/>
              </w:rPr>
              <w:t>.2009</w:t>
            </w:r>
          </w:p>
        </w:tc>
        <w:tc>
          <w:tcPr>
            <w:tcW w:w="2018" w:type="dxa"/>
          </w:tcPr>
          <w:p w:rsidR="001C1B47" w:rsidRPr="00CD4013" w:rsidRDefault="001C1B47" w:rsidP="00C73FB6">
            <w:pPr>
              <w:rPr>
                <w:sz w:val="18"/>
              </w:rPr>
            </w:pPr>
            <w:r>
              <w:rPr>
                <w:sz w:val="18"/>
              </w:rPr>
              <w:t>Remo Herren</w:t>
            </w:r>
          </w:p>
        </w:tc>
        <w:tc>
          <w:tcPr>
            <w:tcW w:w="4820" w:type="dxa"/>
          </w:tcPr>
          <w:p w:rsidR="001C1B47" w:rsidRPr="00CD4013" w:rsidRDefault="001C1B47" w:rsidP="00C73FB6">
            <w:pPr>
              <w:rPr>
                <w:sz w:val="18"/>
              </w:rPr>
            </w:pPr>
            <w:r>
              <w:rPr>
                <w:sz w:val="18"/>
              </w:rPr>
              <w:t>Erweiterungen</w:t>
            </w:r>
          </w:p>
        </w:tc>
      </w:tr>
      <w:tr w:rsidR="001C1B47" w:rsidRPr="00CD4013" w:rsidTr="00C73FB6">
        <w:tc>
          <w:tcPr>
            <w:tcW w:w="898" w:type="dxa"/>
          </w:tcPr>
          <w:p w:rsidR="001C1B47" w:rsidRPr="00CD4013" w:rsidRDefault="001C1B47" w:rsidP="00C73FB6">
            <w:pPr>
              <w:rPr>
                <w:sz w:val="18"/>
              </w:rPr>
            </w:pPr>
            <w:r>
              <w:rPr>
                <w:sz w:val="18"/>
              </w:rPr>
              <w:t>1.3</w:t>
            </w:r>
          </w:p>
        </w:tc>
        <w:tc>
          <w:tcPr>
            <w:tcW w:w="1620" w:type="dxa"/>
          </w:tcPr>
          <w:p w:rsidR="001C1B47" w:rsidRPr="00CD4013" w:rsidRDefault="001C1B47" w:rsidP="00C73FB6">
            <w:pPr>
              <w:rPr>
                <w:sz w:val="18"/>
              </w:rPr>
            </w:pPr>
            <w:r>
              <w:rPr>
                <w:sz w:val="18"/>
              </w:rPr>
              <w:t>13.5</w:t>
            </w:r>
            <w:r w:rsidRPr="00CD4013">
              <w:rPr>
                <w:sz w:val="18"/>
              </w:rPr>
              <w:t>.2009</w:t>
            </w:r>
          </w:p>
        </w:tc>
        <w:tc>
          <w:tcPr>
            <w:tcW w:w="2018" w:type="dxa"/>
          </w:tcPr>
          <w:p w:rsidR="001C1B47" w:rsidRPr="00CD4013" w:rsidRDefault="001C1B47" w:rsidP="00C73FB6">
            <w:pPr>
              <w:rPr>
                <w:sz w:val="18"/>
              </w:rPr>
            </w:pPr>
            <w:r>
              <w:rPr>
                <w:sz w:val="18"/>
              </w:rPr>
              <w:t>Remo Herren</w:t>
            </w:r>
          </w:p>
        </w:tc>
        <w:tc>
          <w:tcPr>
            <w:tcW w:w="4820" w:type="dxa"/>
          </w:tcPr>
          <w:p w:rsidR="001C1B47" w:rsidRPr="00CD4013" w:rsidRDefault="001C1B47" w:rsidP="00C73FB6">
            <w:pPr>
              <w:rPr>
                <w:sz w:val="18"/>
              </w:rPr>
            </w:pPr>
            <w:r>
              <w:rPr>
                <w:sz w:val="18"/>
              </w:rPr>
              <w:t>Komplette Anpassung</w:t>
            </w:r>
          </w:p>
        </w:tc>
      </w:tr>
      <w:tr w:rsidR="00DC0ADE" w:rsidRPr="0005559C" w:rsidTr="00DC0ADE">
        <w:tc>
          <w:tcPr>
            <w:tcW w:w="898" w:type="dxa"/>
          </w:tcPr>
          <w:p w:rsidR="00DC0ADE" w:rsidRPr="0005559C" w:rsidRDefault="00AD6E24" w:rsidP="00DC0ADE">
            <w:pPr>
              <w:rPr>
                <w:sz w:val="18"/>
              </w:rPr>
            </w:pPr>
            <w:ins w:id="850" w:author="Tim Bänziger" w:date="2009-06-10T13:40:00Z">
              <w:r>
                <w:rPr>
                  <w:sz w:val="18"/>
                </w:rPr>
                <w:t>1.4</w:t>
              </w:r>
            </w:ins>
          </w:p>
        </w:tc>
        <w:tc>
          <w:tcPr>
            <w:tcW w:w="1620" w:type="dxa"/>
          </w:tcPr>
          <w:p w:rsidR="00DC0ADE" w:rsidRPr="0005559C" w:rsidRDefault="00AD6E24" w:rsidP="00DC0ADE">
            <w:pPr>
              <w:rPr>
                <w:sz w:val="18"/>
              </w:rPr>
            </w:pPr>
            <w:ins w:id="851" w:author="Tim Bänziger" w:date="2009-06-10T13:40:00Z">
              <w:r>
                <w:rPr>
                  <w:sz w:val="18"/>
                </w:rPr>
                <w:t>10.6.2009</w:t>
              </w:r>
            </w:ins>
          </w:p>
        </w:tc>
        <w:tc>
          <w:tcPr>
            <w:tcW w:w="2018" w:type="dxa"/>
          </w:tcPr>
          <w:p w:rsidR="00DC0ADE" w:rsidRPr="0005559C" w:rsidRDefault="00AD6E24" w:rsidP="00DC0ADE">
            <w:pPr>
              <w:rPr>
                <w:sz w:val="18"/>
              </w:rPr>
            </w:pPr>
            <w:ins w:id="852" w:author="Tim Bänziger" w:date="2009-06-10T13:40:00Z">
              <w:r>
                <w:rPr>
                  <w:sz w:val="18"/>
                </w:rPr>
                <w:t>Philipp Roth</w:t>
              </w:r>
            </w:ins>
          </w:p>
        </w:tc>
        <w:tc>
          <w:tcPr>
            <w:tcW w:w="4820" w:type="dxa"/>
          </w:tcPr>
          <w:p w:rsidR="00DC0ADE" w:rsidRPr="0005559C" w:rsidRDefault="00AD6E24" w:rsidP="00DC0ADE">
            <w:pPr>
              <w:rPr>
                <w:sz w:val="18"/>
              </w:rPr>
            </w:pPr>
            <w:ins w:id="853" w:author="Tim Bänziger" w:date="2009-06-10T13:40:00Z">
              <w:r>
                <w:rPr>
                  <w:sz w:val="18"/>
                </w:rPr>
                <w:t>Komplette Überarbeitung nach Interview</w:t>
              </w:r>
            </w:ins>
          </w:p>
        </w:tc>
      </w:tr>
      <w:tr w:rsidR="00DC0ADE" w:rsidRPr="0005559C" w:rsidTr="00DC0ADE">
        <w:tc>
          <w:tcPr>
            <w:tcW w:w="898" w:type="dxa"/>
          </w:tcPr>
          <w:p w:rsidR="00DC0ADE" w:rsidRPr="0005559C" w:rsidRDefault="00AD6E24" w:rsidP="00DC0ADE">
            <w:pPr>
              <w:rPr>
                <w:sz w:val="18"/>
              </w:rPr>
            </w:pPr>
            <w:ins w:id="854" w:author="Tim Bänziger" w:date="2009-06-10T13:41:00Z">
              <w:r>
                <w:rPr>
                  <w:sz w:val="18"/>
                </w:rPr>
                <w:t>1.5</w:t>
              </w:r>
            </w:ins>
          </w:p>
        </w:tc>
        <w:tc>
          <w:tcPr>
            <w:tcW w:w="1620" w:type="dxa"/>
          </w:tcPr>
          <w:p w:rsidR="00DC0ADE" w:rsidRPr="0005559C" w:rsidRDefault="00AD6E24" w:rsidP="00DC0ADE">
            <w:pPr>
              <w:rPr>
                <w:sz w:val="18"/>
              </w:rPr>
            </w:pPr>
            <w:ins w:id="855" w:author="Tim Bänziger" w:date="2009-06-10T13:41:00Z">
              <w:r>
                <w:rPr>
                  <w:sz w:val="18"/>
                </w:rPr>
                <w:t>10.6.2009</w:t>
              </w:r>
            </w:ins>
          </w:p>
        </w:tc>
        <w:tc>
          <w:tcPr>
            <w:tcW w:w="2018" w:type="dxa"/>
          </w:tcPr>
          <w:p w:rsidR="00DC0ADE" w:rsidRPr="0005559C" w:rsidRDefault="00AD6E24" w:rsidP="00DC0ADE">
            <w:pPr>
              <w:rPr>
                <w:sz w:val="18"/>
              </w:rPr>
            </w:pPr>
            <w:ins w:id="856" w:author="Tim Bänziger" w:date="2009-06-10T13:41:00Z">
              <w:r>
                <w:rPr>
                  <w:sz w:val="18"/>
                </w:rPr>
                <w:t>Tim Bänziger</w:t>
              </w:r>
            </w:ins>
          </w:p>
        </w:tc>
        <w:tc>
          <w:tcPr>
            <w:tcW w:w="4820" w:type="dxa"/>
          </w:tcPr>
          <w:p w:rsidR="00DC0ADE" w:rsidRPr="0005559C" w:rsidRDefault="00AD6E24" w:rsidP="00DC0ADE">
            <w:pPr>
              <w:rPr>
                <w:sz w:val="18"/>
              </w:rPr>
            </w:pPr>
            <w:ins w:id="857" w:author="Tim Bänziger" w:date="2009-06-10T13:41:00Z">
              <w:r>
                <w:rPr>
                  <w:sz w:val="18"/>
                </w:rPr>
                <w:t>Weitere Anpassungen nach Interview</w:t>
              </w:r>
            </w:ins>
          </w:p>
        </w:tc>
      </w:tr>
      <w:tr w:rsidR="00D17169" w:rsidRPr="0005559C" w:rsidTr="00DC0ADE">
        <w:trPr>
          <w:ins w:id="858" w:author="GARAIO AG" w:date="2009-06-11T13:42:00Z"/>
        </w:trPr>
        <w:tc>
          <w:tcPr>
            <w:tcW w:w="898" w:type="dxa"/>
          </w:tcPr>
          <w:p w:rsidR="00D17169" w:rsidRDefault="00D17169" w:rsidP="00DC0ADE">
            <w:pPr>
              <w:rPr>
                <w:ins w:id="859" w:author="GARAIO AG" w:date="2009-06-11T13:42:00Z"/>
                <w:sz w:val="18"/>
              </w:rPr>
            </w:pPr>
            <w:ins w:id="860" w:author="GARAIO AG" w:date="2009-06-11T13:42:00Z">
              <w:r>
                <w:rPr>
                  <w:sz w:val="18"/>
                </w:rPr>
                <w:t>1.6</w:t>
              </w:r>
            </w:ins>
          </w:p>
        </w:tc>
        <w:tc>
          <w:tcPr>
            <w:tcW w:w="1620" w:type="dxa"/>
          </w:tcPr>
          <w:p w:rsidR="00D17169" w:rsidRDefault="00D17169" w:rsidP="00DC0ADE">
            <w:pPr>
              <w:rPr>
                <w:ins w:id="861" w:author="GARAIO AG" w:date="2009-06-11T13:42:00Z"/>
                <w:sz w:val="18"/>
              </w:rPr>
            </w:pPr>
            <w:ins w:id="862" w:author="GARAIO AG" w:date="2009-06-11T13:42:00Z">
              <w:r>
                <w:rPr>
                  <w:sz w:val="18"/>
                </w:rPr>
                <w:t>11.06.2009</w:t>
              </w:r>
            </w:ins>
          </w:p>
        </w:tc>
        <w:tc>
          <w:tcPr>
            <w:tcW w:w="2018" w:type="dxa"/>
          </w:tcPr>
          <w:p w:rsidR="00D17169" w:rsidRDefault="00D17169" w:rsidP="00DC0ADE">
            <w:pPr>
              <w:rPr>
                <w:ins w:id="863" w:author="GARAIO AG" w:date="2009-06-11T13:42:00Z"/>
                <w:sz w:val="18"/>
              </w:rPr>
            </w:pPr>
            <w:ins w:id="864" w:author="GARAIO AG" w:date="2009-06-11T13:43:00Z">
              <w:r>
                <w:rPr>
                  <w:sz w:val="18"/>
                </w:rPr>
                <w:t>Philipp Roth</w:t>
              </w:r>
            </w:ins>
          </w:p>
        </w:tc>
        <w:tc>
          <w:tcPr>
            <w:tcW w:w="4820" w:type="dxa"/>
          </w:tcPr>
          <w:p w:rsidR="00D17169" w:rsidRDefault="00D17169" w:rsidP="00DC0ADE">
            <w:pPr>
              <w:rPr>
                <w:ins w:id="865" w:author="GARAIO AG" w:date="2009-06-11T13:42:00Z"/>
                <w:sz w:val="18"/>
              </w:rPr>
            </w:pPr>
            <w:ins w:id="866" w:author="GARAIO AG" w:date="2009-06-11T13:43:00Z">
              <w:r>
                <w:rPr>
                  <w:sz w:val="18"/>
                </w:rPr>
                <w:t>Grafik (konsolidiert) erstellt und eingefügt</w:t>
              </w:r>
            </w:ins>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bl>
    <w:p w:rsidR="00DC0ADE" w:rsidRPr="000B2AF1" w:rsidRDefault="00DC0ADE" w:rsidP="00DC0ADE"/>
    <w:p w:rsidR="00DC0ADE" w:rsidDel="00AD6E24" w:rsidRDefault="00DC0ADE" w:rsidP="00DC0ADE">
      <w:pPr>
        <w:tabs>
          <w:tab w:val="left" w:pos="567"/>
        </w:tabs>
        <w:jc w:val="both"/>
        <w:rPr>
          <w:del w:id="867" w:author="Tim Bänziger" w:date="2009-06-10T13:41:00Z"/>
        </w:rPr>
      </w:pPr>
    </w:p>
    <w:p w:rsidR="00DC0ADE" w:rsidDel="00AD6E24" w:rsidRDefault="00B409C4" w:rsidP="00DC0ADE">
      <w:pPr>
        <w:tabs>
          <w:tab w:val="left" w:pos="567"/>
        </w:tabs>
        <w:jc w:val="both"/>
        <w:rPr>
          <w:ins w:id="868" w:author="GARAIO AG" w:date="2009-06-10T11:56:00Z"/>
          <w:del w:id="869" w:author="Tim Bänziger" w:date="2009-06-10T13:41:00Z"/>
        </w:rPr>
      </w:pPr>
      <w:ins w:id="870" w:author="GARAIO AG" w:date="2009-06-10T11:55:00Z">
        <w:del w:id="871" w:author="Tim Bänziger" w:date="2009-06-10T13:41:00Z">
          <w:r w:rsidDel="00AD6E24">
            <w:delText>Graf</w:delText>
          </w:r>
        </w:del>
      </w:ins>
      <w:ins w:id="872" w:author="GARAIO AG" w:date="2009-06-10T11:56:00Z">
        <w:del w:id="873" w:author="Tim Bänziger" w:date="2009-06-10T13:41:00Z">
          <w:r w:rsidDel="00AD6E24">
            <w:delText>ik 1. Seite (vorher)</w:delText>
          </w:r>
        </w:del>
      </w:ins>
    </w:p>
    <w:p w:rsidR="00B409C4" w:rsidDel="00AD6E24" w:rsidRDefault="00E41EBF" w:rsidP="00DC0ADE">
      <w:pPr>
        <w:tabs>
          <w:tab w:val="left" w:pos="567"/>
        </w:tabs>
        <w:jc w:val="both"/>
        <w:rPr>
          <w:ins w:id="874" w:author="GARAIO AG" w:date="2009-06-10T11:56:00Z"/>
          <w:del w:id="875" w:author="Tim Bänziger" w:date="2009-06-10T13:41:00Z"/>
        </w:rPr>
      </w:pPr>
      <w:ins w:id="876" w:author="GARAIO AG" w:date="2009-06-10T11:56:00Z">
        <w:del w:id="877" w:author="Tim Bänziger" w:date="2009-06-10T13:40:00Z">
          <w:r>
            <w:rPr>
              <w:noProof/>
              <w:lang w:eastAsia="de-CH"/>
              <w:rPrChange w:id="878">
                <w:rPr>
                  <w:b/>
                  <w:bCs/>
                  <w:noProof/>
                  <w:sz w:val="16"/>
                  <w:szCs w:val="16"/>
                  <w:u w:val="single"/>
                  <w:lang w:eastAsia="de-CH"/>
                </w:rPr>
              </w:rPrChange>
            </w:rPr>
            <w:drawing>
              <wp:inline distT="0" distB="0" distL="0" distR="0">
                <wp:extent cx="6031230" cy="4261387"/>
                <wp:effectExtent l="19050" t="0" r="7620" b="0"/>
                <wp:docPr id="7" name="Bild 2" descr="D:\Documents\Geschäft\ROOMS PRO\ROOMS PRO 4.0 - Screenshots für Use Cases\CS180090514125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Geschäft\ROOMS PRO\ROOMS PRO 4.0 - Screenshots für Use Cases\CS18009051412530_1.jpg"/>
                        <pic:cNvPicPr>
                          <a:picLocks noChangeAspect="1" noChangeArrowheads="1"/>
                        </pic:cNvPicPr>
                      </pic:nvPicPr>
                      <pic:blipFill>
                        <a:blip r:embed="rId17" cstate="print"/>
                        <a:srcRect/>
                        <a:stretch>
                          <a:fillRect/>
                        </a:stretch>
                      </pic:blipFill>
                      <pic:spPr bwMode="auto">
                        <a:xfrm>
                          <a:off x="0" y="0"/>
                          <a:ext cx="6031230" cy="4261387"/>
                        </a:xfrm>
                        <a:prstGeom prst="rect">
                          <a:avLst/>
                        </a:prstGeom>
                        <a:noFill/>
                        <a:ln w="9525">
                          <a:noFill/>
                          <a:miter lim="800000"/>
                          <a:headEnd/>
                          <a:tailEnd/>
                        </a:ln>
                      </pic:spPr>
                    </pic:pic>
                  </a:graphicData>
                </a:graphic>
              </wp:inline>
            </w:drawing>
          </w:r>
        </w:del>
      </w:ins>
    </w:p>
    <w:p w:rsidR="00B409C4" w:rsidRDefault="00E41EBF" w:rsidP="00DC0ADE">
      <w:pPr>
        <w:tabs>
          <w:tab w:val="left" w:pos="567"/>
        </w:tabs>
        <w:jc w:val="both"/>
      </w:pPr>
      <w:ins w:id="879" w:author="GARAIO AG" w:date="2009-06-10T11:56:00Z">
        <w:del w:id="880" w:author="Tim Bänziger" w:date="2009-06-10T13:40:00Z">
          <w:r>
            <w:rPr>
              <w:noProof/>
              <w:lang w:eastAsia="de-CH"/>
              <w:rPrChange w:id="881">
                <w:rPr>
                  <w:b/>
                  <w:bCs/>
                  <w:noProof/>
                  <w:sz w:val="16"/>
                  <w:szCs w:val="16"/>
                  <w:u w:val="single"/>
                  <w:lang w:eastAsia="de-CH"/>
                </w:rPr>
              </w:rPrChange>
            </w:rPr>
            <w:drawing>
              <wp:inline distT="0" distB="0" distL="0" distR="0">
                <wp:extent cx="6031230" cy="4261387"/>
                <wp:effectExtent l="19050" t="0" r="7620" b="0"/>
                <wp:docPr id="6" name="Bild 1" descr="D:\Documents\Geschäft\ROOMS PRO\ROOMS PRO 4.0 - Screenshots für Use Cases\CS180090514125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Geschäft\ROOMS PRO\ROOMS PRO 4.0 - Screenshots für Use Cases\CS18009051412530_1.jpg"/>
                        <pic:cNvPicPr>
                          <a:picLocks noChangeAspect="1" noChangeArrowheads="1"/>
                        </pic:cNvPicPr>
                      </pic:nvPicPr>
                      <pic:blipFill>
                        <a:blip r:embed="rId17" cstate="print"/>
                        <a:srcRect/>
                        <a:stretch>
                          <a:fillRect/>
                        </a:stretch>
                      </pic:blipFill>
                      <pic:spPr bwMode="auto">
                        <a:xfrm>
                          <a:off x="0" y="0"/>
                          <a:ext cx="6031230" cy="4261387"/>
                        </a:xfrm>
                        <a:prstGeom prst="rect">
                          <a:avLst/>
                        </a:prstGeom>
                        <a:noFill/>
                        <a:ln w="9525">
                          <a:noFill/>
                          <a:miter lim="800000"/>
                          <a:headEnd/>
                          <a:tailEnd/>
                        </a:ln>
                      </pic:spPr>
                    </pic:pic>
                  </a:graphicData>
                </a:graphic>
              </wp:inline>
            </w:drawing>
          </w:r>
        </w:del>
      </w:ins>
    </w:p>
    <w:sectPr w:rsidR="00B409C4" w:rsidSect="006C086D">
      <w:headerReference w:type="default" r:id="rId18"/>
      <w:footerReference w:type="default" r:id="rId19"/>
      <w:pgSz w:w="11906" w:h="16838"/>
      <w:pgMar w:top="2410" w:right="991" w:bottom="993"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7" w:author="Tim Bänziger" w:date="2009-05-14T08:19:00Z" w:initials="tb">
    <w:p w:rsidR="00AD6E24" w:rsidRPr="00B96000" w:rsidRDefault="00AD6E24">
      <w:pPr>
        <w:pStyle w:val="CommentText"/>
      </w:pPr>
      <w:r>
        <w:rPr>
          <w:rStyle w:val="CommentReference"/>
        </w:rPr>
        <w:annotationRef/>
      </w:r>
      <w:r w:rsidRPr="00B96000">
        <w:t>Ist aus meiner Sicht nicht zwingend notwendig, kann aber belassen werden</w:t>
      </w:r>
    </w:p>
  </w:comment>
  <w:comment w:id="88" w:author="Remo Herren" w:date="2009-05-13T10:21:00Z" w:initials="rh">
    <w:p w:rsidR="00AD6E24" w:rsidRPr="00B96000" w:rsidRDefault="00AD6E24">
      <w:pPr>
        <w:pStyle w:val="CommentText"/>
      </w:pPr>
      <w:r>
        <w:rPr>
          <w:rStyle w:val="CommentReference"/>
        </w:rPr>
        <w:annotationRef/>
      </w:r>
      <w:r w:rsidRPr="00B96000">
        <w:t>tb/sr: suchfeld ok?</w:t>
      </w:r>
    </w:p>
  </w:comment>
  <w:comment w:id="111" w:author="GARAIO AG" w:date="2009-06-09T18:05:00Z" w:initials="GA">
    <w:p w:rsidR="00AD6E24" w:rsidRDefault="00AD6E24">
      <w:pPr>
        <w:pStyle w:val="CommentText"/>
      </w:pPr>
      <w:r>
        <w:rPr>
          <w:rStyle w:val="CommentReference"/>
        </w:rPr>
        <w:annotationRef/>
      </w:r>
      <w:r>
        <w:t>Soll Dienstleister nicht nur im Kopfbereich dargestellt werden? Als Reservator interessieren mich innerhalb der Bestell-Liste in erster Linie die bestellten Artikel und Mengen.</w:t>
      </w:r>
    </w:p>
  </w:comment>
  <w:comment w:id="173" w:author="Tim Bänziger" w:date="2009-06-10T12:58:00Z" w:initials="tb">
    <w:p w:rsidR="00AD6E24" w:rsidRPr="00B96000" w:rsidRDefault="00AD6E24" w:rsidP="006E6D3A">
      <w:pPr>
        <w:pStyle w:val="CommentText"/>
      </w:pPr>
      <w:r>
        <w:rPr>
          <w:rStyle w:val="CommentReference"/>
        </w:rPr>
        <w:annotationRef/>
      </w:r>
      <w:r w:rsidRPr="00B96000">
        <w:t>dies wurde bereits als globales Feature über die ganze Applikation definiert – hoffe dies wurde auch so umgesetzt</w:t>
      </w:r>
    </w:p>
  </w:comment>
  <w:comment w:id="198" w:author="Tim Bänziger" w:date="2009-05-13T17:25:00Z" w:initials="tb">
    <w:p w:rsidR="00AD6E24" w:rsidRPr="00B96000" w:rsidRDefault="00AD6E24">
      <w:pPr>
        <w:pStyle w:val="CommentText"/>
      </w:pPr>
      <w:r>
        <w:rPr>
          <w:rStyle w:val="CommentReference"/>
        </w:rPr>
        <w:annotationRef/>
      </w:r>
      <w:r w:rsidRPr="00B96000">
        <w:t>Entscheid bei Architekt</w:t>
      </w:r>
    </w:p>
  </w:comment>
  <w:comment w:id="197" w:author="Remo Herren" w:date="2009-05-13T11:37:00Z" w:initials="rh">
    <w:p w:rsidR="00AD6E24" w:rsidRPr="00B96000" w:rsidRDefault="00AD6E24">
      <w:pPr>
        <w:pStyle w:val="CommentText"/>
      </w:pPr>
      <w:r>
        <w:rPr>
          <w:rStyle w:val="CommentReference"/>
        </w:rPr>
        <w:annotationRef/>
      </w:r>
      <w:r w:rsidRPr="00B96000">
        <w:t>oder ist fixe Grösse besser?</w:t>
      </w:r>
    </w:p>
  </w:comment>
  <w:comment w:id="245" w:author="Tim Bänziger" w:date="2009-06-10T11:22:00Z" w:initials="tb">
    <w:p w:rsidR="00AD6E24" w:rsidRPr="00B96000" w:rsidRDefault="00AD6E24" w:rsidP="002D75D1">
      <w:pPr>
        <w:pStyle w:val="CommentText"/>
      </w:pPr>
      <w:r>
        <w:rPr>
          <w:rStyle w:val="CommentReference"/>
        </w:rPr>
        <w:annotationRef/>
      </w:r>
      <w:r w:rsidRPr="00B96000">
        <w:t>dies wurde bereits als globales Feature über die ganze Applikation definiert – hoffe dies wurde auch so umgesetzt</w:t>
      </w:r>
    </w:p>
  </w:comment>
  <w:comment w:id="266" w:author="Tim Bänziger" w:date="2009-05-13T17:27:00Z" w:initials="tb">
    <w:p w:rsidR="00AD6E24" w:rsidRPr="00B96000" w:rsidRDefault="00AD6E24">
      <w:pPr>
        <w:pStyle w:val="CommentText"/>
      </w:pPr>
      <w:r>
        <w:rPr>
          <w:rStyle w:val="CommentReference"/>
        </w:rPr>
        <w:annotationRef/>
      </w:r>
      <w:r w:rsidRPr="00B96000">
        <w:t>Ja, ist vermutlich notwendig. Z.B. wenn nach Reservationsschluss die Bestellungen noch angepasst warden müssen, da die Kunden spontan mehr konsummiert hatten.</w:t>
      </w:r>
    </w:p>
  </w:comment>
  <w:comment w:id="265" w:author="Remo Herren" w:date="2009-05-13T11:07:00Z" w:initials="rh">
    <w:p w:rsidR="00AD6E24" w:rsidRPr="00B96000" w:rsidRDefault="00AD6E24" w:rsidP="009A3F66">
      <w:pPr>
        <w:pStyle w:val="CommentText"/>
      </w:pPr>
      <w:r>
        <w:rPr>
          <w:rStyle w:val="CommentReference"/>
        </w:rPr>
        <w:annotationRef/>
      </w:r>
      <w:r w:rsidRPr="00B96000">
        <w:t>tb: ist dies überhaupt nötig? bis jetzt war dies machbar als admin...</w:t>
      </w:r>
    </w:p>
  </w:comment>
  <w:comment w:id="308" w:author="Tim Bänziger" w:date="2009-05-13T17:30:00Z" w:initials="tb">
    <w:p w:rsidR="00AD6E24" w:rsidRPr="00B96000" w:rsidRDefault="00AD6E24">
      <w:pPr>
        <w:pStyle w:val="CommentText"/>
      </w:pPr>
      <w:r>
        <w:rPr>
          <w:rStyle w:val="CommentReference"/>
        </w:rPr>
        <w:annotationRef/>
      </w:r>
      <w:r w:rsidRPr="00B96000">
        <w:t>Siehe oben</w:t>
      </w:r>
    </w:p>
  </w:comment>
  <w:comment w:id="303" w:author="Remo Herren" w:date="2009-05-13T11:32:00Z" w:initials="rh">
    <w:p w:rsidR="00AD6E24" w:rsidRPr="00B96000" w:rsidRDefault="00AD6E24">
      <w:pPr>
        <w:pStyle w:val="CommentText"/>
      </w:pPr>
      <w:r>
        <w:rPr>
          <w:rStyle w:val="CommentReference"/>
        </w:rPr>
        <w:annotationRef/>
      </w:r>
      <w:r w:rsidRPr="00B96000">
        <w:t>tb: ist dies überhaupt nötig? bis jetzt war dies machbar als admin...</w:t>
      </w:r>
    </w:p>
  </w:comment>
  <w:comment w:id="319" w:author="Tim Bänziger" w:date="2009-06-09T10:34:00Z" w:initials="tb">
    <w:p w:rsidR="00AD6E24" w:rsidRPr="00040923" w:rsidRDefault="00AD6E24">
      <w:pPr>
        <w:pStyle w:val="CommentText"/>
      </w:pPr>
      <w:r>
        <w:rPr>
          <w:rStyle w:val="CommentReference"/>
        </w:rPr>
        <w:annotationRef/>
      </w:r>
      <w:r w:rsidRPr="00040923">
        <w:t>ist so nicht notwendig</w:t>
      </w:r>
    </w:p>
  </w:comment>
  <w:comment w:id="669" w:author="Tim Bänziger" w:date="2009-05-13T17:31:00Z" w:initials="tb">
    <w:p w:rsidR="00AD6E24" w:rsidRPr="00B96000" w:rsidRDefault="00AD6E24">
      <w:pPr>
        <w:pStyle w:val="CommentText"/>
      </w:pPr>
      <w:r>
        <w:rPr>
          <w:rStyle w:val="CommentReference"/>
        </w:rPr>
        <w:annotationRef/>
      </w:r>
      <w:r w:rsidRPr="00B96000">
        <w:t>dies wurde bereits als globales Feature über die ganze Applikation definiert – hoffe dies wurde auch so umgesetzt</w:t>
      </w:r>
    </w:p>
  </w:comment>
  <w:comment w:id="670" w:author="Remo Herren" w:date="2009-05-13T11:27:00Z" w:initials="rh">
    <w:p w:rsidR="00AD6E24" w:rsidRPr="00B96000" w:rsidRDefault="00AD6E24">
      <w:pPr>
        <w:pStyle w:val="CommentText"/>
      </w:pPr>
      <w:r>
        <w:rPr>
          <w:rStyle w:val="CommentReference"/>
        </w:rPr>
        <w:annotationRef/>
      </w:r>
      <w:r w:rsidRPr="00B96000">
        <w:t>sr: andere Vorschläge?</w:t>
      </w:r>
    </w:p>
  </w:comment>
  <w:comment w:id="831" w:author="Remo Herren" w:date="2009-05-13T10:49:00Z" w:initials="rh">
    <w:p w:rsidR="00AD6E24" w:rsidRPr="00B96000" w:rsidRDefault="00AD6E24" w:rsidP="00822F3D">
      <w:pPr>
        <w:pStyle w:val="CommentText"/>
      </w:pPr>
      <w:r>
        <w:rPr>
          <w:rStyle w:val="CommentReference"/>
        </w:rPr>
        <w:annotationRef/>
      </w:r>
      <w:r w:rsidRPr="00B96000">
        <w:t>grösse und anzahl zeichen noch zu definieren.</w:t>
      </w:r>
    </w:p>
  </w:comment>
  <w:comment w:id="836" w:author="Remo Herren" w:date="2009-05-13T11:37:00Z" w:initials="rh">
    <w:p w:rsidR="00AD6E24" w:rsidRPr="00B96000" w:rsidRDefault="00AD6E24" w:rsidP="002F532D">
      <w:pPr>
        <w:pStyle w:val="CommentText"/>
      </w:pPr>
      <w:r>
        <w:rPr>
          <w:rStyle w:val="CommentReference"/>
        </w:rPr>
        <w:annotationRef/>
      </w:r>
      <w:r w:rsidRPr="00B96000">
        <w:t>oder ist fixe Grösse besser?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EBF" w:rsidRDefault="00E41EBF">
      <w:r>
        <w:separator/>
      </w:r>
    </w:p>
  </w:endnote>
  <w:endnote w:type="continuationSeparator" w:id="0">
    <w:p w:rsidR="00E41EBF" w:rsidRDefault="00E41EB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E24" w:rsidRDefault="00AD6E24">
    <w:pPr>
      <w:pStyle w:val="Footer"/>
      <w:rPr>
        <w:sz w:val="12"/>
      </w:rPr>
    </w:pPr>
    <w:r>
      <w:rPr>
        <w:sz w:val="12"/>
      </w:rPr>
      <w:t xml:space="preserve">Erstellt von: </w:t>
    </w:r>
    <w:r w:rsidR="007F7989">
      <w:rPr>
        <w:sz w:val="12"/>
        <w:lang w:val="en-US"/>
      </w:rPr>
      <w:fldChar w:fldCharType="begin"/>
    </w:r>
    <w:r>
      <w:rPr>
        <w:sz w:val="12"/>
      </w:rPr>
      <w:instrText xml:space="preserve"> AUTHOR </w:instrText>
    </w:r>
    <w:r w:rsidR="007F7989">
      <w:rPr>
        <w:sz w:val="12"/>
        <w:lang w:val="en-US"/>
      </w:rPr>
      <w:fldChar w:fldCharType="separate"/>
    </w:r>
    <w:r>
      <w:rPr>
        <w:noProof/>
        <w:sz w:val="12"/>
      </w:rPr>
      <w:t>Tim Bänziger</w:t>
    </w:r>
    <w:r w:rsidR="007F7989">
      <w:rPr>
        <w:sz w:val="12"/>
        <w:lang w:val="en-US"/>
      </w:rPr>
      <w:fldChar w:fldCharType="end"/>
    </w:r>
    <w:r>
      <w:rPr>
        <w:sz w:val="12"/>
      </w:rPr>
      <w:tab/>
      <w:t xml:space="preserve">Page </w:t>
    </w:r>
    <w:r w:rsidR="007F7989">
      <w:rPr>
        <w:sz w:val="12"/>
        <w:lang w:val="en-US"/>
      </w:rPr>
      <w:fldChar w:fldCharType="begin"/>
    </w:r>
    <w:r>
      <w:rPr>
        <w:sz w:val="12"/>
      </w:rPr>
      <w:instrText xml:space="preserve"> PAGE </w:instrText>
    </w:r>
    <w:r w:rsidR="007F7989">
      <w:rPr>
        <w:sz w:val="12"/>
        <w:lang w:val="en-US"/>
      </w:rPr>
      <w:fldChar w:fldCharType="separate"/>
    </w:r>
    <w:r w:rsidR="00B508E5">
      <w:rPr>
        <w:noProof/>
        <w:sz w:val="12"/>
      </w:rPr>
      <w:t>1</w:t>
    </w:r>
    <w:r w:rsidR="007F7989">
      <w:rPr>
        <w:sz w:val="12"/>
        <w:lang w:val="en-US"/>
      </w:rPr>
      <w:fldChar w:fldCharType="end"/>
    </w:r>
    <w:r>
      <w:rPr>
        <w:sz w:val="12"/>
      </w:rPr>
      <w:tab/>
    </w:r>
    <w:r w:rsidR="007F7989">
      <w:rPr>
        <w:sz w:val="12"/>
        <w:lang w:val="en-US"/>
      </w:rPr>
      <w:fldChar w:fldCharType="begin"/>
    </w:r>
    <w:r>
      <w:rPr>
        <w:sz w:val="12"/>
        <w:lang w:val="en-US"/>
      </w:rPr>
      <w:instrText xml:space="preserve"> DATE </w:instrText>
    </w:r>
    <w:r w:rsidR="007F7989">
      <w:rPr>
        <w:sz w:val="12"/>
        <w:lang w:val="en-US"/>
      </w:rPr>
      <w:fldChar w:fldCharType="separate"/>
    </w:r>
    <w:ins w:id="882" w:author="Tim Bänziger" w:date="2009-09-08T15:02:00Z">
      <w:r w:rsidR="00285416">
        <w:rPr>
          <w:noProof/>
          <w:sz w:val="12"/>
          <w:lang w:val="en-US"/>
        </w:rPr>
        <w:t>9/8/2009</w:t>
      </w:r>
    </w:ins>
    <w:ins w:id="883" w:author="GARAIO AG" w:date="2009-06-10T13:55:00Z">
      <w:del w:id="884" w:author="Tim Bänziger" w:date="2009-07-01T17:46:00Z">
        <w:r w:rsidR="000C76C0" w:rsidDel="00D40265">
          <w:rPr>
            <w:noProof/>
            <w:sz w:val="12"/>
            <w:lang w:val="en-US"/>
          </w:rPr>
          <w:delText>6/10/2009</w:delText>
        </w:r>
      </w:del>
    </w:ins>
    <w:ins w:id="885" w:author="Remo Herren" w:date="2009-05-15T08:02:00Z">
      <w:del w:id="886" w:author="Tim Bänziger" w:date="2009-07-01T17:46:00Z">
        <w:r w:rsidDel="00D40265">
          <w:rPr>
            <w:noProof/>
            <w:sz w:val="12"/>
            <w:lang w:val="en-US"/>
          </w:rPr>
          <w:delText>5/15/2009</w:delText>
        </w:r>
      </w:del>
    </w:ins>
    <w:del w:id="887" w:author="Tim Bänziger" w:date="2009-07-01T17:46:00Z">
      <w:r w:rsidDel="00D40265">
        <w:rPr>
          <w:noProof/>
          <w:sz w:val="12"/>
          <w:lang w:val="en-US"/>
        </w:rPr>
        <w:delText>5/13/2009</w:delText>
      </w:r>
    </w:del>
    <w:r w:rsidR="007F7989">
      <w:rPr>
        <w:sz w:val="12"/>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EBF" w:rsidRDefault="00E41EBF">
      <w:r>
        <w:separator/>
      </w:r>
    </w:p>
  </w:footnote>
  <w:footnote w:type="continuationSeparator" w:id="0">
    <w:p w:rsidR="00E41EBF" w:rsidRDefault="00E41E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E24" w:rsidRPr="00D65A66" w:rsidRDefault="00AD6E24">
    <w:pPr>
      <w:pStyle w:val="Header"/>
      <w:rPr>
        <w:sz w:val="72"/>
      </w:rPr>
    </w:pPr>
    <w:r>
      <w:rPr>
        <w:noProof/>
        <w:lang w:eastAsia="de-CH"/>
      </w:rPr>
      <w:drawing>
        <wp:inline distT="0" distB="0" distL="0" distR="0">
          <wp:extent cx="813435" cy="896620"/>
          <wp:effectExtent l="19050" t="0" r="5715" b="0"/>
          <wp:docPr id="1" name="Picture 1" descr="Logo_RoomsPro_1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oomsPro_1_low"/>
                  <pic:cNvPicPr>
                    <a:picLocks noChangeAspect="1" noChangeArrowheads="1"/>
                  </pic:cNvPicPr>
                </pic:nvPicPr>
                <pic:blipFill>
                  <a:blip r:embed="rId1"/>
                  <a:srcRect/>
                  <a:stretch>
                    <a:fillRect/>
                  </a:stretch>
                </pic:blipFill>
                <pic:spPr bwMode="auto">
                  <a:xfrm>
                    <a:off x="0" y="0"/>
                    <a:ext cx="813435" cy="896620"/>
                  </a:xfrm>
                  <a:prstGeom prst="rect">
                    <a:avLst/>
                  </a:prstGeom>
                  <a:noFill/>
                  <a:ln w="9525">
                    <a:noFill/>
                    <a:miter lim="800000"/>
                    <a:headEnd/>
                    <a:tailEnd/>
                  </a:ln>
                </pic:spPr>
              </pic:pic>
            </a:graphicData>
          </a:graphic>
        </wp:inline>
      </w:drawing>
    </w:r>
    <w:r>
      <w:rPr>
        <w:sz w:val="72"/>
      </w:rPr>
      <w:t xml:space="preserve">  Use Cases Release 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3282"/>
    <w:multiLevelType w:val="hybridMultilevel"/>
    <w:tmpl w:val="A24CD734"/>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186DE5"/>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7FB49CF"/>
    <w:multiLevelType w:val="hybridMultilevel"/>
    <w:tmpl w:val="7B0841E4"/>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3">
    <w:nsid w:val="0BD8189B"/>
    <w:multiLevelType w:val="hybridMultilevel"/>
    <w:tmpl w:val="303CEB1A"/>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9942B6"/>
    <w:multiLevelType w:val="hybridMultilevel"/>
    <w:tmpl w:val="0B8AEED0"/>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EB41A32"/>
    <w:multiLevelType w:val="hybridMultilevel"/>
    <w:tmpl w:val="34AAAC2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01E6396"/>
    <w:multiLevelType w:val="hybridMultilevel"/>
    <w:tmpl w:val="8C947D1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C056AC"/>
    <w:multiLevelType w:val="multilevel"/>
    <w:tmpl w:val="7F4AC20C"/>
    <w:lvl w:ilvl="0">
      <w:start w:val="1"/>
      <w:numFmt w:val="decimal"/>
      <w:lvlText w:val="%1"/>
      <w:lvlJc w:val="left"/>
      <w:pPr>
        <w:tabs>
          <w:tab w:val="num" w:pos="-1836"/>
        </w:tabs>
        <w:ind w:left="-1836" w:hanging="432"/>
      </w:pPr>
      <w:rPr>
        <w:rFonts w:hint="default"/>
      </w:rPr>
    </w:lvl>
    <w:lvl w:ilvl="1">
      <w:start w:val="1"/>
      <w:numFmt w:val="decimal"/>
      <w:lvlText w:val="%1.%2"/>
      <w:lvlJc w:val="left"/>
      <w:pPr>
        <w:tabs>
          <w:tab w:val="num" w:pos="-1692"/>
        </w:tabs>
        <w:ind w:left="-1692" w:hanging="576"/>
      </w:pPr>
      <w:rPr>
        <w:rFonts w:hint="default"/>
      </w:rPr>
    </w:lvl>
    <w:lvl w:ilvl="2">
      <w:start w:val="1"/>
      <w:numFmt w:val="decimal"/>
      <w:lvlText w:val="%1.%2.%3"/>
      <w:lvlJc w:val="left"/>
      <w:pPr>
        <w:tabs>
          <w:tab w:val="num" w:pos="0"/>
        </w:tabs>
        <w:ind w:left="0" w:hanging="2268"/>
      </w:pPr>
      <w:rPr>
        <w:rFonts w:hint="default"/>
      </w:rPr>
    </w:lvl>
    <w:lvl w:ilvl="3">
      <w:start w:val="1"/>
      <w:numFmt w:val="decimal"/>
      <w:lvlText w:val="%1.%2.%3.%4"/>
      <w:lvlJc w:val="left"/>
      <w:pPr>
        <w:tabs>
          <w:tab w:val="num" w:pos="-1404"/>
        </w:tabs>
        <w:ind w:left="-1404" w:hanging="864"/>
      </w:pPr>
      <w:rPr>
        <w:rFonts w:hint="default"/>
      </w:rPr>
    </w:lvl>
    <w:lvl w:ilvl="4">
      <w:start w:val="1"/>
      <w:numFmt w:val="decimal"/>
      <w:pStyle w:val="Heading5"/>
      <w:lvlText w:val="%1.%2.%3.%4.%5"/>
      <w:lvlJc w:val="left"/>
      <w:pPr>
        <w:tabs>
          <w:tab w:val="num" w:pos="-1260"/>
        </w:tabs>
        <w:ind w:left="-1260" w:hanging="1008"/>
      </w:pPr>
      <w:rPr>
        <w:rFonts w:hint="default"/>
      </w:rPr>
    </w:lvl>
    <w:lvl w:ilvl="5">
      <w:start w:val="1"/>
      <w:numFmt w:val="decimal"/>
      <w:pStyle w:val="Heading6"/>
      <w:lvlText w:val="%1.%2.%3.%4.%5.%6"/>
      <w:lvlJc w:val="left"/>
      <w:pPr>
        <w:tabs>
          <w:tab w:val="num" w:pos="-1116"/>
        </w:tabs>
        <w:ind w:left="-1116" w:hanging="1152"/>
      </w:pPr>
      <w:rPr>
        <w:rFonts w:hint="default"/>
      </w:rPr>
    </w:lvl>
    <w:lvl w:ilvl="6">
      <w:start w:val="1"/>
      <w:numFmt w:val="decimal"/>
      <w:pStyle w:val="Heading7"/>
      <w:lvlText w:val="%1.%2.%3.%4.%5.%6.%7"/>
      <w:lvlJc w:val="left"/>
      <w:pPr>
        <w:tabs>
          <w:tab w:val="num" w:pos="-972"/>
        </w:tabs>
        <w:ind w:left="-972" w:hanging="1296"/>
      </w:pPr>
      <w:rPr>
        <w:rFonts w:hint="default"/>
      </w:rPr>
    </w:lvl>
    <w:lvl w:ilvl="7">
      <w:start w:val="1"/>
      <w:numFmt w:val="decimal"/>
      <w:pStyle w:val="Heading8"/>
      <w:lvlText w:val="%1.%2.%3.%4.%5.%6.%7.%8"/>
      <w:lvlJc w:val="left"/>
      <w:pPr>
        <w:tabs>
          <w:tab w:val="num" w:pos="-828"/>
        </w:tabs>
        <w:ind w:left="-828" w:hanging="1440"/>
      </w:pPr>
      <w:rPr>
        <w:rFonts w:hint="default"/>
      </w:rPr>
    </w:lvl>
    <w:lvl w:ilvl="8">
      <w:start w:val="1"/>
      <w:numFmt w:val="decimal"/>
      <w:pStyle w:val="Heading9"/>
      <w:lvlText w:val="%1.%2.%3.%4.%5.%6.%7.%8.%9"/>
      <w:lvlJc w:val="left"/>
      <w:pPr>
        <w:tabs>
          <w:tab w:val="num" w:pos="-684"/>
        </w:tabs>
        <w:ind w:left="-684" w:hanging="1584"/>
      </w:pPr>
      <w:rPr>
        <w:rFonts w:hint="default"/>
      </w:rPr>
    </w:lvl>
  </w:abstractNum>
  <w:abstractNum w:abstractNumId="8">
    <w:nsid w:val="28FB61F0"/>
    <w:multiLevelType w:val="hybridMultilevel"/>
    <w:tmpl w:val="221CDC00"/>
    <w:lvl w:ilvl="0" w:tplc="CE3424D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BD8265F"/>
    <w:multiLevelType w:val="hybridMultilevel"/>
    <w:tmpl w:val="80E440BA"/>
    <w:lvl w:ilvl="0" w:tplc="5EBA588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37551CB"/>
    <w:multiLevelType w:val="hybridMultilevel"/>
    <w:tmpl w:val="8654A9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83A52C0"/>
    <w:multiLevelType w:val="hybridMultilevel"/>
    <w:tmpl w:val="3A204168"/>
    <w:lvl w:ilvl="0" w:tplc="58F64E16">
      <w:start w:val="2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2">
    <w:nsid w:val="39885903"/>
    <w:multiLevelType w:val="hybridMultilevel"/>
    <w:tmpl w:val="4BAC8258"/>
    <w:lvl w:ilvl="0" w:tplc="8500CCD2">
      <w:start w:val="1"/>
      <w:numFmt w:val="bullet"/>
      <w:lvlText w:val="-"/>
      <w:lvlJc w:val="left"/>
      <w:pPr>
        <w:ind w:left="720" w:hanging="360"/>
      </w:pPr>
      <w:rPr>
        <w:rFonts w:ascii="Arial" w:eastAsia="Times New Roman" w:hAnsi="Arial" w:cs="Arial"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B1D1495"/>
    <w:multiLevelType w:val="hybridMultilevel"/>
    <w:tmpl w:val="8C9811FC"/>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B78214C"/>
    <w:multiLevelType w:val="hybridMultilevel"/>
    <w:tmpl w:val="871251B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405676A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45423EB4"/>
    <w:multiLevelType w:val="hybridMultilevel"/>
    <w:tmpl w:val="8626EB9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60D2FE5"/>
    <w:multiLevelType w:val="hybridMultilevel"/>
    <w:tmpl w:val="8B420210"/>
    <w:lvl w:ilvl="0" w:tplc="846478BE">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E1E1BA3"/>
    <w:multiLevelType w:val="hybridMultilevel"/>
    <w:tmpl w:val="D6865C7E"/>
    <w:lvl w:ilvl="0" w:tplc="369A3878">
      <w:start w:val="10"/>
      <w:numFmt w:val="bullet"/>
      <w:lvlText w:val="-"/>
      <w:lvlJc w:val="left"/>
      <w:pPr>
        <w:ind w:left="720" w:hanging="360"/>
      </w:pPr>
      <w:rPr>
        <w:rFonts w:ascii="Segoe UI" w:eastAsiaTheme="minorHAnsi"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F7216C1"/>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FCF0766"/>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107405A"/>
    <w:multiLevelType w:val="hybridMultilevel"/>
    <w:tmpl w:val="FDAA1F7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412061E"/>
    <w:multiLevelType w:val="hybridMultilevel"/>
    <w:tmpl w:val="B1581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87079BD"/>
    <w:multiLevelType w:val="hybridMultilevel"/>
    <w:tmpl w:val="26E69120"/>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A6175FA"/>
    <w:multiLevelType w:val="hybridMultilevel"/>
    <w:tmpl w:val="B5FE3E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C6E3DEF"/>
    <w:multiLevelType w:val="hybridMultilevel"/>
    <w:tmpl w:val="86ECAE82"/>
    <w:lvl w:ilvl="0" w:tplc="A3546A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8A0618"/>
    <w:multiLevelType w:val="hybridMultilevel"/>
    <w:tmpl w:val="F006DA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62D1E99"/>
    <w:multiLevelType w:val="hybridMultilevel"/>
    <w:tmpl w:val="136217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AC6097F"/>
    <w:multiLevelType w:val="hybridMultilevel"/>
    <w:tmpl w:val="E6001C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EEB7B0D"/>
    <w:multiLevelType w:val="hybridMultilevel"/>
    <w:tmpl w:val="CC464AD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1E646C2"/>
    <w:multiLevelType w:val="hybridMultilevel"/>
    <w:tmpl w:val="74CAF1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24E5B8E"/>
    <w:multiLevelType w:val="hybridMultilevel"/>
    <w:tmpl w:val="C96A9296"/>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3706EFB"/>
    <w:multiLevelType w:val="hybridMultilevel"/>
    <w:tmpl w:val="7D22E3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5114BD5"/>
    <w:multiLevelType w:val="hybridMultilevel"/>
    <w:tmpl w:val="66C870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59076D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66B3216"/>
    <w:multiLevelType w:val="hybridMultilevel"/>
    <w:tmpl w:val="9514932A"/>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893778A"/>
    <w:multiLevelType w:val="hybridMultilevel"/>
    <w:tmpl w:val="6D223C52"/>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ADE57CF"/>
    <w:multiLevelType w:val="hybridMultilevel"/>
    <w:tmpl w:val="B21E98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7F593F3B"/>
    <w:multiLevelType w:val="hybridMultilevel"/>
    <w:tmpl w:val="39C6CD18"/>
    <w:lvl w:ilvl="0" w:tplc="535C6DCE">
      <w:start w:val="6"/>
      <w:numFmt w:val="bullet"/>
      <w:lvlText w:val="-"/>
      <w:lvlJc w:val="left"/>
      <w:pPr>
        <w:ind w:left="720" w:hanging="360"/>
      </w:pPr>
      <w:rPr>
        <w:rFonts w:ascii="Arial" w:eastAsia="Times New Roman" w:hAnsi="Arial" w:cs="Aria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7"/>
  </w:num>
  <w:num w:numId="4">
    <w:abstractNumId w:val="21"/>
  </w:num>
  <w:num w:numId="5">
    <w:abstractNumId w:val="14"/>
  </w:num>
  <w:num w:numId="6">
    <w:abstractNumId w:val="36"/>
  </w:num>
  <w:num w:numId="7">
    <w:abstractNumId w:val="16"/>
  </w:num>
  <w:num w:numId="8">
    <w:abstractNumId w:val="24"/>
  </w:num>
  <w:num w:numId="9">
    <w:abstractNumId w:val="2"/>
  </w:num>
  <w:num w:numId="10">
    <w:abstractNumId w:val="34"/>
  </w:num>
  <w:num w:numId="11">
    <w:abstractNumId w:val="15"/>
  </w:num>
  <w:num w:numId="12">
    <w:abstractNumId w:val="27"/>
  </w:num>
  <w:num w:numId="13">
    <w:abstractNumId w:val="8"/>
  </w:num>
  <w:num w:numId="14">
    <w:abstractNumId w:val="9"/>
  </w:num>
  <w:num w:numId="15">
    <w:abstractNumId w:val="17"/>
  </w:num>
  <w:num w:numId="16">
    <w:abstractNumId w:val="11"/>
  </w:num>
  <w:num w:numId="17">
    <w:abstractNumId w:val="37"/>
  </w:num>
  <w:num w:numId="18">
    <w:abstractNumId w:val="4"/>
  </w:num>
  <w:num w:numId="19">
    <w:abstractNumId w:val="30"/>
  </w:num>
  <w:num w:numId="20">
    <w:abstractNumId w:val="38"/>
  </w:num>
  <w:num w:numId="21">
    <w:abstractNumId w:val="19"/>
  </w:num>
  <w:num w:numId="22">
    <w:abstractNumId w:val="6"/>
  </w:num>
  <w:num w:numId="23">
    <w:abstractNumId w:val="23"/>
  </w:num>
  <w:num w:numId="24">
    <w:abstractNumId w:val="32"/>
  </w:num>
  <w:num w:numId="25">
    <w:abstractNumId w:val="20"/>
  </w:num>
  <w:num w:numId="26">
    <w:abstractNumId w:val="0"/>
  </w:num>
  <w:num w:numId="27">
    <w:abstractNumId w:val="1"/>
  </w:num>
  <w:num w:numId="28">
    <w:abstractNumId w:val="3"/>
  </w:num>
  <w:num w:numId="29">
    <w:abstractNumId w:val="22"/>
  </w:num>
  <w:num w:numId="30">
    <w:abstractNumId w:val="31"/>
  </w:num>
  <w:num w:numId="31">
    <w:abstractNumId w:val="18"/>
  </w:num>
  <w:num w:numId="32">
    <w:abstractNumId w:val="35"/>
  </w:num>
  <w:num w:numId="33">
    <w:abstractNumId w:val="13"/>
  </w:num>
  <w:num w:numId="34">
    <w:abstractNumId w:val="5"/>
  </w:num>
  <w:num w:numId="35">
    <w:abstractNumId w:val="12"/>
  </w:num>
  <w:num w:numId="36">
    <w:abstractNumId w:val="10"/>
  </w:num>
  <w:num w:numId="37">
    <w:abstractNumId w:val="28"/>
  </w:num>
  <w:num w:numId="38">
    <w:abstractNumId w:val="29"/>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trackRevisions/>
  <w:defaultTabStop w:val="720"/>
  <w:hyphenationZone w:val="425"/>
  <w:noPunctuationKerning/>
  <w:characterSpacingControl w:val="doNotCompress"/>
  <w:hdrShapeDefaults>
    <o:shapedefaults v:ext="edit" spidmax="106498"/>
  </w:hdrShapeDefaults>
  <w:footnotePr>
    <w:footnote w:id="-1"/>
    <w:footnote w:id="0"/>
  </w:footnotePr>
  <w:endnotePr>
    <w:endnote w:id="-1"/>
    <w:endnote w:id="0"/>
  </w:endnotePr>
  <w:compat/>
  <w:rsids>
    <w:rsidRoot w:val="00B16ADE"/>
    <w:rsid w:val="0001095C"/>
    <w:rsid w:val="00017FFE"/>
    <w:rsid w:val="00023502"/>
    <w:rsid w:val="00024E2B"/>
    <w:rsid w:val="00027D15"/>
    <w:rsid w:val="0003695F"/>
    <w:rsid w:val="000371A4"/>
    <w:rsid w:val="00040923"/>
    <w:rsid w:val="000413CA"/>
    <w:rsid w:val="00045CE2"/>
    <w:rsid w:val="00057372"/>
    <w:rsid w:val="00060221"/>
    <w:rsid w:val="00070EBE"/>
    <w:rsid w:val="000743EA"/>
    <w:rsid w:val="00075BF0"/>
    <w:rsid w:val="00094819"/>
    <w:rsid w:val="000A170A"/>
    <w:rsid w:val="000A5E8D"/>
    <w:rsid w:val="000C76C0"/>
    <w:rsid w:val="000E64FA"/>
    <w:rsid w:val="000F0A5D"/>
    <w:rsid w:val="000F6BE6"/>
    <w:rsid w:val="001003A7"/>
    <w:rsid w:val="0012154D"/>
    <w:rsid w:val="00126E63"/>
    <w:rsid w:val="00133018"/>
    <w:rsid w:val="00133EC4"/>
    <w:rsid w:val="00135754"/>
    <w:rsid w:val="00135BDA"/>
    <w:rsid w:val="00153091"/>
    <w:rsid w:val="00156E92"/>
    <w:rsid w:val="0016230D"/>
    <w:rsid w:val="00177352"/>
    <w:rsid w:val="001A3D67"/>
    <w:rsid w:val="001A6543"/>
    <w:rsid w:val="001B75FD"/>
    <w:rsid w:val="001C0CC6"/>
    <w:rsid w:val="001C1B47"/>
    <w:rsid w:val="001C34A3"/>
    <w:rsid w:val="001C739D"/>
    <w:rsid w:val="001D1D56"/>
    <w:rsid w:val="001D7181"/>
    <w:rsid w:val="001E21AE"/>
    <w:rsid w:val="001E2547"/>
    <w:rsid w:val="001E59D9"/>
    <w:rsid w:val="001F0237"/>
    <w:rsid w:val="001F2016"/>
    <w:rsid w:val="001F4734"/>
    <w:rsid w:val="001F5607"/>
    <w:rsid w:val="00202E4B"/>
    <w:rsid w:val="00207C17"/>
    <w:rsid w:val="00212A4C"/>
    <w:rsid w:val="00214465"/>
    <w:rsid w:val="00217EF9"/>
    <w:rsid w:val="00221B04"/>
    <w:rsid w:val="0022490F"/>
    <w:rsid w:val="00230B20"/>
    <w:rsid w:val="00232DEC"/>
    <w:rsid w:val="00233A24"/>
    <w:rsid w:val="00235431"/>
    <w:rsid w:val="00235B42"/>
    <w:rsid w:val="0024616A"/>
    <w:rsid w:val="00252706"/>
    <w:rsid w:val="00270DBB"/>
    <w:rsid w:val="00285416"/>
    <w:rsid w:val="002854F4"/>
    <w:rsid w:val="002871DA"/>
    <w:rsid w:val="002A2EA1"/>
    <w:rsid w:val="002B5781"/>
    <w:rsid w:val="002C1B8C"/>
    <w:rsid w:val="002D75D1"/>
    <w:rsid w:val="002E336D"/>
    <w:rsid w:val="002E487F"/>
    <w:rsid w:val="002F532D"/>
    <w:rsid w:val="002F638D"/>
    <w:rsid w:val="0031440A"/>
    <w:rsid w:val="0035327D"/>
    <w:rsid w:val="003545D6"/>
    <w:rsid w:val="00356780"/>
    <w:rsid w:val="00372620"/>
    <w:rsid w:val="00392810"/>
    <w:rsid w:val="00394CE0"/>
    <w:rsid w:val="00395D64"/>
    <w:rsid w:val="003A0DE1"/>
    <w:rsid w:val="003B7C70"/>
    <w:rsid w:val="003C2F91"/>
    <w:rsid w:val="003C5246"/>
    <w:rsid w:val="003C6AF1"/>
    <w:rsid w:val="003F6654"/>
    <w:rsid w:val="00405D53"/>
    <w:rsid w:val="0042473E"/>
    <w:rsid w:val="00432AFD"/>
    <w:rsid w:val="00432E33"/>
    <w:rsid w:val="0044166D"/>
    <w:rsid w:val="00451CB5"/>
    <w:rsid w:val="004541E2"/>
    <w:rsid w:val="004544EA"/>
    <w:rsid w:val="0047014F"/>
    <w:rsid w:val="004724E4"/>
    <w:rsid w:val="00472AA3"/>
    <w:rsid w:val="004A5300"/>
    <w:rsid w:val="004A73C6"/>
    <w:rsid w:val="004A748E"/>
    <w:rsid w:val="004A7504"/>
    <w:rsid w:val="004B05C2"/>
    <w:rsid w:val="004B1A41"/>
    <w:rsid w:val="004B7B1D"/>
    <w:rsid w:val="004D0AC8"/>
    <w:rsid w:val="004D54EB"/>
    <w:rsid w:val="004E2A5C"/>
    <w:rsid w:val="004E3B23"/>
    <w:rsid w:val="004F1935"/>
    <w:rsid w:val="004F423D"/>
    <w:rsid w:val="004F55B3"/>
    <w:rsid w:val="004F62C9"/>
    <w:rsid w:val="0050181E"/>
    <w:rsid w:val="00510535"/>
    <w:rsid w:val="0051790F"/>
    <w:rsid w:val="00517BB0"/>
    <w:rsid w:val="0052381C"/>
    <w:rsid w:val="00527488"/>
    <w:rsid w:val="005275B9"/>
    <w:rsid w:val="0053252A"/>
    <w:rsid w:val="00537819"/>
    <w:rsid w:val="00540A78"/>
    <w:rsid w:val="005522A9"/>
    <w:rsid w:val="00556707"/>
    <w:rsid w:val="005711E4"/>
    <w:rsid w:val="00572738"/>
    <w:rsid w:val="00573325"/>
    <w:rsid w:val="00573C6D"/>
    <w:rsid w:val="00581E03"/>
    <w:rsid w:val="005862B3"/>
    <w:rsid w:val="00594095"/>
    <w:rsid w:val="00597EC8"/>
    <w:rsid w:val="005A20F8"/>
    <w:rsid w:val="005B4103"/>
    <w:rsid w:val="005B75C6"/>
    <w:rsid w:val="005C3503"/>
    <w:rsid w:val="005C51A5"/>
    <w:rsid w:val="005D3D47"/>
    <w:rsid w:val="005D6E72"/>
    <w:rsid w:val="005E145C"/>
    <w:rsid w:val="005F38F4"/>
    <w:rsid w:val="00601C4C"/>
    <w:rsid w:val="00602E84"/>
    <w:rsid w:val="006047A9"/>
    <w:rsid w:val="006104C9"/>
    <w:rsid w:val="00613E80"/>
    <w:rsid w:val="00620D24"/>
    <w:rsid w:val="00634A5B"/>
    <w:rsid w:val="00650393"/>
    <w:rsid w:val="00655A54"/>
    <w:rsid w:val="0065613A"/>
    <w:rsid w:val="00663063"/>
    <w:rsid w:val="006643D8"/>
    <w:rsid w:val="00665371"/>
    <w:rsid w:val="00671DD2"/>
    <w:rsid w:val="00672A13"/>
    <w:rsid w:val="00685D3B"/>
    <w:rsid w:val="00695EC6"/>
    <w:rsid w:val="00697286"/>
    <w:rsid w:val="006C086D"/>
    <w:rsid w:val="006D4FFA"/>
    <w:rsid w:val="006E2CA1"/>
    <w:rsid w:val="006E5D94"/>
    <w:rsid w:val="006E6D3A"/>
    <w:rsid w:val="006F1B28"/>
    <w:rsid w:val="006F2858"/>
    <w:rsid w:val="006F5E8D"/>
    <w:rsid w:val="00700734"/>
    <w:rsid w:val="0071121E"/>
    <w:rsid w:val="007148FE"/>
    <w:rsid w:val="00717827"/>
    <w:rsid w:val="007230AF"/>
    <w:rsid w:val="00725A64"/>
    <w:rsid w:val="00730354"/>
    <w:rsid w:val="00730BF1"/>
    <w:rsid w:val="007320E9"/>
    <w:rsid w:val="00732694"/>
    <w:rsid w:val="00736482"/>
    <w:rsid w:val="00742B6C"/>
    <w:rsid w:val="00744CC0"/>
    <w:rsid w:val="0076449B"/>
    <w:rsid w:val="0077666B"/>
    <w:rsid w:val="00785F26"/>
    <w:rsid w:val="00795823"/>
    <w:rsid w:val="00797880"/>
    <w:rsid w:val="007A0F86"/>
    <w:rsid w:val="007A38EC"/>
    <w:rsid w:val="007B0CC6"/>
    <w:rsid w:val="007B615A"/>
    <w:rsid w:val="007C426C"/>
    <w:rsid w:val="007E32DB"/>
    <w:rsid w:val="007F6389"/>
    <w:rsid w:val="007F63B3"/>
    <w:rsid w:val="007F7989"/>
    <w:rsid w:val="00806ED0"/>
    <w:rsid w:val="00811B42"/>
    <w:rsid w:val="00811B76"/>
    <w:rsid w:val="00822F3D"/>
    <w:rsid w:val="00830545"/>
    <w:rsid w:val="00832D17"/>
    <w:rsid w:val="00832E67"/>
    <w:rsid w:val="008346FA"/>
    <w:rsid w:val="00834A04"/>
    <w:rsid w:val="00845A24"/>
    <w:rsid w:val="00856644"/>
    <w:rsid w:val="008765BC"/>
    <w:rsid w:val="0088140C"/>
    <w:rsid w:val="00884958"/>
    <w:rsid w:val="008974C5"/>
    <w:rsid w:val="008A1628"/>
    <w:rsid w:val="008C2A36"/>
    <w:rsid w:val="008C6CFF"/>
    <w:rsid w:val="008D09FA"/>
    <w:rsid w:val="008D5AAC"/>
    <w:rsid w:val="008E16EB"/>
    <w:rsid w:val="008E1756"/>
    <w:rsid w:val="008E40A9"/>
    <w:rsid w:val="008E7DEA"/>
    <w:rsid w:val="009062AF"/>
    <w:rsid w:val="009065C2"/>
    <w:rsid w:val="009157EC"/>
    <w:rsid w:val="0092133E"/>
    <w:rsid w:val="00925504"/>
    <w:rsid w:val="00926E49"/>
    <w:rsid w:val="0092731E"/>
    <w:rsid w:val="00927660"/>
    <w:rsid w:val="00930F31"/>
    <w:rsid w:val="0094263B"/>
    <w:rsid w:val="00943DD4"/>
    <w:rsid w:val="00946B80"/>
    <w:rsid w:val="0095216D"/>
    <w:rsid w:val="009565D3"/>
    <w:rsid w:val="009630AE"/>
    <w:rsid w:val="00976AFC"/>
    <w:rsid w:val="00981F1D"/>
    <w:rsid w:val="00983676"/>
    <w:rsid w:val="0098608E"/>
    <w:rsid w:val="0098689A"/>
    <w:rsid w:val="009A072B"/>
    <w:rsid w:val="009A3F66"/>
    <w:rsid w:val="009B4BA3"/>
    <w:rsid w:val="009B6C70"/>
    <w:rsid w:val="009B7616"/>
    <w:rsid w:val="009D1AD5"/>
    <w:rsid w:val="009D6D44"/>
    <w:rsid w:val="009E0837"/>
    <w:rsid w:val="00A031B3"/>
    <w:rsid w:val="00A13EC3"/>
    <w:rsid w:val="00A16D2A"/>
    <w:rsid w:val="00A21793"/>
    <w:rsid w:val="00A30CA9"/>
    <w:rsid w:val="00A32433"/>
    <w:rsid w:val="00A346A3"/>
    <w:rsid w:val="00A47DCA"/>
    <w:rsid w:val="00A71EC7"/>
    <w:rsid w:val="00A76C2D"/>
    <w:rsid w:val="00A77708"/>
    <w:rsid w:val="00A8380E"/>
    <w:rsid w:val="00A9066A"/>
    <w:rsid w:val="00A91867"/>
    <w:rsid w:val="00A94B6D"/>
    <w:rsid w:val="00AA0A7F"/>
    <w:rsid w:val="00AA6DE6"/>
    <w:rsid w:val="00AB0B33"/>
    <w:rsid w:val="00AB121C"/>
    <w:rsid w:val="00AB21E6"/>
    <w:rsid w:val="00AC5D0A"/>
    <w:rsid w:val="00AC5F1C"/>
    <w:rsid w:val="00AD2704"/>
    <w:rsid w:val="00AD416F"/>
    <w:rsid w:val="00AD4626"/>
    <w:rsid w:val="00AD6E24"/>
    <w:rsid w:val="00AE6BFD"/>
    <w:rsid w:val="00AF0228"/>
    <w:rsid w:val="00AF16EE"/>
    <w:rsid w:val="00AF2063"/>
    <w:rsid w:val="00AF50F4"/>
    <w:rsid w:val="00B009AC"/>
    <w:rsid w:val="00B16ADE"/>
    <w:rsid w:val="00B21819"/>
    <w:rsid w:val="00B241E6"/>
    <w:rsid w:val="00B25A86"/>
    <w:rsid w:val="00B27B44"/>
    <w:rsid w:val="00B306CB"/>
    <w:rsid w:val="00B34314"/>
    <w:rsid w:val="00B409C4"/>
    <w:rsid w:val="00B508E5"/>
    <w:rsid w:val="00B50ECF"/>
    <w:rsid w:val="00B623BE"/>
    <w:rsid w:val="00B645DF"/>
    <w:rsid w:val="00B71514"/>
    <w:rsid w:val="00B73737"/>
    <w:rsid w:val="00B844C0"/>
    <w:rsid w:val="00B86D61"/>
    <w:rsid w:val="00B931D2"/>
    <w:rsid w:val="00B93C50"/>
    <w:rsid w:val="00B950A1"/>
    <w:rsid w:val="00B96000"/>
    <w:rsid w:val="00BA575F"/>
    <w:rsid w:val="00BB1275"/>
    <w:rsid w:val="00BB4DCD"/>
    <w:rsid w:val="00BC054B"/>
    <w:rsid w:val="00BC0B09"/>
    <w:rsid w:val="00BD2B40"/>
    <w:rsid w:val="00BE0B38"/>
    <w:rsid w:val="00BE21AD"/>
    <w:rsid w:val="00BE5061"/>
    <w:rsid w:val="00BE583E"/>
    <w:rsid w:val="00C00362"/>
    <w:rsid w:val="00C06A84"/>
    <w:rsid w:val="00C118FC"/>
    <w:rsid w:val="00C11EDC"/>
    <w:rsid w:val="00C13F45"/>
    <w:rsid w:val="00C2127A"/>
    <w:rsid w:val="00C27590"/>
    <w:rsid w:val="00C5199B"/>
    <w:rsid w:val="00C5496B"/>
    <w:rsid w:val="00C64659"/>
    <w:rsid w:val="00C65F0C"/>
    <w:rsid w:val="00C73FB6"/>
    <w:rsid w:val="00C765BE"/>
    <w:rsid w:val="00C76E7A"/>
    <w:rsid w:val="00C86558"/>
    <w:rsid w:val="00C92288"/>
    <w:rsid w:val="00C96006"/>
    <w:rsid w:val="00CA7B69"/>
    <w:rsid w:val="00CB61F7"/>
    <w:rsid w:val="00CB667D"/>
    <w:rsid w:val="00CC470D"/>
    <w:rsid w:val="00CD0216"/>
    <w:rsid w:val="00CD2872"/>
    <w:rsid w:val="00CD4013"/>
    <w:rsid w:val="00CD6C4F"/>
    <w:rsid w:val="00CD6CC8"/>
    <w:rsid w:val="00D12845"/>
    <w:rsid w:val="00D130D4"/>
    <w:rsid w:val="00D14FDD"/>
    <w:rsid w:val="00D154DD"/>
    <w:rsid w:val="00D17169"/>
    <w:rsid w:val="00D3100B"/>
    <w:rsid w:val="00D34A53"/>
    <w:rsid w:val="00D40265"/>
    <w:rsid w:val="00D40276"/>
    <w:rsid w:val="00D43DE5"/>
    <w:rsid w:val="00D51C26"/>
    <w:rsid w:val="00D60C80"/>
    <w:rsid w:val="00D65A66"/>
    <w:rsid w:val="00D76632"/>
    <w:rsid w:val="00D809CB"/>
    <w:rsid w:val="00D872D1"/>
    <w:rsid w:val="00D90064"/>
    <w:rsid w:val="00D92286"/>
    <w:rsid w:val="00D94AA3"/>
    <w:rsid w:val="00DA2DC8"/>
    <w:rsid w:val="00DA60DB"/>
    <w:rsid w:val="00DA6868"/>
    <w:rsid w:val="00DB5388"/>
    <w:rsid w:val="00DC010E"/>
    <w:rsid w:val="00DC0ADE"/>
    <w:rsid w:val="00DC37BF"/>
    <w:rsid w:val="00DC4408"/>
    <w:rsid w:val="00DC566C"/>
    <w:rsid w:val="00DE200D"/>
    <w:rsid w:val="00DE3CE8"/>
    <w:rsid w:val="00DE5AF0"/>
    <w:rsid w:val="00DE71F8"/>
    <w:rsid w:val="00DF04E8"/>
    <w:rsid w:val="00DF34CE"/>
    <w:rsid w:val="00DF36A6"/>
    <w:rsid w:val="00DF3EC8"/>
    <w:rsid w:val="00DF788D"/>
    <w:rsid w:val="00E008EF"/>
    <w:rsid w:val="00E012F8"/>
    <w:rsid w:val="00E01A35"/>
    <w:rsid w:val="00E07B5C"/>
    <w:rsid w:val="00E2016C"/>
    <w:rsid w:val="00E207E2"/>
    <w:rsid w:val="00E27F3A"/>
    <w:rsid w:val="00E3032E"/>
    <w:rsid w:val="00E34FB7"/>
    <w:rsid w:val="00E3541C"/>
    <w:rsid w:val="00E362DB"/>
    <w:rsid w:val="00E41498"/>
    <w:rsid w:val="00E41EBF"/>
    <w:rsid w:val="00E43218"/>
    <w:rsid w:val="00E65F5E"/>
    <w:rsid w:val="00E677FE"/>
    <w:rsid w:val="00E7413F"/>
    <w:rsid w:val="00E7428E"/>
    <w:rsid w:val="00E76D8B"/>
    <w:rsid w:val="00E774F3"/>
    <w:rsid w:val="00E83A47"/>
    <w:rsid w:val="00E87602"/>
    <w:rsid w:val="00E91504"/>
    <w:rsid w:val="00EA0E3B"/>
    <w:rsid w:val="00EA1203"/>
    <w:rsid w:val="00EA5505"/>
    <w:rsid w:val="00EB29ED"/>
    <w:rsid w:val="00EC035F"/>
    <w:rsid w:val="00EC338A"/>
    <w:rsid w:val="00EC5731"/>
    <w:rsid w:val="00ED15C4"/>
    <w:rsid w:val="00ED5958"/>
    <w:rsid w:val="00ED68EF"/>
    <w:rsid w:val="00EE05B6"/>
    <w:rsid w:val="00EE6148"/>
    <w:rsid w:val="00EF30D3"/>
    <w:rsid w:val="00F023F2"/>
    <w:rsid w:val="00F05962"/>
    <w:rsid w:val="00F063B1"/>
    <w:rsid w:val="00F21413"/>
    <w:rsid w:val="00F22AF5"/>
    <w:rsid w:val="00F51D22"/>
    <w:rsid w:val="00F544D1"/>
    <w:rsid w:val="00F54DE0"/>
    <w:rsid w:val="00F612C6"/>
    <w:rsid w:val="00F705DD"/>
    <w:rsid w:val="00F71B4C"/>
    <w:rsid w:val="00F75850"/>
    <w:rsid w:val="00F82EFE"/>
    <w:rsid w:val="00F84F1B"/>
    <w:rsid w:val="00F874A9"/>
    <w:rsid w:val="00FB0962"/>
    <w:rsid w:val="00FB55C6"/>
    <w:rsid w:val="00FC69C2"/>
    <w:rsid w:val="00FD0A8E"/>
    <w:rsid w:val="00FD2C81"/>
    <w:rsid w:val="00FD54FF"/>
    <w:rsid w:val="00FE0476"/>
    <w:rsid w:val="00FE53AC"/>
    <w:rsid w:val="00FE5539"/>
    <w:rsid w:val="00FE5755"/>
    <w:rsid w:val="00FE5FC1"/>
    <w:rsid w:val="00FF51C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59D9"/>
    <w:rPr>
      <w:rFonts w:ascii="Arial" w:hAnsi="Arial"/>
      <w:szCs w:val="24"/>
      <w:lang w:eastAsia="en-US"/>
    </w:rPr>
  </w:style>
  <w:style w:type="paragraph" w:styleId="Heading1">
    <w:name w:val="heading 1"/>
    <w:basedOn w:val="Normal"/>
    <w:next w:val="Normal"/>
    <w:qFormat/>
    <w:rsid w:val="001E59D9"/>
    <w:pPr>
      <w:keepNext/>
      <w:tabs>
        <w:tab w:val="left" w:pos="5220"/>
      </w:tabs>
      <w:outlineLvl w:val="0"/>
    </w:pPr>
    <w:rPr>
      <w:b/>
      <w:bCs/>
      <w:sz w:val="28"/>
      <w:u w:val="single"/>
    </w:rPr>
  </w:style>
  <w:style w:type="paragraph" w:styleId="Heading2">
    <w:name w:val="heading 2"/>
    <w:basedOn w:val="Normal"/>
    <w:next w:val="Normal"/>
    <w:qFormat/>
    <w:rsid w:val="001E59D9"/>
    <w:pPr>
      <w:keepNext/>
      <w:tabs>
        <w:tab w:val="left" w:pos="5220"/>
      </w:tabs>
      <w:outlineLvl w:val="1"/>
    </w:pPr>
    <w:rPr>
      <w:b/>
      <w:bCs/>
      <w:sz w:val="32"/>
    </w:rPr>
  </w:style>
  <w:style w:type="paragraph" w:styleId="Heading3">
    <w:name w:val="heading 3"/>
    <w:basedOn w:val="Normal"/>
    <w:next w:val="Normal"/>
    <w:qFormat/>
    <w:rsid w:val="001E59D9"/>
    <w:pPr>
      <w:keepNext/>
      <w:tabs>
        <w:tab w:val="left" w:pos="5220"/>
      </w:tabs>
      <w:outlineLvl w:val="2"/>
    </w:pPr>
    <w:rPr>
      <w:b/>
      <w:bCs/>
    </w:rPr>
  </w:style>
  <w:style w:type="paragraph" w:styleId="Heading4">
    <w:name w:val="heading 4"/>
    <w:basedOn w:val="Normal"/>
    <w:next w:val="Normal"/>
    <w:qFormat/>
    <w:rsid w:val="001E59D9"/>
    <w:pPr>
      <w:keepNext/>
      <w:jc w:val="center"/>
      <w:outlineLvl w:val="3"/>
    </w:pPr>
    <w:rPr>
      <w:b/>
      <w:bCs/>
    </w:rPr>
  </w:style>
  <w:style w:type="paragraph" w:styleId="Heading5">
    <w:name w:val="heading 5"/>
    <w:basedOn w:val="Normal"/>
    <w:next w:val="Normal"/>
    <w:qFormat/>
    <w:rsid w:val="001E59D9"/>
    <w:pPr>
      <w:keepNext/>
      <w:numPr>
        <w:ilvl w:val="4"/>
        <w:numId w:val="3"/>
      </w:numPr>
      <w:outlineLvl w:val="4"/>
    </w:pPr>
    <w:rPr>
      <w:i/>
      <w:iCs/>
      <w:sz w:val="18"/>
      <w:szCs w:val="20"/>
      <w:lang w:val="de-DE"/>
    </w:rPr>
  </w:style>
  <w:style w:type="paragraph" w:styleId="Heading6">
    <w:name w:val="heading 6"/>
    <w:basedOn w:val="Normal"/>
    <w:next w:val="Normal"/>
    <w:qFormat/>
    <w:rsid w:val="001E59D9"/>
    <w:pPr>
      <w:numPr>
        <w:ilvl w:val="5"/>
        <w:numId w:val="3"/>
      </w:numPr>
      <w:spacing w:before="240" w:after="60"/>
      <w:outlineLvl w:val="5"/>
    </w:pPr>
    <w:rPr>
      <w:rFonts w:ascii="Times New Roman" w:hAnsi="Times New Roman"/>
      <w:b/>
      <w:bCs/>
      <w:sz w:val="22"/>
      <w:szCs w:val="22"/>
      <w:lang w:val="de-DE"/>
    </w:rPr>
  </w:style>
  <w:style w:type="paragraph" w:styleId="Heading7">
    <w:name w:val="heading 7"/>
    <w:basedOn w:val="Normal"/>
    <w:next w:val="Normal"/>
    <w:qFormat/>
    <w:rsid w:val="001E59D9"/>
    <w:pPr>
      <w:numPr>
        <w:ilvl w:val="6"/>
        <w:numId w:val="3"/>
      </w:numPr>
      <w:spacing w:before="240" w:after="60"/>
      <w:outlineLvl w:val="6"/>
    </w:pPr>
    <w:rPr>
      <w:rFonts w:ascii="Times New Roman" w:hAnsi="Times New Roman"/>
      <w:sz w:val="24"/>
      <w:lang w:val="de-DE"/>
    </w:rPr>
  </w:style>
  <w:style w:type="paragraph" w:styleId="Heading8">
    <w:name w:val="heading 8"/>
    <w:basedOn w:val="Normal"/>
    <w:next w:val="Normal"/>
    <w:qFormat/>
    <w:rsid w:val="001E59D9"/>
    <w:pPr>
      <w:numPr>
        <w:ilvl w:val="7"/>
        <w:numId w:val="3"/>
      </w:numPr>
      <w:spacing w:before="240" w:after="60"/>
      <w:outlineLvl w:val="7"/>
    </w:pPr>
    <w:rPr>
      <w:rFonts w:ascii="Times New Roman" w:hAnsi="Times New Roman"/>
      <w:i/>
      <w:iCs/>
      <w:sz w:val="24"/>
      <w:lang w:val="de-DE"/>
    </w:rPr>
  </w:style>
  <w:style w:type="paragraph" w:styleId="Heading9">
    <w:name w:val="heading 9"/>
    <w:basedOn w:val="Normal"/>
    <w:next w:val="Normal"/>
    <w:qFormat/>
    <w:rsid w:val="001E59D9"/>
    <w:pPr>
      <w:numPr>
        <w:ilvl w:val="8"/>
        <w:numId w:val="3"/>
      </w:numPr>
      <w:spacing w:before="240" w:after="60"/>
      <w:outlineLvl w:val="8"/>
    </w:pPr>
    <w:rPr>
      <w:rFonts w:cs="Arial"/>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Title"/>
    <w:basedOn w:val="Normal"/>
    <w:rsid w:val="001E59D9"/>
    <w:rPr>
      <w:b/>
      <w:bCs/>
    </w:rPr>
  </w:style>
  <w:style w:type="paragraph" w:styleId="Header">
    <w:name w:val="header"/>
    <w:basedOn w:val="Normal"/>
    <w:rsid w:val="001E59D9"/>
    <w:pPr>
      <w:tabs>
        <w:tab w:val="center" w:pos="4536"/>
        <w:tab w:val="right" w:pos="9072"/>
      </w:tabs>
    </w:pPr>
  </w:style>
  <w:style w:type="paragraph" w:styleId="Footer">
    <w:name w:val="footer"/>
    <w:basedOn w:val="Normal"/>
    <w:rsid w:val="001E59D9"/>
    <w:pPr>
      <w:tabs>
        <w:tab w:val="center" w:pos="4536"/>
        <w:tab w:val="right" w:pos="9072"/>
      </w:tabs>
    </w:pPr>
  </w:style>
  <w:style w:type="paragraph" w:styleId="DocumentMap">
    <w:name w:val="Document Map"/>
    <w:basedOn w:val="Normal"/>
    <w:semiHidden/>
    <w:rsid w:val="002F638D"/>
    <w:pPr>
      <w:shd w:val="clear" w:color="auto" w:fill="000080"/>
    </w:pPr>
    <w:rPr>
      <w:rFonts w:ascii="Tahoma" w:hAnsi="Tahoma" w:cs="Tahoma"/>
      <w:szCs w:val="20"/>
    </w:rPr>
  </w:style>
  <w:style w:type="paragraph" w:styleId="BalloonText">
    <w:name w:val="Balloon Text"/>
    <w:basedOn w:val="Normal"/>
    <w:semiHidden/>
    <w:rsid w:val="00556707"/>
    <w:rPr>
      <w:rFonts w:ascii="Tahoma" w:hAnsi="Tahoma" w:cs="Tahoma"/>
      <w:sz w:val="16"/>
      <w:szCs w:val="16"/>
    </w:rPr>
  </w:style>
  <w:style w:type="paragraph" w:styleId="Caption">
    <w:name w:val="caption"/>
    <w:basedOn w:val="Normal"/>
    <w:next w:val="Normal"/>
    <w:unhideWhenUsed/>
    <w:qFormat/>
    <w:rsid w:val="009062AF"/>
    <w:rPr>
      <w:b/>
      <w:bCs/>
      <w:szCs w:val="20"/>
    </w:rPr>
  </w:style>
  <w:style w:type="paragraph" w:styleId="FootnoteText">
    <w:name w:val="footnote text"/>
    <w:basedOn w:val="Normal"/>
    <w:link w:val="FootnoteTextChar"/>
    <w:rsid w:val="009062AF"/>
    <w:rPr>
      <w:szCs w:val="20"/>
    </w:rPr>
  </w:style>
  <w:style w:type="character" w:customStyle="1" w:styleId="FootnoteTextChar">
    <w:name w:val="Footnote Text Char"/>
    <w:basedOn w:val="DefaultParagraphFont"/>
    <w:link w:val="FootnoteText"/>
    <w:rsid w:val="009062AF"/>
    <w:rPr>
      <w:rFonts w:ascii="Arial" w:hAnsi="Arial"/>
      <w:lang w:val="en-GB" w:eastAsia="en-US"/>
    </w:rPr>
  </w:style>
  <w:style w:type="character" w:styleId="FootnoteReference">
    <w:name w:val="footnote reference"/>
    <w:basedOn w:val="DefaultParagraphFont"/>
    <w:rsid w:val="009062AF"/>
    <w:rPr>
      <w:vertAlign w:val="superscript"/>
    </w:rPr>
  </w:style>
  <w:style w:type="paragraph" w:styleId="Revision">
    <w:name w:val="Revision"/>
    <w:hidden/>
    <w:uiPriority w:val="99"/>
    <w:semiHidden/>
    <w:rsid w:val="004F62C9"/>
    <w:rPr>
      <w:rFonts w:ascii="Arial" w:hAnsi="Arial"/>
      <w:szCs w:val="24"/>
      <w:lang w:val="en-GB" w:eastAsia="en-US"/>
    </w:rPr>
  </w:style>
  <w:style w:type="character" w:styleId="CommentReference">
    <w:name w:val="annotation reference"/>
    <w:basedOn w:val="DefaultParagraphFont"/>
    <w:rsid w:val="00730BF1"/>
    <w:rPr>
      <w:sz w:val="16"/>
      <w:szCs w:val="16"/>
    </w:rPr>
  </w:style>
  <w:style w:type="paragraph" w:styleId="CommentText">
    <w:name w:val="annotation text"/>
    <w:basedOn w:val="Normal"/>
    <w:link w:val="CommentTextChar"/>
    <w:rsid w:val="00730BF1"/>
    <w:rPr>
      <w:szCs w:val="20"/>
    </w:rPr>
  </w:style>
  <w:style w:type="character" w:customStyle="1" w:styleId="CommentTextChar">
    <w:name w:val="Comment Text Char"/>
    <w:basedOn w:val="DefaultParagraphFont"/>
    <w:link w:val="CommentText"/>
    <w:rsid w:val="00730BF1"/>
    <w:rPr>
      <w:rFonts w:ascii="Arial" w:hAnsi="Arial"/>
      <w:lang w:val="en-GB" w:eastAsia="en-US"/>
    </w:rPr>
  </w:style>
  <w:style w:type="paragraph" w:styleId="CommentSubject">
    <w:name w:val="annotation subject"/>
    <w:basedOn w:val="CommentText"/>
    <w:next w:val="CommentText"/>
    <w:link w:val="CommentSubjectChar"/>
    <w:rsid w:val="00730BF1"/>
    <w:rPr>
      <w:b/>
      <w:bCs/>
    </w:rPr>
  </w:style>
  <w:style w:type="character" w:customStyle="1" w:styleId="CommentSubjectChar">
    <w:name w:val="Comment Subject Char"/>
    <w:basedOn w:val="CommentTextChar"/>
    <w:link w:val="CommentSubject"/>
    <w:rsid w:val="00730BF1"/>
    <w:rPr>
      <w:b/>
      <w:bCs/>
    </w:rPr>
  </w:style>
  <w:style w:type="character" w:styleId="PlaceholderText">
    <w:name w:val="Placeholder Text"/>
    <w:basedOn w:val="DefaultParagraphFont"/>
    <w:uiPriority w:val="99"/>
    <w:semiHidden/>
    <w:rsid w:val="00DC0ADE"/>
    <w:rPr>
      <w:color w:val="808080"/>
    </w:rPr>
  </w:style>
  <w:style w:type="paragraph" w:styleId="ListParagraph">
    <w:name w:val="List Paragraph"/>
    <w:basedOn w:val="Normal"/>
    <w:uiPriority w:val="34"/>
    <w:qFormat/>
    <w:rsid w:val="00DC0ADE"/>
    <w:pPr>
      <w:ind w:left="720"/>
      <w:contextualSpacing/>
    </w:pPr>
  </w:style>
  <w:style w:type="table" w:styleId="TableGrid">
    <w:name w:val="Table Grid"/>
    <w:basedOn w:val="TableNormal"/>
    <w:rsid w:val="00DC0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klein">
    <w:name w:val="Titel_klein"/>
    <w:basedOn w:val="Normal"/>
    <w:autoRedefine/>
    <w:rsid w:val="00DC0ADE"/>
    <w:pPr>
      <w:pBdr>
        <w:bottom w:val="single" w:sz="4" w:space="1" w:color="C0C0C0"/>
      </w:pBdr>
      <w:jc w:val="both"/>
    </w:pPr>
    <w:rPr>
      <w:sz w:val="12"/>
      <w:szCs w:val="20"/>
      <w:lang w:eastAsia="de-CH"/>
    </w:rPr>
  </w:style>
</w:styles>
</file>

<file path=word/webSettings.xml><?xml version="1.0" encoding="utf-8"?>
<w:webSettings xmlns:r="http://schemas.openxmlformats.org/officeDocument/2006/relationships" xmlns:w="http://schemas.openxmlformats.org/wordprocessingml/2006/main">
  <w:divs>
    <w:div w:id="23790976">
      <w:bodyDiv w:val="1"/>
      <w:marLeft w:val="0"/>
      <w:marRight w:val="0"/>
      <w:marTop w:val="0"/>
      <w:marBottom w:val="0"/>
      <w:divBdr>
        <w:top w:val="none" w:sz="0" w:space="0" w:color="auto"/>
        <w:left w:val="none" w:sz="0" w:space="0" w:color="auto"/>
        <w:bottom w:val="none" w:sz="0" w:space="0" w:color="auto"/>
        <w:right w:val="none" w:sz="0" w:space="0" w:color="auto"/>
      </w:divBdr>
    </w:div>
    <w:div w:id="454836195">
      <w:bodyDiv w:val="1"/>
      <w:marLeft w:val="0"/>
      <w:marRight w:val="0"/>
      <w:marTop w:val="0"/>
      <w:marBottom w:val="0"/>
      <w:divBdr>
        <w:top w:val="none" w:sz="0" w:space="0" w:color="auto"/>
        <w:left w:val="none" w:sz="0" w:space="0" w:color="auto"/>
        <w:bottom w:val="none" w:sz="0" w:space="0" w:color="auto"/>
        <w:right w:val="none" w:sz="0" w:space="0" w:color="auto"/>
      </w:divBdr>
    </w:div>
    <w:div w:id="483011722">
      <w:bodyDiv w:val="1"/>
      <w:marLeft w:val="0"/>
      <w:marRight w:val="0"/>
      <w:marTop w:val="0"/>
      <w:marBottom w:val="0"/>
      <w:divBdr>
        <w:top w:val="none" w:sz="0" w:space="0" w:color="auto"/>
        <w:left w:val="none" w:sz="0" w:space="0" w:color="auto"/>
        <w:bottom w:val="none" w:sz="0" w:space="0" w:color="auto"/>
        <w:right w:val="none" w:sz="0" w:space="0" w:color="auto"/>
      </w:divBdr>
    </w:div>
    <w:div w:id="1521316180">
      <w:bodyDiv w:val="1"/>
      <w:marLeft w:val="0"/>
      <w:marRight w:val="0"/>
      <w:marTop w:val="0"/>
      <w:marBottom w:val="0"/>
      <w:divBdr>
        <w:top w:val="none" w:sz="0" w:space="0" w:color="auto"/>
        <w:left w:val="none" w:sz="0" w:space="0" w:color="auto"/>
        <w:bottom w:val="none" w:sz="0" w:space="0" w:color="auto"/>
        <w:right w:val="none" w:sz="0" w:space="0" w:color="auto"/>
      </w:divBdr>
    </w:div>
    <w:div w:id="1943368482">
      <w:bodyDiv w:val="1"/>
      <w:marLeft w:val="0"/>
      <w:marRight w:val="0"/>
      <w:marTop w:val="0"/>
      <w:marBottom w:val="0"/>
      <w:divBdr>
        <w:top w:val="none" w:sz="0" w:space="0" w:color="auto"/>
        <w:left w:val="none" w:sz="0" w:space="0" w:color="auto"/>
        <w:bottom w:val="none" w:sz="0" w:space="0" w:color="auto"/>
        <w:right w:val="none" w:sz="0" w:space="0" w:color="auto"/>
      </w:divBdr>
    </w:div>
    <w:div w:id="21168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0113\Desktop\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554F5680363B4AA4C29B5A100DE2DE" ma:contentTypeVersion="1" ma:contentTypeDescription="Create a new document." ma:contentTypeScope="" ma:versionID="422c2d35d20fdbd22fccc8daac554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DAA44-B0BF-4A8A-A5CF-E409EE604412}">
  <ds:schemaRefs>
    <ds:schemaRef ds:uri="http://schemas.microsoft.com/sharepoint/v3/contenttype/forms"/>
  </ds:schemaRefs>
</ds:datastoreItem>
</file>

<file path=customXml/itemProps2.xml><?xml version="1.0" encoding="utf-8"?>
<ds:datastoreItem xmlns:ds="http://schemas.openxmlformats.org/officeDocument/2006/customXml" ds:itemID="{3A3F1700-5DA0-48F4-8028-D304584F348B}">
  <ds:schemaRefs>
    <ds:schemaRef ds:uri="http://schemas.microsoft.com/office/2006/metadata/longProperties"/>
  </ds:schemaRefs>
</ds:datastoreItem>
</file>

<file path=customXml/itemProps3.xml><?xml version="1.0" encoding="utf-8"?>
<ds:datastoreItem xmlns:ds="http://schemas.openxmlformats.org/officeDocument/2006/customXml" ds:itemID="{2166C94B-2552-4D56-9225-FBA7A96F1DC8}">
  <ds:schemaRefs>
    <ds:schemaRef ds:uri="http://schemas.microsoft.com/office/2006/metadata/properties"/>
  </ds:schemaRefs>
</ds:datastoreItem>
</file>

<file path=customXml/itemProps4.xml><?xml version="1.0" encoding="utf-8"?>
<ds:datastoreItem xmlns:ds="http://schemas.openxmlformats.org/officeDocument/2006/customXml" ds:itemID="{BC198C75-2BB1-4275-831A-9797D209C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395C336-4CDE-4717-AEAA-2E4C0FCD0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UC_Template.dotx</Template>
  <TotalTime>0</TotalTime>
  <Pages>6</Pages>
  <Words>2440</Words>
  <Characters>15376</Characters>
  <Application>Microsoft Office Word</Application>
  <DocSecurity>0</DocSecurity>
  <Lines>128</Lines>
  <Paragraphs>35</Paragraphs>
  <ScaleCrop>false</ScaleCrop>
  <HeadingPairs>
    <vt:vector size="8" baseType="variant">
      <vt:variant>
        <vt:lpstr>Title</vt:lpstr>
      </vt:variant>
      <vt:variant>
        <vt:i4>1</vt:i4>
      </vt:variant>
      <vt:variant>
        <vt:lpstr>Headings</vt:lpstr>
      </vt:variant>
      <vt:variant>
        <vt:i4>3</vt:i4>
      </vt:variant>
      <vt:variant>
        <vt:lpstr>Titel</vt:lpstr>
      </vt:variant>
      <vt:variant>
        <vt:i4>1</vt:i4>
      </vt:variant>
      <vt:variant>
        <vt:lpstr>Überschriften</vt:lpstr>
      </vt:variant>
      <vt:variant>
        <vt:i4>3</vt:i4>
      </vt:variant>
    </vt:vector>
  </HeadingPairs>
  <TitlesOfParts>
    <vt:vector size="8" baseType="lpstr">
      <vt:lpstr>UC_201.003_Angebote hinzufügen_entfernen</vt:lpstr>
      <vt:lpstr/>
      <vt:lpstr>Use Case Details</vt:lpstr>
      <vt:lpstr>Anhang:</vt:lpstr>
      <vt:lpstr>UC_201.003_Angebote hinzufügen_entfernen</vt:lpstr>
      <vt:lpstr/>
      <vt:lpstr>Use Case Details</vt:lpstr>
      <vt:lpstr>Anhang:</vt:lpstr>
    </vt:vector>
  </TitlesOfParts>
  <Manager>Mario Haller</Manager>
  <Company>GARAIO AG</Company>
  <LinksUpToDate>false</LinksUpToDate>
  <CharactersWithSpaces>17781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UC_201.003_Angebote hinzufügen_entfernen</dc:title>
  <dc:subject>105.001</dc:subject>
  <dc:creator>Tim Bänziger</dc:creator>
  <cp:keywords>ROOMS, Ressourcen</cp:keywords>
  <cp:lastModifiedBy>Tim Bänziger</cp:lastModifiedBy>
  <cp:revision>2</cp:revision>
  <cp:lastPrinted>2009-06-10T10:52:00Z</cp:lastPrinted>
  <dcterms:created xsi:type="dcterms:W3CDTF">2009-09-08T13:19:00Z</dcterms:created>
  <dcterms:modified xsi:type="dcterms:W3CDTF">2009-09-08T13:19:00Z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0x0101005B554F5680363B4AA4C29B5A100DE2DE</vt:lpwstr>
  </property>
  <property fmtid="{D5CDD505-2E9C-101B-9397-08002B2CF9AE}" pid="4" name="_CheckOutSrcUrl">
    <vt:lpwstr>http://intranet.garaio.com/Produkte/2/Entwicklung/Release 4.0/Anforderungen/UC_201.003_Angebote hinzufügen_entfernen.docx</vt:lpwstr>
  </property>
</Properties>
</file>