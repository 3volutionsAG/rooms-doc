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1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2D69B"/>
        <w:tblLayout w:type="fixed"/>
        <w:tblCellMar>
          <w:top w:w="57" w:type="dxa"/>
          <w:bottom w:w="57" w:type="dxa"/>
        </w:tblCellMar>
        <w:tblLook w:val="0000" w:firstRow="0" w:lastRow="0" w:firstColumn="0" w:lastColumn="0" w:noHBand="0" w:noVBand="0"/>
      </w:tblPr>
      <w:tblGrid>
        <w:gridCol w:w="959"/>
        <w:gridCol w:w="1228"/>
        <w:gridCol w:w="2646"/>
        <w:gridCol w:w="1087"/>
        <w:gridCol w:w="1559"/>
        <w:gridCol w:w="851"/>
        <w:gridCol w:w="1795"/>
      </w:tblGrid>
      <w:tr w:rsidR="00C5199B" w14:paraId="16C7C97F" w14:textId="77777777" w:rsidTr="00926E49">
        <w:trPr>
          <w:cantSplit/>
        </w:trPr>
        <w:tc>
          <w:tcPr>
            <w:tcW w:w="10125" w:type="dxa"/>
            <w:gridSpan w:val="7"/>
            <w:tcBorders>
              <w:bottom w:val="single" w:sz="4" w:space="0" w:color="auto"/>
            </w:tcBorders>
            <w:shd w:val="clear" w:color="auto" w:fill="C2D69B"/>
          </w:tcPr>
          <w:p w14:paraId="16C7C97E" w14:textId="77777777" w:rsidR="00C5199B" w:rsidRDefault="0003695F" w:rsidP="0052381C">
            <w:pPr>
              <w:pStyle w:val="Heading3"/>
              <w:jc w:val="both"/>
              <w:rPr>
                <w:lang w:val="de-CH"/>
              </w:rPr>
            </w:pPr>
            <w:r>
              <w:rPr>
                <w:lang w:val="de-CH"/>
              </w:rPr>
              <w:t xml:space="preserve">1. </w:t>
            </w:r>
            <w:r w:rsidR="0052381C">
              <w:rPr>
                <w:lang w:val="de-CH"/>
              </w:rPr>
              <w:t xml:space="preserve">Use Case </w:t>
            </w:r>
            <w:r w:rsidR="009062AF">
              <w:rPr>
                <w:lang w:val="de-CH"/>
              </w:rPr>
              <w:t>Überblick</w:t>
            </w:r>
            <w:r w:rsidR="001F5607">
              <w:rPr>
                <w:lang w:val="de-CH"/>
              </w:rPr>
              <w:t xml:space="preserve"> </w:t>
            </w:r>
            <w:r w:rsidR="001F5607" w:rsidRPr="001F5607">
              <w:rPr>
                <w:i/>
                <w:sz w:val="16"/>
                <w:szCs w:val="16"/>
                <w:lang w:val="de-CH"/>
              </w:rPr>
              <w:t>(Arbeitspapier)</w:t>
            </w:r>
          </w:p>
        </w:tc>
      </w:tr>
      <w:tr w:rsidR="00395D64" w:rsidRPr="00534DDE" w14:paraId="16C7C986" w14:textId="77777777" w:rsidTr="00926E49">
        <w:trPr>
          <w:cantSplit/>
        </w:trPr>
        <w:tc>
          <w:tcPr>
            <w:tcW w:w="10125" w:type="dxa"/>
            <w:gridSpan w:val="7"/>
            <w:tcBorders>
              <w:bottom w:val="single" w:sz="4" w:space="0" w:color="auto"/>
            </w:tcBorders>
            <w:shd w:val="clear" w:color="auto" w:fill="C2D69B"/>
          </w:tcPr>
          <w:p w14:paraId="16C7C980" w14:textId="77777777" w:rsidR="00395D64" w:rsidRPr="00395D64" w:rsidRDefault="00395D64" w:rsidP="00395D64">
            <w:pPr>
              <w:pStyle w:val="Heading3"/>
              <w:jc w:val="both"/>
              <w:rPr>
                <w:u w:val="single"/>
                <w:lang w:val="de-CH"/>
              </w:rPr>
            </w:pPr>
            <w:r w:rsidRPr="00395D64">
              <w:rPr>
                <w:u w:val="single"/>
                <w:lang w:val="de-CH"/>
              </w:rPr>
              <w:t>Kriterien Use Case</w:t>
            </w:r>
            <w:r>
              <w:rPr>
                <w:u w:val="single"/>
                <w:lang w:val="de-CH"/>
              </w:rPr>
              <w:t xml:space="preserve"> </w:t>
            </w:r>
            <w:r w:rsidRPr="00395D64">
              <w:rPr>
                <w:color w:val="FF0000"/>
                <w:sz w:val="12"/>
                <w:szCs w:val="12"/>
                <w:u w:val="single"/>
                <w:lang w:val="de-CH"/>
              </w:rPr>
              <w:t xml:space="preserve">(diese Zeile kann nach der </w:t>
            </w:r>
            <w:r>
              <w:rPr>
                <w:color w:val="FF0000"/>
                <w:sz w:val="12"/>
                <w:szCs w:val="12"/>
                <w:u w:val="single"/>
                <w:lang w:val="de-CH"/>
              </w:rPr>
              <w:t xml:space="preserve">Erstellung </w:t>
            </w:r>
            <w:r w:rsidRPr="00395D64">
              <w:rPr>
                <w:color w:val="FF0000"/>
                <w:sz w:val="12"/>
                <w:szCs w:val="12"/>
                <w:u w:val="single"/>
                <w:lang w:val="de-CH"/>
              </w:rPr>
              <w:t>gelöscht werden)</w:t>
            </w:r>
          </w:p>
          <w:p w14:paraId="16C7C981" w14:textId="77777777" w:rsidR="00395D64" w:rsidRPr="00395D64" w:rsidRDefault="00395D64" w:rsidP="00395D64">
            <w:pPr>
              <w:pStyle w:val="Heading3"/>
              <w:jc w:val="both"/>
              <w:rPr>
                <w:b w:val="0"/>
                <w:sz w:val="16"/>
                <w:szCs w:val="16"/>
                <w:lang w:val="de-CH"/>
              </w:rPr>
            </w:pPr>
            <w:r w:rsidRPr="00395D64">
              <w:rPr>
                <w:b w:val="0"/>
                <w:sz w:val="16"/>
                <w:szCs w:val="16"/>
                <w:lang w:val="de-CH"/>
              </w:rPr>
              <w:t>Ein Anwendungsfall spezifiziert Aktionsfolgen (Szenarien) einschliesslich Alternativ- und Ausnahmesequenzen, die ein System oder eine Systemkomponente bei der Interaktion mit externen Objekten ausführt, um einen Mehrwert zu erbringen.</w:t>
            </w:r>
          </w:p>
          <w:p w14:paraId="16C7C982" w14:textId="77777777" w:rsidR="00395D64" w:rsidRPr="00395D64" w:rsidRDefault="00395D64" w:rsidP="00395D64">
            <w:pPr>
              <w:pStyle w:val="Heading3"/>
              <w:jc w:val="both"/>
              <w:rPr>
                <w:b w:val="0"/>
                <w:sz w:val="16"/>
                <w:szCs w:val="16"/>
                <w:lang w:val="de-CH"/>
              </w:rPr>
            </w:pPr>
            <w:r w:rsidRPr="00395D64">
              <w:rPr>
                <w:sz w:val="16"/>
                <w:szCs w:val="16"/>
                <w:u w:val="single"/>
                <w:lang w:val="de-CH"/>
              </w:rPr>
              <w:t>Use Case beinhaltet:</w:t>
            </w:r>
            <w:r>
              <w:rPr>
                <w:b w:val="0"/>
                <w:sz w:val="16"/>
                <w:szCs w:val="16"/>
                <w:lang w:val="de-CH"/>
              </w:rPr>
              <w:t xml:space="preserve"> </w:t>
            </w:r>
            <w:r w:rsidRPr="00395D64">
              <w:rPr>
                <w:b w:val="0"/>
                <w:sz w:val="16"/>
                <w:szCs w:val="16"/>
                <w:lang w:val="de-CH"/>
              </w:rPr>
              <w:t>- Kontextinformatioenen</w:t>
            </w:r>
            <w:r>
              <w:rPr>
                <w:b w:val="0"/>
                <w:sz w:val="16"/>
                <w:szCs w:val="16"/>
                <w:lang w:val="de-CH"/>
              </w:rPr>
              <w:t xml:space="preserve">, </w:t>
            </w:r>
            <w:r w:rsidRPr="00395D64">
              <w:rPr>
                <w:b w:val="0"/>
                <w:sz w:val="16"/>
                <w:szCs w:val="16"/>
                <w:lang w:val="de-CH"/>
              </w:rPr>
              <w:t>Ziele Vorbedingungen, Nachbedingungen</w:t>
            </w:r>
          </w:p>
          <w:p w14:paraId="16C7C983" w14:textId="77777777" w:rsidR="00395D64" w:rsidRPr="00395D64" w:rsidRDefault="00395D64" w:rsidP="00395D64">
            <w:pPr>
              <w:pStyle w:val="Heading3"/>
              <w:jc w:val="both"/>
              <w:rPr>
                <w:b w:val="0"/>
                <w:sz w:val="12"/>
                <w:szCs w:val="12"/>
                <w:lang w:val="de-CH"/>
              </w:rPr>
            </w:pPr>
            <w:r w:rsidRPr="00395D64">
              <w:rPr>
                <w:sz w:val="12"/>
                <w:szCs w:val="12"/>
                <w:u w:val="single"/>
                <w:lang w:val="de-CH"/>
              </w:rPr>
              <w:t>- Hauptszenario</w:t>
            </w:r>
            <w:r w:rsidRPr="00395D64">
              <w:rPr>
                <w:b w:val="0"/>
                <w:sz w:val="12"/>
                <w:szCs w:val="12"/>
                <w:lang w:val="de-CH"/>
              </w:rPr>
              <w:t>; Ein Hauptszenario ist ein Szenario, das die Interaktionsfolge dokumentiert, die normalerweise ausgeführt wird, um eines oder mehrere mit dem Szenario assozierte Ziele zu erfüllen</w:t>
            </w:r>
          </w:p>
          <w:p w14:paraId="16C7C984" w14:textId="77777777" w:rsidR="00395D64" w:rsidRPr="00395D64" w:rsidRDefault="00395D64" w:rsidP="00395D64">
            <w:pPr>
              <w:pStyle w:val="Heading3"/>
              <w:jc w:val="both"/>
              <w:rPr>
                <w:b w:val="0"/>
                <w:sz w:val="12"/>
                <w:szCs w:val="12"/>
                <w:lang w:val="de-CH"/>
              </w:rPr>
            </w:pPr>
            <w:r w:rsidRPr="00395D64">
              <w:rPr>
                <w:sz w:val="12"/>
                <w:szCs w:val="12"/>
                <w:u w:val="single"/>
                <w:lang w:val="de-CH"/>
              </w:rPr>
              <w:t>- Alternativszenario</w:t>
            </w:r>
            <w:r>
              <w:rPr>
                <w:b w:val="0"/>
                <w:sz w:val="12"/>
                <w:szCs w:val="12"/>
                <w:lang w:val="de-CH"/>
              </w:rPr>
              <w:t xml:space="preserve">; </w:t>
            </w:r>
            <w:r w:rsidRPr="00395D64">
              <w:rPr>
                <w:b w:val="0"/>
                <w:sz w:val="12"/>
                <w:szCs w:val="12"/>
                <w:lang w:val="de-CH"/>
              </w:rPr>
              <w:t>Ein Alternativszenario ist ein Szenario, das zu einem Hauptszenario eine alternative Interaktionsfolge definiert. Eine Alternativszenario erfüllt die gleiche Ziele wie das zugehörige Hauptszenario</w:t>
            </w:r>
          </w:p>
          <w:p w14:paraId="16C7C985" w14:textId="77777777" w:rsidR="00395D64" w:rsidRDefault="00395D64" w:rsidP="00395D64">
            <w:pPr>
              <w:pStyle w:val="Heading3"/>
              <w:jc w:val="both"/>
              <w:rPr>
                <w:lang w:val="de-CH"/>
              </w:rPr>
            </w:pPr>
            <w:r w:rsidRPr="00395D64">
              <w:rPr>
                <w:sz w:val="12"/>
                <w:szCs w:val="12"/>
                <w:u w:val="single"/>
                <w:lang w:val="de-CH"/>
              </w:rPr>
              <w:t>- Ausnahmeszenario</w:t>
            </w:r>
            <w:r>
              <w:rPr>
                <w:sz w:val="12"/>
                <w:szCs w:val="12"/>
                <w:u w:val="single"/>
                <w:lang w:val="de-CH"/>
              </w:rPr>
              <w:t xml:space="preserve"> </w:t>
            </w:r>
            <w:r w:rsidRPr="00395D64">
              <w:rPr>
                <w:b w:val="0"/>
                <w:sz w:val="12"/>
                <w:szCs w:val="12"/>
                <w:lang w:val="de-CH"/>
              </w:rPr>
              <w:t>Ein Ausnahmeszenario ist ein Szenario, das eine Interaktionsfolge definiert, die ausgeführt wird, wenn in einem anderen Szenario (Haupt-, A</w:t>
            </w:r>
            <w:r>
              <w:rPr>
                <w:b w:val="0"/>
                <w:sz w:val="12"/>
                <w:szCs w:val="12"/>
                <w:lang w:val="de-CH"/>
              </w:rPr>
              <w:t>l</w:t>
            </w:r>
            <w:r w:rsidRPr="00395D64">
              <w:rPr>
                <w:b w:val="0"/>
                <w:sz w:val="12"/>
                <w:szCs w:val="12"/>
                <w:lang w:val="de-CH"/>
              </w:rPr>
              <w:t>ternativ- oder anderen Ausnahmeszenario) ein Ereignis eintritt, das die Erfüllung einer oder mehrerer mit dem Szenario assozierter Ziele verhindert</w:t>
            </w:r>
          </w:p>
        </w:tc>
      </w:tr>
      <w:tr w:rsidR="008C6CFF" w:rsidRPr="00217EF9" w14:paraId="16C7C98B" w14:textId="77777777" w:rsidTr="00DC0AD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7C987" w14:textId="77777777" w:rsidR="00732694" w:rsidRDefault="00CC470D" w:rsidP="008C6CFF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Name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7C988" w14:textId="77777777" w:rsidR="00732694" w:rsidRDefault="000C2CE6" w:rsidP="00057372">
            <w:p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Buchungen löschen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7C989" w14:textId="77777777" w:rsidR="00732694" w:rsidRDefault="004F62C9" w:rsidP="0095216D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ID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7C98A" w14:textId="77777777" w:rsidR="00732694" w:rsidRDefault="000C2CE6" w:rsidP="000C2CE6">
            <w:pPr>
              <w:tabs>
                <w:tab w:val="left" w:pos="5220"/>
              </w:tabs>
              <w:jc w:val="both"/>
              <w:rPr>
                <w:lang w:val="de-DE"/>
              </w:rPr>
            </w:pPr>
            <w:r>
              <w:rPr>
                <w:lang w:val="de-DE"/>
              </w:rPr>
              <w:t>201.010</w:t>
            </w:r>
          </w:p>
        </w:tc>
      </w:tr>
      <w:tr w:rsidR="006E5D94" w:rsidRPr="00217EF9" w14:paraId="16C7C990" w14:textId="77777777" w:rsidTr="00DC0AD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9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7C98C" w14:textId="77777777" w:rsidR="006E5D94" w:rsidRDefault="006E5D94" w:rsidP="008C6CFF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Owner</w:t>
            </w:r>
          </w:p>
        </w:tc>
        <w:tc>
          <w:tcPr>
            <w:tcW w:w="496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7C98D" w14:textId="77777777" w:rsidR="006E5D94" w:rsidRDefault="00057372" w:rsidP="0095216D">
            <w:pPr>
              <w:tabs>
                <w:tab w:val="left" w:pos="5220"/>
              </w:tabs>
              <w:rPr>
                <w:lang w:val="de-DE"/>
              </w:rPr>
            </w:pPr>
            <w:r>
              <w:rPr>
                <w:lang w:val="de-DE"/>
              </w:rPr>
              <w:t>Remo Herren</w:t>
            </w:r>
          </w:p>
        </w:tc>
        <w:tc>
          <w:tcPr>
            <w:tcW w:w="24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7C98E" w14:textId="77777777" w:rsidR="006E5D94" w:rsidRPr="00B21819" w:rsidRDefault="006E5D94" w:rsidP="00B21819">
            <w:pPr>
              <w:tabs>
                <w:tab w:val="left" w:pos="5220"/>
              </w:tabs>
              <w:rPr>
                <w:b/>
                <w:bCs/>
                <w:sz w:val="16"/>
                <w:szCs w:val="16"/>
                <w:lang w:val="en-US"/>
              </w:rPr>
            </w:pPr>
            <w:r w:rsidRPr="00B21819">
              <w:rPr>
                <w:b/>
                <w:bCs/>
                <w:sz w:val="16"/>
                <w:szCs w:val="16"/>
                <w:lang w:val="en-US"/>
              </w:rPr>
              <w:t xml:space="preserve">Rev-Number / </w:t>
            </w:r>
            <w:r w:rsidR="00B21819" w:rsidRPr="00B21819">
              <w:rPr>
                <w:b/>
                <w:bCs/>
                <w:sz w:val="16"/>
                <w:szCs w:val="16"/>
                <w:lang w:val="en-US"/>
              </w:rPr>
              <w:t>Saved Date / Last Saved by</w:t>
            </w:r>
          </w:p>
        </w:tc>
        <w:tc>
          <w:tcPr>
            <w:tcW w:w="17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7C98F" w14:textId="77777777" w:rsidR="006E5D94" w:rsidRDefault="00736871" w:rsidP="009D37E9">
            <w:pPr>
              <w:tabs>
                <w:tab w:val="left" w:pos="5220"/>
              </w:tabs>
              <w:rPr>
                <w:lang w:val="de-DE"/>
              </w:rPr>
            </w:pPr>
            <w:del w:id="0" w:author="Tim Bänziger" w:date="2009-04-23T13:51:00Z">
              <w:r w:rsidDel="004F1710">
                <w:fldChar w:fldCharType="begin"/>
              </w:r>
              <w:r w:rsidR="001417A5" w:rsidDel="004F1710">
                <w:delInstrText xml:space="preserve"> DOCPROPERTY  RevisionNumber  \* MERGEFORMAT </w:delInstrText>
              </w:r>
              <w:r w:rsidDel="004F1710">
                <w:fldChar w:fldCharType="separate"/>
              </w:r>
              <w:r w:rsidR="000C2CE6" w:rsidRPr="000C2CE6" w:rsidDel="004F1710">
                <w:rPr>
                  <w:lang w:val="de-DE"/>
                </w:rPr>
                <w:delText>2</w:delText>
              </w:r>
              <w:r w:rsidDel="004F1710">
                <w:fldChar w:fldCharType="end"/>
              </w:r>
              <w:r w:rsidR="006E5D94" w:rsidDel="004F1710">
                <w:rPr>
                  <w:lang w:val="de-DE"/>
                </w:rPr>
                <w:delText xml:space="preserve"> </w:delText>
              </w:r>
            </w:del>
            <w:ins w:id="1" w:author="Tim Bänziger" w:date="2009-04-23T13:51:00Z">
              <w:r w:rsidR="004F1710">
                <w:t>1.</w:t>
              </w:r>
            </w:ins>
            <w:ins w:id="2" w:author="Tim Bänziger" w:date="2009-05-08T09:11:00Z">
              <w:r w:rsidR="009D37E9">
                <w:t>2</w:t>
              </w:r>
            </w:ins>
            <w:ins w:id="3" w:author="Tim Bänziger" w:date="2009-04-23T13:51:00Z">
              <w:r w:rsidR="004F1710">
                <w:rPr>
                  <w:lang w:val="de-DE"/>
                </w:rPr>
                <w:t xml:space="preserve"> </w:t>
              </w:r>
            </w:ins>
            <w:r w:rsidR="006E5D94">
              <w:rPr>
                <w:lang w:val="de-DE"/>
              </w:rPr>
              <w:t xml:space="preserve">/ </w:t>
            </w:r>
            <w:fldSimple w:instr=" DOCPROPERTY  LastSavedTime  \* MERGEFORMAT ">
              <w:r w:rsidR="000C2CE6">
                <w:t>14.04.2009 10:37</w:t>
              </w:r>
            </w:fldSimple>
            <w:r w:rsidR="00B21819">
              <w:rPr>
                <w:lang w:val="de-DE"/>
              </w:rPr>
              <w:t xml:space="preserve"> / </w:t>
            </w:r>
            <w:fldSimple w:instr=" LASTSAVEDBY   \* MERGEFORMAT ">
              <w:r w:rsidR="00057372">
                <w:rPr>
                  <w:noProof/>
                  <w:lang w:val="de-DE"/>
                </w:rPr>
                <w:t>rh</w:t>
              </w:r>
            </w:fldSimple>
            <w:r w:rsidR="00B16ADE">
              <w:rPr>
                <w:lang w:val="de-DE"/>
              </w:rPr>
              <w:t xml:space="preserve"> </w:t>
            </w:r>
          </w:p>
        </w:tc>
      </w:tr>
      <w:tr w:rsidR="00832D17" w:rsidRPr="00534DDE" w14:paraId="16C7C993" w14:textId="77777777" w:rsidTr="006E5D94">
        <w:trPr>
          <w:cantSplit/>
        </w:trPr>
        <w:tc>
          <w:tcPr>
            <w:tcW w:w="10125" w:type="dxa"/>
            <w:gridSpan w:val="7"/>
            <w:tcBorders>
              <w:bottom w:val="single" w:sz="4" w:space="0" w:color="auto"/>
            </w:tcBorders>
            <w:shd w:val="clear" w:color="auto" w:fill="C2D69B"/>
          </w:tcPr>
          <w:p w14:paraId="16C7C991" w14:textId="77777777" w:rsidR="00832D17" w:rsidRDefault="00832D17" w:rsidP="006E5D94">
            <w:pPr>
              <w:pStyle w:val="Heading3"/>
              <w:jc w:val="both"/>
              <w:rPr>
                <w:u w:val="single"/>
                <w:lang w:val="de-CH"/>
              </w:rPr>
            </w:pPr>
            <w:r>
              <w:rPr>
                <w:u w:val="single"/>
                <w:lang w:val="de-CH"/>
              </w:rPr>
              <w:t>Storie / Notizen</w:t>
            </w:r>
          </w:p>
          <w:p w14:paraId="16C7C992" w14:textId="77777777" w:rsidR="00832D17" w:rsidRPr="00832D17" w:rsidRDefault="00832D17" w:rsidP="00BA575F">
            <w:pPr>
              <w:rPr>
                <w:lang w:val="de-CH"/>
              </w:rPr>
            </w:pPr>
            <w:r>
              <w:rPr>
                <w:lang w:val="de-CH"/>
              </w:rPr>
              <w:t xml:space="preserve">Diese Zeile </w:t>
            </w:r>
            <w:r w:rsidR="00070EBE">
              <w:rPr>
                <w:lang w:val="de-CH"/>
              </w:rPr>
              <w:t>dient dazu, dass Vorarbeiten von den Grob</w:t>
            </w:r>
            <w:r w:rsidR="00BA575F">
              <w:rPr>
                <w:lang w:val="de-CH"/>
              </w:rPr>
              <w:t xml:space="preserve">beschrieben </w:t>
            </w:r>
            <w:r w:rsidR="00070EBE">
              <w:rPr>
                <w:lang w:val="de-CH"/>
              </w:rPr>
              <w:t xml:space="preserve">übernommen werden und </w:t>
            </w:r>
            <w:r w:rsidR="00BA575F">
              <w:rPr>
                <w:lang w:val="de-CH"/>
              </w:rPr>
              <w:t>kann nachträglich gelöscht werden.</w:t>
            </w:r>
          </w:p>
        </w:tc>
      </w:tr>
      <w:tr w:rsidR="00832D17" w:rsidRPr="00534DDE" w14:paraId="16C7C996" w14:textId="77777777" w:rsidTr="00926E4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2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7C994" w14:textId="77777777" w:rsidR="00832D17" w:rsidRDefault="00832D17" w:rsidP="00395D64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</w:p>
        </w:tc>
        <w:tc>
          <w:tcPr>
            <w:tcW w:w="79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7C995" w14:textId="77777777" w:rsidR="00832D17" w:rsidRDefault="00832D17" w:rsidP="00432E33">
            <w:pPr>
              <w:tabs>
                <w:tab w:val="left" w:pos="5220"/>
              </w:tabs>
              <w:jc w:val="both"/>
              <w:rPr>
                <w:lang w:val="de-DE"/>
              </w:rPr>
            </w:pPr>
          </w:p>
        </w:tc>
      </w:tr>
      <w:tr w:rsidR="00395D64" w:rsidRPr="00534DDE" w14:paraId="16C7C999" w14:textId="77777777" w:rsidTr="00926E4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2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7C997" w14:textId="77777777" w:rsidR="00395D64" w:rsidRDefault="00395D64" w:rsidP="00395D64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Aktoren</w:t>
            </w:r>
          </w:p>
        </w:tc>
        <w:tc>
          <w:tcPr>
            <w:tcW w:w="79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7C998" w14:textId="77777777" w:rsidR="00395D64" w:rsidRDefault="008A1628" w:rsidP="00C96006">
            <w:pPr>
              <w:tabs>
                <w:tab w:val="left" w:pos="5220"/>
              </w:tabs>
              <w:jc w:val="both"/>
              <w:rPr>
                <w:lang w:val="de-DE"/>
              </w:rPr>
            </w:pPr>
            <w:r>
              <w:rPr>
                <w:lang w:val="de-DE"/>
              </w:rPr>
              <w:t>Administratoren</w:t>
            </w:r>
            <w:r w:rsidR="00C96006">
              <w:rPr>
                <w:lang w:val="de-DE"/>
              </w:rPr>
              <w:t>/Nutzer mit entsprechenden Berechtigungen</w:t>
            </w:r>
          </w:p>
        </w:tc>
      </w:tr>
      <w:tr w:rsidR="00FD2C81" w:rsidRPr="00534DDE" w14:paraId="16C7C99C" w14:textId="77777777" w:rsidTr="00926E4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2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7C99A" w14:textId="77777777" w:rsidR="00FD2C81" w:rsidRDefault="00FD2C81" w:rsidP="008C6CFF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Ziel</w:t>
            </w:r>
          </w:p>
        </w:tc>
        <w:tc>
          <w:tcPr>
            <w:tcW w:w="79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7C99B" w14:textId="77777777" w:rsidR="008A1628" w:rsidRPr="006D295A" w:rsidRDefault="006D295A" w:rsidP="00B7529D">
            <w:pPr>
              <w:pStyle w:val="ListParagraph"/>
              <w:numPr>
                <w:ilvl w:val="0"/>
                <w:numId w:val="22"/>
              </w:numPr>
              <w:tabs>
                <w:tab w:val="left" w:pos="5220"/>
              </w:tabs>
              <w:jc w:val="both"/>
              <w:rPr>
                <w:lang w:val="de-DE"/>
              </w:rPr>
            </w:pPr>
            <w:r>
              <w:rPr>
                <w:lang w:val="de-DE"/>
              </w:rPr>
              <w:t>D</w:t>
            </w:r>
            <w:r w:rsidR="00B7529D">
              <w:rPr>
                <w:lang w:val="de-DE"/>
              </w:rPr>
              <w:t>as checkouten, annullieren und löschen von Buchungen</w:t>
            </w:r>
          </w:p>
        </w:tc>
      </w:tr>
      <w:tr w:rsidR="00395D64" w:rsidRPr="00534DDE" w14:paraId="16C7C9A0" w14:textId="77777777" w:rsidTr="00926E4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2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7C99D" w14:textId="77777777" w:rsidR="00395D64" w:rsidRDefault="00395D64" w:rsidP="008C6CFF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Vorbedingung</w:t>
            </w:r>
          </w:p>
        </w:tc>
        <w:tc>
          <w:tcPr>
            <w:tcW w:w="79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7C99E" w14:textId="77777777" w:rsidR="00395D64" w:rsidDel="002331FE" w:rsidRDefault="002331FE" w:rsidP="00432E33">
            <w:pPr>
              <w:tabs>
                <w:tab w:val="left" w:pos="5220"/>
              </w:tabs>
              <w:jc w:val="both"/>
              <w:rPr>
                <w:del w:id="4" w:author="Tim Bänziger" w:date="2009-04-23T13:48:00Z"/>
                <w:lang w:val="de-DE"/>
              </w:rPr>
            </w:pPr>
            <w:ins w:id="5" w:author="Tim Bänziger" w:date="2009-04-23T13:48:00Z">
              <w:r>
                <w:rPr>
                  <w:lang w:val="de-DE"/>
                </w:rPr>
                <w:t>Reservationen sind vorhanden (in Listen, Plan oder Kalender)</w:t>
              </w:r>
            </w:ins>
            <w:del w:id="6" w:author="Tim Bänziger" w:date="2009-04-23T13:48:00Z">
              <w:r w:rsidR="00B7529D" w:rsidDel="002331FE">
                <w:rPr>
                  <w:lang w:val="de-DE"/>
                </w:rPr>
                <w:delText>SUC/UC_201.001 muss in allen Schritten ausgeführt worden sein.</w:delText>
              </w:r>
            </w:del>
          </w:p>
          <w:p w14:paraId="16C7C99F" w14:textId="77777777" w:rsidR="000644FA" w:rsidRDefault="000644FA" w:rsidP="00432E33">
            <w:pPr>
              <w:tabs>
                <w:tab w:val="left" w:pos="5220"/>
              </w:tabs>
              <w:jc w:val="both"/>
              <w:rPr>
                <w:lang w:val="de-DE"/>
              </w:rPr>
            </w:pPr>
            <w:del w:id="7" w:author="Tim Bänziger" w:date="2009-04-23T13:48:00Z">
              <w:r w:rsidRPr="000644FA" w:rsidDel="002331FE">
                <w:rPr>
                  <w:highlight w:val="yellow"/>
                  <w:lang w:val="de-DE"/>
                </w:rPr>
                <w:delText>(Noch zu spezifizierender UC 217 muss in den Schritten…… ausgeführt worden sein)</w:delText>
              </w:r>
            </w:del>
          </w:p>
        </w:tc>
      </w:tr>
      <w:tr w:rsidR="00395D64" w:rsidRPr="00534DDE" w14:paraId="16C7C9A6" w14:textId="77777777" w:rsidTr="00926E4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2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7C9A1" w14:textId="77777777" w:rsidR="00395D64" w:rsidRDefault="00395D64" w:rsidP="008C6CFF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Hauptszenario</w:t>
            </w:r>
          </w:p>
        </w:tc>
        <w:tc>
          <w:tcPr>
            <w:tcW w:w="79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7C9A2" w14:textId="77777777" w:rsidR="00135754" w:rsidRPr="000644FA" w:rsidDel="00DB2B19" w:rsidRDefault="00135754" w:rsidP="00135754">
            <w:pPr>
              <w:pStyle w:val="ListParagraph"/>
              <w:numPr>
                <w:ilvl w:val="0"/>
                <w:numId w:val="33"/>
              </w:numPr>
              <w:ind w:left="1499" w:hanging="1139"/>
              <w:rPr>
                <w:del w:id="8" w:author="Tim Bänziger" w:date="2009-04-23T13:39:00Z"/>
                <w:highlight w:val="yellow"/>
                <w:lang w:val="de-CH"/>
              </w:rPr>
            </w:pPr>
            <w:del w:id="9" w:author="Tim Bänziger" w:date="2009-04-23T13:39:00Z">
              <w:r w:rsidRPr="000644FA" w:rsidDel="00DB2B19">
                <w:rPr>
                  <w:highlight w:val="yellow"/>
                  <w:lang w:val="de-CH"/>
                </w:rPr>
                <w:delText xml:space="preserve">Nutzer navigiert auf </w:delText>
              </w:r>
              <w:r w:rsidR="00B62657" w:rsidRPr="000644FA" w:rsidDel="00DB2B19">
                <w:rPr>
                  <w:smallCaps/>
                  <w:highlight w:val="yellow"/>
                  <w:lang w:val="de-CH"/>
                </w:rPr>
                <w:delText>Listen</w:delText>
              </w:r>
              <w:r w:rsidR="00E41498" w:rsidRPr="000644FA" w:rsidDel="00DB2B19">
                <w:rPr>
                  <w:smallCaps/>
                  <w:highlight w:val="yellow"/>
                  <w:lang w:val="de-CH"/>
                </w:rPr>
                <w:delText>\</w:delText>
              </w:r>
              <w:r w:rsidR="00B62657" w:rsidRPr="000644FA" w:rsidDel="00DB2B19">
                <w:rPr>
                  <w:smallCaps/>
                  <w:highlight w:val="yellow"/>
                  <w:lang w:val="de-CH"/>
                </w:rPr>
                <w:delText>Reservationen (oder andere Ansicht)</w:delText>
              </w:r>
            </w:del>
          </w:p>
          <w:p w14:paraId="16C7C9A3" w14:textId="77777777" w:rsidR="00B62657" w:rsidRDefault="00B64753" w:rsidP="00B64753">
            <w:pPr>
              <w:pStyle w:val="ListParagraph"/>
              <w:numPr>
                <w:ilvl w:val="0"/>
                <w:numId w:val="33"/>
              </w:numPr>
              <w:ind w:left="1499" w:hanging="1139"/>
              <w:jc w:val="both"/>
              <w:rPr>
                <w:lang w:val="de-CH"/>
              </w:rPr>
            </w:pPr>
            <w:r>
              <w:rPr>
                <w:lang w:val="de-CH"/>
              </w:rPr>
              <w:t xml:space="preserve">Nutzer </w:t>
            </w:r>
            <w:r w:rsidR="00B62657">
              <w:rPr>
                <w:lang w:val="de-CH"/>
              </w:rPr>
              <w:t>kann eine bestehende, aktive Buchung checkouten</w:t>
            </w:r>
          </w:p>
          <w:p w14:paraId="16C7C9A4" w14:textId="77777777" w:rsidR="00B62657" w:rsidRDefault="00B62657" w:rsidP="00B64753">
            <w:pPr>
              <w:pStyle w:val="ListParagraph"/>
              <w:numPr>
                <w:ilvl w:val="0"/>
                <w:numId w:val="33"/>
              </w:numPr>
              <w:ind w:left="1499" w:hanging="1139"/>
              <w:jc w:val="both"/>
              <w:rPr>
                <w:lang w:val="de-CH"/>
              </w:rPr>
            </w:pPr>
            <w:r>
              <w:rPr>
                <w:lang w:val="de-CH"/>
              </w:rPr>
              <w:t>Nutzer kann eine bestehende Buchung annullieren</w:t>
            </w:r>
          </w:p>
          <w:p w14:paraId="16C7C9A5" w14:textId="77777777" w:rsidR="00B16ADE" w:rsidRPr="00BC0B09" w:rsidRDefault="00B62657" w:rsidP="00B62657">
            <w:pPr>
              <w:pStyle w:val="ListParagraph"/>
              <w:numPr>
                <w:ilvl w:val="0"/>
                <w:numId w:val="33"/>
              </w:numPr>
              <w:ind w:left="1499" w:hanging="1139"/>
              <w:jc w:val="both"/>
              <w:rPr>
                <w:lang w:val="de-CH"/>
              </w:rPr>
            </w:pPr>
            <w:r>
              <w:rPr>
                <w:lang w:val="de-CH"/>
              </w:rPr>
              <w:t>Nutzer kann eine bestehende Buchung löschen</w:t>
            </w:r>
          </w:p>
        </w:tc>
      </w:tr>
      <w:tr w:rsidR="00395D64" w:rsidRPr="00395D64" w14:paraId="16C7C9A9" w14:textId="77777777" w:rsidTr="00926E4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2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7C9A7" w14:textId="77777777" w:rsidR="00395D64" w:rsidRDefault="00395D64" w:rsidP="008C6CFF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Alternativszenario</w:t>
            </w:r>
          </w:p>
        </w:tc>
        <w:tc>
          <w:tcPr>
            <w:tcW w:w="79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7C9A8" w14:textId="77777777" w:rsidR="00395D64" w:rsidRDefault="005275B9" w:rsidP="00432E33">
            <w:pPr>
              <w:tabs>
                <w:tab w:val="left" w:pos="5220"/>
              </w:tabs>
              <w:jc w:val="both"/>
              <w:rPr>
                <w:lang w:val="de-DE"/>
              </w:rPr>
            </w:pPr>
            <w:r>
              <w:rPr>
                <w:lang w:val="de-DE"/>
              </w:rPr>
              <w:t>K</w:t>
            </w:r>
            <w:r w:rsidR="008A1628">
              <w:rPr>
                <w:lang w:val="de-DE"/>
              </w:rPr>
              <w:t>eines</w:t>
            </w:r>
          </w:p>
        </w:tc>
      </w:tr>
      <w:tr w:rsidR="00395D64" w:rsidRPr="00395D64" w14:paraId="16C7C9AC" w14:textId="77777777" w:rsidTr="00926E4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2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7C9AA" w14:textId="77777777" w:rsidR="00395D64" w:rsidRDefault="00395D64" w:rsidP="008C6CFF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Ausnahmeszenario</w:t>
            </w:r>
          </w:p>
        </w:tc>
        <w:tc>
          <w:tcPr>
            <w:tcW w:w="79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7C9AB" w14:textId="77777777" w:rsidR="007F63B3" w:rsidRPr="00B62657" w:rsidRDefault="00B62657" w:rsidP="00B62657">
            <w:pPr>
              <w:tabs>
                <w:tab w:val="left" w:pos="5220"/>
              </w:tabs>
              <w:jc w:val="both"/>
              <w:rPr>
                <w:rFonts w:cs="Tahoma"/>
                <w:lang w:val="de-DE"/>
              </w:rPr>
            </w:pPr>
            <w:r w:rsidRPr="00B62657">
              <w:rPr>
                <w:lang w:val="de-DE"/>
              </w:rPr>
              <w:t>Keines</w:t>
            </w:r>
          </w:p>
        </w:tc>
      </w:tr>
      <w:tr w:rsidR="00926E49" w:rsidRPr="00C85809" w14:paraId="16C7C9AF" w14:textId="77777777" w:rsidTr="00926E4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2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7C9AD" w14:textId="77777777" w:rsidR="00926E49" w:rsidRDefault="00926E49" w:rsidP="008C6CFF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Fehlerbehandlung</w:t>
            </w:r>
          </w:p>
        </w:tc>
        <w:tc>
          <w:tcPr>
            <w:tcW w:w="79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7C9AE" w14:textId="77777777" w:rsidR="00926E49" w:rsidRPr="00C85809" w:rsidRDefault="00B62657" w:rsidP="00C85809">
            <w:pPr>
              <w:tabs>
                <w:tab w:val="left" w:pos="5220"/>
              </w:tabs>
              <w:jc w:val="both"/>
              <w:rPr>
                <w:sz w:val="16"/>
                <w:szCs w:val="16"/>
                <w:lang w:val="de-CH"/>
              </w:rPr>
            </w:pPr>
            <w:r w:rsidRPr="00B62657">
              <w:rPr>
                <w:lang w:val="de-DE"/>
              </w:rPr>
              <w:t>Keines</w:t>
            </w:r>
          </w:p>
        </w:tc>
      </w:tr>
      <w:tr w:rsidR="00395D64" w:rsidRPr="00534DDE" w14:paraId="16C7C9BB" w14:textId="77777777" w:rsidTr="00926E4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2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7C9B0" w14:textId="77777777" w:rsidR="00395D64" w:rsidRDefault="00395D64" w:rsidP="008C6CFF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Regeln + Bedingungen</w:t>
            </w:r>
          </w:p>
        </w:tc>
        <w:tc>
          <w:tcPr>
            <w:tcW w:w="79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7C9B1" w14:textId="77777777" w:rsidR="00B64753" w:rsidRPr="007D526A" w:rsidRDefault="00B64753" w:rsidP="00B64753">
            <w:pPr>
              <w:pStyle w:val="ListParagraph"/>
              <w:numPr>
                <w:ilvl w:val="0"/>
                <w:numId w:val="38"/>
              </w:numPr>
              <w:tabs>
                <w:tab w:val="left" w:pos="5220"/>
              </w:tabs>
              <w:jc w:val="both"/>
              <w:rPr>
                <w:lang w:val="de-CH"/>
              </w:rPr>
            </w:pPr>
            <w:r>
              <w:rPr>
                <w:lang w:val="de-CH"/>
              </w:rPr>
              <w:t>Funktionsrechte müssen implementiert werden:</w:t>
            </w:r>
          </w:p>
          <w:p w14:paraId="16C7C9B2" w14:textId="77777777" w:rsidR="00B62657" w:rsidRPr="000644FA" w:rsidRDefault="00B64753" w:rsidP="00B64753">
            <w:pPr>
              <w:pStyle w:val="ListParagraph"/>
              <w:numPr>
                <w:ilvl w:val="1"/>
                <w:numId w:val="19"/>
              </w:numPr>
              <w:tabs>
                <w:tab w:val="left" w:pos="5220"/>
              </w:tabs>
              <w:jc w:val="both"/>
              <w:rPr>
                <w:rFonts w:cs="Tahoma"/>
                <w:lang w:val="de-CH"/>
              </w:rPr>
            </w:pPr>
            <w:r>
              <w:rPr>
                <w:lang w:val="de-CH"/>
              </w:rPr>
              <w:t>Darf</w:t>
            </w:r>
            <w:r w:rsidR="00B62657">
              <w:rPr>
                <w:lang w:val="de-CH"/>
              </w:rPr>
              <w:t xml:space="preserve"> </w:t>
            </w:r>
            <w:r w:rsidR="000644FA">
              <w:rPr>
                <w:lang w:val="de-CH"/>
              </w:rPr>
              <w:t xml:space="preserve">eigene </w:t>
            </w:r>
            <w:r w:rsidR="00B62657">
              <w:rPr>
                <w:lang w:val="de-CH"/>
              </w:rPr>
              <w:t>Buchungen checkouten</w:t>
            </w:r>
          </w:p>
          <w:p w14:paraId="16C7C9B3" w14:textId="77777777" w:rsidR="000644FA" w:rsidRPr="000644FA" w:rsidRDefault="000644FA" w:rsidP="00B64753">
            <w:pPr>
              <w:pStyle w:val="ListParagraph"/>
              <w:numPr>
                <w:ilvl w:val="1"/>
                <w:numId w:val="19"/>
              </w:numPr>
              <w:tabs>
                <w:tab w:val="left" w:pos="5220"/>
              </w:tabs>
              <w:jc w:val="both"/>
              <w:rPr>
                <w:rFonts w:cs="Tahoma"/>
                <w:lang w:val="de-CH"/>
              </w:rPr>
            </w:pPr>
            <w:r>
              <w:rPr>
                <w:lang w:val="de-CH"/>
              </w:rPr>
              <w:t>Darf Buchungen von Dritten checkouten</w:t>
            </w:r>
          </w:p>
          <w:p w14:paraId="16C7C9B4" w14:textId="77777777" w:rsidR="000644FA" w:rsidRPr="000644FA" w:rsidRDefault="000644FA" w:rsidP="00B64753">
            <w:pPr>
              <w:pStyle w:val="ListParagraph"/>
              <w:numPr>
                <w:ilvl w:val="1"/>
                <w:numId w:val="19"/>
              </w:numPr>
              <w:tabs>
                <w:tab w:val="left" w:pos="5220"/>
              </w:tabs>
              <w:jc w:val="both"/>
              <w:rPr>
                <w:rFonts w:cs="Tahoma"/>
                <w:lang w:val="de-CH"/>
              </w:rPr>
            </w:pPr>
            <w:r>
              <w:rPr>
                <w:lang w:val="de-CH"/>
              </w:rPr>
              <w:t>Darf Buchungen von Dritten annullieren</w:t>
            </w:r>
          </w:p>
          <w:p w14:paraId="16C7C9B5" w14:textId="77777777" w:rsidR="000644FA" w:rsidRPr="000644FA" w:rsidRDefault="000644FA" w:rsidP="000644FA">
            <w:pPr>
              <w:pStyle w:val="ListParagraph"/>
              <w:numPr>
                <w:ilvl w:val="1"/>
                <w:numId w:val="19"/>
              </w:numPr>
              <w:tabs>
                <w:tab w:val="left" w:pos="5220"/>
              </w:tabs>
              <w:jc w:val="both"/>
              <w:rPr>
                <w:rFonts w:cs="Tahoma"/>
                <w:lang w:val="de-CH"/>
              </w:rPr>
            </w:pPr>
            <w:r>
              <w:rPr>
                <w:lang w:val="de-CH"/>
              </w:rPr>
              <w:t>Darf eigene Buchungen löschen</w:t>
            </w:r>
          </w:p>
          <w:p w14:paraId="16C7C9B6" w14:textId="77777777" w:rsidR="00B306CB" w:rsidRDefault="000644FA" w:rsidP="000644FA">
            <w:pPr>
              <w:pStyle w:val="ListParagraph"/>
              <w:numPr>
                <w:ilvl w:val="1"/>
                <w:numId w:val="19"/>
              </w:numPr>
              <w:tabs>
                <w:tab w:val="left" w:pos="5220"/>
              </w:tabs>
              <w:jc w:val="both"/>
              <w:rPr>
                <w:ins w:id="10" w:author="Tim Bänziger" w:date="2010-04-20T11:25:00Z"/>
                <w:lang w:val="de-CH"/>
              </w:rPr>
            </w:pPr>
            <w:r>
              <w:rPr>
                <w:lang w:val="de-CH"/>
              </w:rPr>
              <w:t>Darf Buchungen von Dritten löschen</w:t>
            </w:r>
          </w:p>
          <w:p w14:paraId="6ACC5664" w14:textId="77777777" w:rsidR="00397109" w:rsidRPr="00863AFE" w:rsidRDefault="00397109" w:rsidP="00397109">
            <w:pPr>
              <w:pStyle w:val="ListParagraph"/>
              <w:numPr>
                <w:ilvl w:val="1"/>
                <w:numId w:val="19"/>
              </w:numPr>
              <w:tabs>
                <w:tab w:val="left" w:pos="5220"/>
              </w:tabs>
              <w:rPr>
                <w:ins w:id="11" w:author="Tim Bänziger" w:date="2010-04-20T11:25:00Z"/>
                <w:rFonts w:cs="Tahoma"/>
                <w:lang w:val="de-CH"/>
              </w:rPr>
            </w:pPr>
            <w:ins w:id="12" w:author="Tim Bänziger" w:date="2010-04-20T11:25:00Z">
              <w:r>
                <w:rPr>
                  <w:lang w:val="de-CH"/>
                </w:rPr>
                <w:t>Darf eigene Buchungen direkt Checkouten</w:t>
              </w:r>
            </w:ins>
          </w:p>
          <w:p w14:paraId="3C1B307E" w14:textId="77777777" w:rsidR="00397109" w:rsidRPr="00863AFE" w:rsidRDefault="00397109" w:rsidP="00397109">
            <w:pPr>
              <w:pStyle w:val="ListParagraph"/>
              <w:numPr>
                <w:ilvl w:val="1"/>
                <w:numId w:val="19"/>
              </w:numPr>
              <w:tabs>
                <w:tab w:val="left" w:pos="5220"/>
              </w:tabs>
              <w:rPr>
                <w:ins w:id="13" w:author="Tim Bänziger" w:date="2010-04-20T11:25:00Z"/>
                <w:rFonts w:cs="Tahoma"/>
                <w:lang w:val="de-CH"/>
              </w:rPr>
            </w:pPr>
            <w:ins w:id="14" w:author="Tim Bänziger" w:date="2010-04-20T11:25:00Z">
              <w:r>
                <w:rPr>
                  <w:lang w:val="de-CH"/>
                </w:rPr>
                <w:t>Darf Buchungen von Dritten direkt checkouten</w:t>
              </w:r>
            </w:ins>
          </w:p>
          <w:p w14:paraId="347E4290" w14:textId="77777777" w:rsidR="00397109" w:rsidRPr="00397109" w:rsidRDefault="00397109">
            <w:pPr>
              <w:tabs>
                <w:tab w:val="left" w:pos="5220"/>
              </w:tabs>
              <w:jc w:val="both"/>
              <w:rPr>
                <w:lang w:val="de-CH"/>
              </w:rPr>
              <w:pPrChange w:id="15" w:author="Tim Bänziger" w:date="2010-04-20T11:25:00Z">
                <w:pPr>
                  <w:pStyle w:val="ListParagraph"/>
                  <w:numPr>
                    <w:ilvl w:val="1"/>
                    <w:numId w:val="19"/>
                  </w:numPr>
                  <w:tabs>
                    <w:tab w:val="left" w:pos="5220"/>
                  </w:tabs>
                  <w:ind w:left="1440" w:hanging="360"/>
                  <w:jc w:val="both"/>
                </w:pPr>
              </w:pPrChange>
            </w:pPr>
          </w:p>
          <w:p w14:paraId="16C7C9B7" w14:textId="77777777" w:rsidR="00C85809" w:rsidRPr="00397109" w:rsidDel="002331FE" w:rsidRDefault="00C85809">
            <w:pPr>
              <w:tabs>
                <w:tab w:val="left" w:pos="5220"/>
              </w:tabs>
              <w:jc w:val="both"/>
              <w:rPr>
                <w:del w:id="16" w:author="Tim Bänziger" w:date="2009-04-23T13:48:00Z"/>
                <w:i/>
                <w:lang w:val="de-CH"/>
                <w:rPrChange w:id="17" w:author="Tim Bänziger" w:date="2010-04-20T11:26:00Z">
                  <w:rPr>
                    <w:del w:id="18" w:author="Tim Bänziger" w:date="2009-04-23T13:48:00Z"/>
                    <w:lang w:val="de-CH"/>
                  </w:rPr>
                </w:rPrChange>
              </w:rPr>
            </w:pPr>
          </w:p>
          <w:p w14:paraId="16C7C9B8" w14:textId="77777777" w:rsidR="00A64284" w:rsidRPr="00397109" w:rsidRDefault="000644FA">
            <w:pPr>
              <w:tabs>
                <w:tab w:val="left" w:pos="5220"/>
              </w:tabs>
              <w:jc w:val="both"/>
              <w:rPr>
                <w:ins w:id="19" w:author="Tim Bänziger" w:date="2009-04-23T13:39:00Z"/>
                <w:i/>
                <w:lang w:val="de-CH"/>
                <w:rPrChange w:id="20" w:author="Tim Bänziger" w:date="2010-04-20T11:26:00Z">
                  <w:rPr>
                    <w:ins w:id="21" w:author="Tim Bänziger" w:date="2009-04-23T13:39:00Z"/>
                    <w:rFonts w:cs="Tahoma"/>
                    <w:sz w:val="16"/>
                    <w:szCs w:val="16"/>
                    <w:lang w:val="de-CH"/>
                  </w:rPr>
                </w:rPrChange>
              </w:rPr>
              <w:pPrChange w:id="22" w:author="Tim Bänziger" w:date="2010-04-20T11:26:00Z">
                <w:pPr>
                  <w:shd w:val="clear" w:color="auto" w:fill="000080"/>
                  <w:tabs>
                    <w:tab w:val="left" w:pos="5220"/>
                  </w:tabs>
                  <w:jc w:val="both"/>
                </w:pPr>
              </w:pPrChange>
            </w:pPr>
            <w:r w:rsidRPr="00397109">
              <w:rPr>
                <w:i/>
                <w:lang w:val="de-CH"/>
                <w:rPrChange w:id="23" w:author="Tim Bänziger" w:date="2010-04-20T11:26:00Z">
                  <w:rPr>
                    <w:sz w:val="16"/>
                    <w:szCs w:val="16"/>
                    <w:lang w:val="de-CH"/>
                  </w:rPr>
                </w:rPrChange>
              </w:rPr>
              <w:t>Eigene Buchungen können immer annulliert werden.</w:t>
            </w:r>
          </w:p>
          <w:p w14:paraId="16C7C9B9" w14:textId="77777777" w:rsidR="00DB2B19" w:rsidRDefault="00DB2B19" w:rsidP="00B62657">
            <w:pPr>
              <w:tabs>
                <w:tab w:val="left" w:pos="5220"/>
              </w:tabs>
              <w:jc w:val="both"/>
              <w:rPr>
                <w:ins w:id="24" w:author="Tim Bänziger" w:date="2009-04-23T13:39:00Z"/>
                <w:sz w:val="16"/>
                <w:szCs w:val="16"/>
                <w:lang w:val="de-CH"/>
              </w:rPr>
            </w:pPr>
          </w:p>
          <w:p w14:paraId="16C7C9BA" w14:textId="6EE3297F" w:rsidR="009355EF" w:rsidRDefault="00397109">
            <w:pPr>
              <w:tabs>
                <w:tab w:val="left" w:pos="5220"/>
              </w:tabs>
              <w:jc w:val="both"/>
              <w:rPr>
                <w:sz w:val="16"/>
                <w:szCs w:val="16"/>
                <w:lang w:val="de-CH"/>
              </w:rPr>
            </w:pPr>
            <w:ins w:id="25" w:author="Tim Bänziger" w:date="2010-04-20T11:26:00Z">
              <w:r>
                <w:rPr>
                  <w:b/>
                  <w:lang w:val="de-CH"/>
                </w:rPr>
                <w:t xml:space="preserve">Achtung: </w:t>
              </w:r>
            </w:ins>
            <w:ins w:id="26" w:author="Tim Bänziger" w:date="2009-04-23T13:39:00Z">
              <w:r w:rsidR="00736871" w:rsidRPr="00736871">
                <w:rPr>
                  <w:lang w:val="de-CH"/>
                  <w:rPrChange w:id="27" w:author="Tim Bänziger" w:date="2009-04-23T13:48:00Z">
                    <w:rPr>
                      <w:sz w:val="16"/>
                      <w:szCs w:val="16"/>
                      <w:lang w:val="de-CH"/>
                    </w:rPr>
                  </w:rPrChange>
                </w:rPr>
                <w:t xml:space="preserve">Datenrechte </w:t>
              </w:r>
            </w:ins>
            <w:ins w:id="28" w:author="Tim Bänziger" w:date="2009-04-23T13:48:00Z">
              <w:r w:rsidR="002331FE">
                <w:rPr>
                  <w:lang w:val="de-CH"/>
                </w:rPr>
                <w:t>müssen verifiziert werden.</w:t>
              </w:r>
            </w:ins>
          </w:p>
        </w:tc>
      </w:tr>
      <w:tr w:rsidR="00395D64" w:rsidRPr="00C765BE" w14:paraId="16C7C9BE" w14:textId="77777777" w:rsidTr="00926E4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2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7C9BC" w14:textId="77777777" w:rsidR="00395D64" w:rsidRDefault="00926E49" w:rsidP="008C6CFF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Qualitätsanforderungen</w:t>
            </w:r>
          </w:p>
        </w:tc>
        <w:tc>
          <w:tcPr>
            <w:tcW w:w="79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7C9BD" w14:textId="77777777" w:rsidR="00395D64" w:rsidRDefault="000644FA" w:rsidP="00432E33">
            <w:pPr>
              <w:tabs>
                <w:tab w:val="left" w:pos="5220"/>
              </w:tabs>
              <w:jc w:val="both"/>
              <w:rPr>
                <w:lang w:val="de-DE"/>
              </w:rPr>
            </w:pPr>
            <w:r>
              <w:rPr>
                <w:lang w:val="de-DE"/>
              </w:rPr>
              <w:t>Keine</w:t>
            </w:r>
          </w:p>
        </w:tc>
      </w:tr>
      <w:tr w:rsidR="00395D64" w:rsidRPr="00395D64" w14:paraId="16C7C9C1" w14:textId="77777777" w:rsidTr="00926E49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</w:trPr>
        <w:tc>
          <w:tcPr>
            <w:tcW w:w="21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7C9BF" w14:textId="77777777" w:rsidR="00395D64" w:rsidRDefault="00926E49" w:rsidP="008C6CFF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Nachbedingung</w:t>
            </w:r>
          </w:p>
        </w:tc>
        <w:tc>
          <w:tcPr>
            <w:tcW w:w="793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7C9C0" w14:textId="77777777" w:rsidR="00395D64" w:rsidRDefault="000644FA" w:rsidP="00432E33">
            <w:pPr>
              <w:tabs>
                <w:tab w:val="left" w:pos="5220"/>
              </w:tabs>
              <w:jc w:val="both"/>
              <w:rPr>
                <w:lang w:val="de-DE"/>
              </w:rPr>
            </w:pPr>
            <w:r>
              <w:rPr>
                <w:lang w:val="de-DE"/>
              </w:rPr>
              <w:t>Keine</w:t>
            </w:r>
          </w:p>
        </w:tc>
      </w:tr>
      <w:tr w:rsidR="00926E49" w:rsidRPr="00395D64" w14:paraId="16C7C9C6" w14:textId="77777777" w:rsidTr="006E5D9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  <w:trHeight w:val="70"/>
        </w:trPr>
        <w:tc>
          <w:tcPr>
            <w:tcW w:w="2187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6C7C9C2" w14:textId="77777777" w:rsidR="00926E49" w:rsidRDefault="00926E49" w:rsidP="008C6CFF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  <w:r>
              <w:rPr>
                <w:b/>
                <w:bCs/>
                <w:lang w:val="de-DE"/>
              </w:rPr>
              <w:t>Beziehungen</w:t>
            </w:r>
            <w:r w:rsidR="00EF30D3">
              <w:rPr>
                <w:b/>
                <w:bCs/>
                <w:lang w:val="de-DE"/>
              </w:rPr>
              <w:t xml:space="preserve"> (UC)</w:t>
            </w: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7C9C3" w14:textId="77777777" w:rsidR="00926E49" w:rsidRDefault="00926E49" w:rsidP="00432E33">
            <w:pPr>
              <w:tabs>
                <w:tab w:val="left" w:pos="5220"/>
              </w:tabs>
              <w:jc w:val="both"/>
              <w:rPr>
                <w:lang w:val="de-DE"/>
              </w:rPr>
            </w:pPr>
            <w:r>
              <w:rPr>
                <w:lang w:val="de-DE"/>
              </w:rPr>
              <w:t>Enthalten</w:t>
            </w:r>
          </w:p>
        </w:tc>
        <w:tc>
          <w:tcPr>
            <w:tcW w:w="2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7C9C4" w14:textId="77777777" w:rsidR="00926E49" w:rsidRDefault="00926E49" w:rsidP="00432E33">
            <w:pPr>
              <w:tabs>
                <w:tab w:val="left" w:pos="5220"/>
              </w:tabs>
              <w:jc w:val="both"/>
              <w:rPr>
                <w:lang w:val="de-DE"/>
              </w:rPr>
            </w:pPr>
            <w:r>
              <w:rPr>
                <w:lang w:val="de-DE"/>
              </w:rPr>
              <w:t>Erweitert</w:t>
            </w:r>
          </w:p>
        </w:tc>
        <w:tc>
          <w:tcPr>
            <w:tcW w:w="2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7C9C5" w14:textId="77777777" w:rsidR="00926E49" w:rsidRDefault="00926E49" w:rsidP="00432E33">
            <w:pPr>
              <w:tabs>
                <w:tab w:val="left" w:pos="5220"/>
              </w:tabs>
              <w:jc w:val="both"/>
              <w:rPr>
                <w:lang w:val="de-DE"/>
              </w:rPr>
            </w:pPr>
            <w:r>
              <w:rPr>
                <w:lang w:val="de-DE"/>
              </w:rPr>
              <w:t>Vererbung</w:t>
            </w:r>
          </w:p>
        </w:tc>
      </w:tr>
      <w:tr w:rsidR="00926E49" w:rsidRPr="00395D64" w14:paraId="16C7C9CB" w14:textId="77777777" w:rsidTr="006E5D94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shd w:val="clear" w:color="auto" w:fill="auto"/>
        </w:tblPrEx>
        <w:trPr>
          <w:cantSplit/>
          <w:trHeight w:val="70"/>
        </w:trPr>
        <w:tc>
          <w:tcPr>
            <w:tcW w:w="2187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7C9C7" w14:textId="77777777" w:rsidR="00926E49" w:rsidRDefault="00926E49" w:rsidP="008C6CFF">
            <w:pPr>
              <w:tabs>
                <w:tab w:val="left" w:pos="5220"/>
              </w:tabs>
              <w:rPr>
                <w:b/>
                <w:bCs/>
                <w:lang w:val="de-DE"/>
              </w:rPr>
            </w:pPr>
          </w:p>
        </w:tc>
        <w:tc>
          <w:tcPr>
            <w:tcW w:w="26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7C9C8" w14:textId="77777777" w:rsidR="005275B9" w:rsidRDefault="005275B9" w:rsidP="00B64753">
            <w:pPr>
              <w:tabs>
                <w:tab w:val="left" w:pos="5220"/>
              </w:tabs>
              <w:jc w:val="both"/>
              <w:rPr>
                <w:lang w:val="de-DE"/>
              </w:rPr>
            </w:pPr>
          </w:p>
        </w:tc>
        <w:tc>
          <w:tcPr>
            <w:tcW w:w="2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7C9C9" w14:textId="77777777" w:rsidR="00926E49" w:rsidRDefault="00926E49" w:rsidP="00432E33">
            <w:pPr>
              <w:tabs>
                <w:tab w:val="left" w:pos="5220"/>
              </w:tabs>
              <w:jc w:val="both"/>
              <w:rPr>
                <w:lang w:val="de-DE"/>
              </w:rPr>
            </w:pPr>
          </w:p>
        </w:tc>
        <w:tc>
          <w:tcPr>
            <w:tcW w:w="26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7C9CA" w14:textId="77777777" w:rsidR="00926E49" w:rsidRDefault="00926E49" w:rsidP="00432E33">
            <w:pPr>
              <w:tabs>
                <w:tab w:val="left" w:pos="5220"/>
              </w:tabs>
              <w:jc w:val="both"/>
              <w:rPr>
                <w:lang w:val="de-DE"/>
              </w:rPr>
            </w:pPr>
          </w:p>
        </w:tc>
      </w:tr>
    </w:tbl>
    <w:p w14:paraId="16C7C9CC" w14:textId="77777777" w:rsidR="000F0A5D" w:rsidRDefault="000F0A5D" w:rsidP="000F0A5D">
      <w:pPr>
        <w:pStyle w:val="Heading1"/>
        <w:keepNext w:val="0"/>
        <w:rPr>
          <w:lang w:val="de-DE"/>
        </w:rPr>
      </w:pPr>
    </w:p>
    <w:p w14:paraId="16C7C9CD" w14:textId="77777777" w:rsidR="00B64753" w:rsidRPr="00B64753" w:rsidRDefault="00B64753" w:rsidP="00B64753">
      <w:pPr>
        <w:rPr>
          <w:lang w:val="de-DE"/>
        </w:rPr>
      </w:pPr>
    </w:p>
    <w:p w14:paraId="16C7C9CE" w14:textId="77777777" w:rsidR="00B64753" w:rsidRDefault="00B64753" w:rsidP="000F0A5D">
      <w:pPr>
        <w:rPr>
          <w:lang w:val="de-DE"/>
        </w:rPr>
      </w:pPr>
    </w:p>
    <w:p w14:paraId="16C7C9CF" w14:textId="1BBBE4A6" w:rsidR="000644FA" w:rsidDel="00397109" w:rsidRDefault="000644FA" w:rsidP="000F0A5D">
      <w:pPr>
        <w:rPr>
          <w:del w:id="29" w:author="Tim Bänziger" w:date="2010-04-20T11:26:00Z"/>
          <w:lang w:val="de-DE"/>
        </w:rPr>
      </w:pPr>
    </w:p>
    <w:p w14:paraId="16C7C9D0" w14:textId="123F835B" w:rsidR="000644FA" w:rsidDel="00397109" w:rsidRDefault="000644FA" w:rsidP="000F0A5D">
      <w:pPr>
        <w:rPr>
          <w:del w:id="30" w:author="Tim Bänziger" w:date="2010-04-20T11:26:00Z"/>
          <w:lang w:val="de-DE"/>
        </w:rPr>
      </w:pPr>
    </w:p>
    <w:p w14:paraId="16C7C9D1" w14:textId="299F05BD" w:rsidR="000644FA" w:rsidDel="00397109" w:rsidRDefault="000644FA" w:rsidP="000F0A5D">
      <w:pPr>
        <w:rPr>
          <w:del w:id="31" w:author="Tim Bänziger" w:date="2010-04-20T11:26:00Z"/>
          <w:lang w:val="de-DE"/>
        </w:rPr>
      </w:pPr>
    </w:p>
    <w:p w14:paraId="16C7C9D2" w14:textId="54ABE8AB" w:rsidR="000644FA" w:rsidDel="00397109" w:rsidRDefault="000644FA" w:rsidP="000F0A5D">
      <w:pPr>
        <w:rPr>
          <w:del w:id="32" w:author="Tim Bänziger" w:date="2010-04-20T11:26:00Z"/>
          <w:lang w:val="de-DE"/>
        </w:rPr>
      </w:pPr>
    </w:p>
    <w:p w14:paraId="16C7C9D3" w14:textId="77777777" w:rsidR="000644FA" w:rsidRDefault="000644FA" w:rsidP="000F0A5D">
      <w:pPr>
        <w:rPr>
          <w:lang w:val="de-DE"/>
        </w:rPr>
      </w:pPr>
    </w:p>
    <w:p w14:paraId="16C7C9D4" w14:textId="77777777" w:rsidR="000644FA" w:rsidRPr="000F0A5D" w:rsidRDefault="000644FA" w:rsidP="000F0A5D">
      <w:pPr>
        <w:rPr>
          <w:lang w:val="de-DE"/>
        </w:rPr>
      </w:pPr>
    </w:p>
    <w:p w14:paraId="16C7C9D5" w14:textId="77777777" w:rsidR="00780CDD" w:rsidRDefault="00780CDD">
      <w:pPr>
        <w:rPr>
          <w:ins w:id="33" w:author="Tim Bänziger" w:date="2009-10-01T17:09:00Z"/>
          <w:b/>
          <w:bCs/>
          <w:sz w:val="28"/>
          <w:u w:val="single"/>
          <w:lang w:val="de-DE"/>
        </w:rPr>
      </w:pPr>
      <w:ins w:id="34" w:author="Tim Bänziger" w:date="2009-10-01T17:09:00Z">
        <w:r>
          <w:rPr>
            <w:lang w:val="de-DE"/>
          </w:rPr>
          <w:br w:type="page"/>
        </w:r>
      </w:ins>
    </w:p>
    <w:p w14:paraId="16C7C9D6" w14:textId="77777777" w:rsidR="00DC0ADE" w:rsidRDefault="00DC0ADE" w:rsidP="000F0A5D">
      <w:pPr>
        <w:pStyle w:val="Heading1"/>
        <w:keepNext w:val="0"/>
        <w:rPr>
          <w:lang w:val="de-DE"/>
        </w:rPr>
      </w:pPr>
      <w:r>
        <w:rPr>
          <w:lang w:val="de-DE"/>
        </w:rPr>
        <w:lastRenderedPageBreak/>
        <w:t>Use Case Details</w:t>
      </w:r>
    </w:p>
    <w:p w14:paraId="16C7C9D7" w14:textId="77777777" w:rsidR="00DC0ADE" w:rsidRPr="00DC0ADE" w:rsidDel="002331FE" w:rsidRDefault="00DC0ADE" w:rsidP="00DC0ADE">
      <w:pPr>
        <w:rPr>
          <w:del w:id="35" w:author="Tim Bänziger" w:date="2009-04-23T13:46:00Z"/>
          <w:lang w:val="de-DE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928"/>
        <w:gridCol w:w="4678"/>
      </w:tblGrid>
      <w:tr w:rsidR="00DC0ADE" w:rsidRPr="00C85809" w:rsidDel="002331FE" w14:paraId="16C7C9D9" w14:textId="77777777" w:rsidTr="00DC0ADE">
        <w:trPr>
          <w:del w:id="36" w:author="Tim Bänziger" w:date="2009-04-23T13:46:00Z"/>
        </w:trPr>
        <w:tc>
          <w:tcPr>
            <w:tcW w:w="9606" w:type="dxa"/>
            <w:gridSpan w:val="2"/>
          </w:tcPr>
          <w:p w14:paraId="16C7C9D8" w14:textId="77777777" w:rsidR="00DC0ADE" w:rsidRPr="00E41498" w:rsidDel="002331FE" w:rsidRDefault="00DC0ADE" w:rsidP="000644FA">
            <w:pPr>
              <w:pStyle w:val="Heading2"/>
              <w:rPr>
                <w:del w:id="37" w:author="Tim Bänziger" w:date="2009-04-23T13:46:00Z"/>
                <w:lang w:val="de-CH"/>
              </w:rPr>
            </w:pPr>
            <w:del w:id="38" w:author="Tim Bänziger" w:date="2009-04-23T13:46:00Z">
              <w:r w:rsidRPr="00264081" w:rsidDel="002331FE">
                <w:rPr>
                  <w:lang w:val="de-DE"/>
                </w:rPr>
                <w:delText xml:space="preserve">Schritt </w:delText>
              </w:r>
              <w:r w:rsidDel="002331FE">
                <w:rPr>
                  <w:lang w:val="de-DE"/>
                </w:rPr>
                <w:delText>1 -</w:delText>
              </w:r>
              <w:r w:rsidR="005275B9" w:rsidRPr="00E41498" w:rsidDel="002331FE">
                <w:rPr>
                  <w:sz w:val="20"/>
                  <w:szCs w:val="20"/>
                  <w:lang w:val="de-DE"/>
                </w:rPr>
                <w:delText xml:space="preserve"> </w:delText>
              </w:r>
              <w:r w:rsidR="000644FA" w:rsidRPr="000644FA" w:rsidDel="002331FE">
                <w:rPr>
                  <w:sz w:val="20"/>
                  <w:szCs w:val="20"/>
                  <w:highlight w:val="yellow"/>
                  <w:lang w:val="de-CH"/>
                </w:rPr>
                <w:delText xml:space="preserve">Nutzer navigiert auf </w:delText>
              </w:r>
              <w:r w:rsidR="000644FA" w:rsidRPr="000644FA" w:rsidDel="002331FE">
                <w:rPr>
                  <w:smallCaps/>
                  <w:sz w:val="20"/>
                  <w:szCs w:val="20"/>
                  <w:highlight w:val="yellow"/>
                  <w:lang w:val="de-CH"/>
                </w:rPr>
                <w:delText>Listen\Reservationen (oder andere Ansicht</w:delText>
              </w:r>
              <w:r w:rsidR="000644FA" w:rsidRPr="000644FA" w:rsidDel="002331FE">
                <w:rPr>
                  <w:smallCaps/>
                  <w:sz w:val="20"/>
                  <w:szCs w:val="20"/>
                  <w:lang w:val="de-CH"/>
                </w:rPr>
                <w:delText>)</w:delText>
              </w:r>
            </w:del>
          </w:p>
        </w:tc>
      </w:tr>
      <w:tr w:rsidR="00DC0ADE" w:rsidRPr="00264081" w:rsidDel="002331FE" w14:paraId="16C7C9DC" w14:textId="77777777" w:rsidTr="00DC0ADE">
        <w:trPr>
          <w:del w:id="39" w:author="Tim Bänziger" w:date="2009-04-23T13:46:00Z"/>
        </w:trPr>
        <w:tc>
          <w:tcPr>
            <w:tcW w:w="4928" w:type="dxa"/>
          </w:tcPr>
          <w:p w14:paraId="16C7C9DA" w14:textId="77777777" w:rsidR="00DC0ADE" w:rsidRPr="00264081" w:rsidDel="002331FE" w:rsidRDefault="00DC0ADE" w:rsidP="00DC0ADE">
            <w:pPr>
              <w:rPr>
                <w:del w:id="40" w:author="Tim Bänziger" w:date="2009-04-23T13:46:00Z"/>
                <w:b/>
                <w:lang w:val="de-DE"/>
              </w:rPr>
            </w:pPr>
            <w:del w:id="41" w:author="Tim Bänziger" w:date="2009-04-23T13:46:00Z">
              <w:r w:rsidDel="002331FE">
                <w:rPr>
                  <w:b/>
                  <w:lang w:val="de-DE"/>
                </w:rPr>
                <w:delText>Controls</w:delText>
              </w:r>
            </w:del>
          </w:p>
        </w:tc>
        <w:tc>
          <w:tcPr>
            <w:tcW w:w="4678" w:type="dxa"/>
          </w:tcPr>
          <w:p w14:paraId="16C7C9DB" w14:textId="77777777" w:rsidR="00DC0ADE" w:rsidRPr="00264081" w:rsidDel="002331FE" w:rsidRDefault="00DC0ADE" w:rsidP="00DC0ADE">
            <w:pPr>
              <w:rPr>
                <w:del w:id="42" w:author="Tim Bänziger" w:date="2009-04-23T13:46:00Z"/>
                <w:b/>
                <w:lang w:val="de-DE"/>
              </w:rPr>
            </w:pPr>
            <w:del w:id="43" w:author="Tim Bänziger" w:date="2009-04-23T13:46:00Z">
              <w:r w:rsidDel="002331FE">
                <w:rPr>
                  <w:b/>
                  <w:lang w:val="de-DE"/>
                </w:rPr>
                <w:delText>Regeln</w:delText>
              </w:r>
            </w:del>
          </w:p>
        </w:tc>
      </w:tr>
      <w:tr w:rsidR="00DC0ADE" w:rsidRPr="005D6E72" w:rsidDel="002331FE" w14:paraId="16C7C9E2" w14:textId="77777777" w:rsidTr="00DC0ADE">
        <w:trPr>
          <w:del w:id="44" w:author="Tim Bänziger" w:date="2009-04-23T13:46:00Z"/>
        </w:trPr>
        <w:tc>
          <w:tcPr>
            <w:tcW w:w="4928" w:type="dxa"/>
          </w:tcPr>
          <w:p w14:paraId="16C7C9DD" w14:textId="77777777" w:rsidR="00DC0ADE" w:rsidRPr="005D6E72" w:rsidDel="002331FE" w:rsidRDefault="00DC0ADE" w:rsidP="00DC0ADE">
            <w:pPr>
              <w:rPr>
                <w:del w:id="45" w:author="Tim Bänziger" w:date="2009-04-23T13:46:00Z"/>
                <w:b/>
                <w:lang w:val="de-DE"/>
              </w:rPr>
            </w:pPr>
            <w:del w:id="46" w:author="Tim Bänziger" w:date="2009-04-23T13:46:00Z">
              <w:r w:rsidRPr="005D6E72" w:rsidDel="002331FE">
                <w:rPr>
                  <w:b/>
                  <w:lang w:val="de-DE"/>
                </w:rPr>
                <w:delText>Sidepanel</w:delText>
              </w:r>
            </w:del>
          </w:p>
          <w:p w14:paraId="16C7C9DE" w14:textId="77777777" w:rsidR="00DC0ADE" w:rsidDel="002331FE" w:rsidRDefault="00480F76" w:rsidP="00DC0ADE">
            <w:pPr>
              <w:rPr>
                <w:del w:id="47" w:author="Tim Bänziger" w:date="2009-04-23T13:46:00Z"/>
                <w:b/>
                <w:lang w:val="de-DE"/>
              </w:rPr>
            </w:pPr>
            <w:del w:id="48" w:author="Tim Bänziger" w:date="2009-04-23T13:46:00Z">
              <w:r w:rsidDel="002331FE">
                <w:rPr>
                  <w:lang w:val="de-DE"/>
                </w:rPr>
                <w:delText>Navigation öffnet sich entsprechend</w:delText>
              </w:r>
              <w:r w:rsidRPr="005D6E72" w:rsidDel="002331FE">
                <w:rPr>
                  <w:b/>
                  <w:lang w:val="de-DE"/>
                </w:rPr>
                <w:delText xml:space="preserve"> </w:delText>
              </w:r>
            </w:del>
          </w:p>
          <w:p w14:paraId="16C7C9DF" w14:textId="77777777" w:rsidR="00480F76" w:rsidRPr="005D6E72" w:rsidDel="002331FE" w:rsidRDefault="00480F76" w:rsidP="00DC0ADE">
            <w:pPr>
              <w:rPr>
                <w:del w:id="49" w:author="Tim Bänziger" w:date="2009-04-23T13:46:00Z"/>
                <w:b/>
                <w:lang w:val="de-DE"/>
              </w:rPr>
            </w:pPr>
          </w:p>
        </w:tc>
        <w:tc>
          <w:tcPr>
            <w:tcW w:w="4678" w:type="dxa"/>
          </w:tcPr>
          <w:p w14:paraId="16C7C9E0" w14:textId="77777777" w:rsidR="00B306CB" w:rsidDel="002331FE" w:rsidRDefault="00B306CB" w:rsidP="005D6E72">
            <w:pPr>
              <w:tabs>
                <w:tab w:val="left" w:pos="5220"/>
              </w:tabs>
              <w:jc w:val="both"/>
              <w:rPr>
                <w:del w:id="50" w:author="Tim Bänziger" w:date="2009-04-23T13:46:00Z"/>
                <w:lang w:val="de-DE"/>
              </w:rPr>
            </w:pPr>
          </w:p>
          <w:p w14:paraId="16C7C9E1" w14:textId="77777777" w:rsidR="00B306CB" w:rsidRPr="000644FA" w:rsidDel="002331FE" w:rsidRDefault="00B306CB" w:rsidP="000644FA">
            <w:pPr>
              <w:tabs>
                <w:tab w:val="left" w:pos="5220"/>
              </w:tabs>
              <w:jc w:val="both"/>
              <w:rPr>
                <w:del w:id="51" w:author="Tim Bänziger" w:date="2009-04-23T13:46:00Z"/>
                <w:lang w:val="de-DE"/>
              </w:rPr>
            </w:pPr>
          </w:p>
        </w:tc>
      </w:tr>
      <w:tr w:rsidR="00DC0ADE" w:rsidDel="002331FE" w14:paraId="16C7C9E6" w14:textId="77777777" w:rsidTr="00DC0ADE">
        <w:trPr>
          <w:del w:id="52" w:author="Tim Bänziger" w:date="2009-04-23T13:46:00Z"/>
        </w:trPr>
        <w:tc>
          <w:tcPr>
            <w:tcW w:w="9606" w:type="dxa"/>
            <w:gridSpan w:val="2"/>
          </w:tcPr>
          <w:p w14:paraId="16C7C9E3" w14:textId="77777777" w:rsidR="00DC0ADE" w:rsidDel="002331FE" w:rsidRDefault="00DC0ADE" w:rsidP="00DC0ADE">
            <w:pPr>
              <w:rPr>
                <w:del w:id="53" w:author="Tim Bänziger" w:date="2009-04-23T13:46:00Z"/>
                <w:lang w:val="de-DE"/>
              </w:rPr>
            </w:pPr>
          </w:p>
          <w:p w14:paraId="16C7C9E4" w14:textId="77777777" w:rsidR="00DC0ADE" w:rsidDel="002331FE" w:rsidRDefault="00DC0ADE" w:rsidP="00DC0ADE">
            <w:pPr>
              <w:rPr>
                <w:del w:id="54" w:author="Tim Bänziger" w:date="2009-04-23T13:46:00Z"/>
                <w:lang w:val="de-DE"/>
              </w:rPr>
            </w:pPr>
            <w:del w:id="55" w:author="Tim Bänziger" w:date="2009-04-23T13:46:00Z">
              <w:r w:rsidDel="002331FE">
                <w:rPr>
                  <w:lang w:val="de-DE"/>
                </w:rPr>
                <w:delText>Kein Bild</w:delText>
              </w:r>
            </w:del>
          </w:p>
          <w:p w14:paraId="16C7C9E5" w14:textId="77777777" w:rsidR="00DC0ADE" w:rsidDel="002331FE" w:rsidRDefault="00DC0ADE" w:rsidP="00DC0ADE">
            <w:pPr>
              <w:rPr>
                <w:del w:id="56" w:author="Tim Bänziger" w:date="2009-04-23T13:46:00Z"/>
                <w:lang w:val="de-DE"/>
              </w:rPr>
            </w:pPr>
          </w:p>
        </w:tc>
      </w:tr>
    </w:tbl>
    <w:p w14:paraId="16C7C9E7" w14:textId="77777777" w:rsidR="00DC0ADE" w:rsidDel="002331FE" w:rsidRDefault="00DC0ADE" w:rsidP="00DC0ADE">
      <w:pPr>
        <w:rPr>
          <w:del w:id="57" w:author="Tim Bänziger" w:date="2009-04-23T13:46:00Z"/>
          <w:lang w:val="de-CH"/>
        </w:rPr>
      </w:pPr>
    </w:p>
    <w:p w14:paraId="16C7C9E8" w14:textId="77777777" w:rsidR="00DC0ADE" w:rsidRPr="00DC0ADE" w:rsidRDefault="00DC0ADE" w:rsidP="00DC0ADE">
      <w:pPr>
        <w:rPr>
          <w:lang w:val="de-CH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928"/>
        <w:gridCol w:w="4678"/>
      </w:tblGrid>
      <w:tr w:rsidR="00DC0ADE" w:rsidRPr="00534DDE" w14:paraId="16C7C9EA" w14:textId="77777777" w:rsidTr="00DC0ADE">
        <w:tc>
          <w:tcPr>
            <w:tcW w:w="9606" w:type="dxa"/>
            <w:gridSpan w:val="2"/>
          </w:tcPr>
          <w:p w14:paraId="16C7C9E9" w14:textId="77777777" w:rsidR="009355EF" w:rsidRDefault="00DC0ADE">
            <w:pPr>
              <w:tabs>
                <w:tab w:val="left" w:pos="5220"/>
              </w:tabs>
              <w:jc w:val="both"/>
              <w:rPr>
                <w:lang w:val="de-CH"/>
              </w:rPr>
            </w:pPr>
            <w:bookmarkStart w:id="58" w:name="_Ref220409354"/>
            <w:r w:rsidRPr="005D6E72">
              <w:rPr>
                <w:b/>
                <w:bCs/>
                <w:sz w:val="32"/>
                <w:lang w:val="de-DE"/>
              </w:rPr>
              <w:t xml:space="preserve">Schritt </w:t>
            </w:r>
            <w:del w:id="59" w:author="Tim Bänziger" w:date="2009-04-23T13:46:00Z">
              <w:r w:rsidRPr="005D6E72" w:rsidDel="002331FE">
                <w:rPr>
                  <w:b/>
                  <w:bCs/>
                  <w:sz w:val="32"/>
                  <w:lang w:val="de-DE"/>
                </w:rPr>
                <w:delText xml:space="preserve">2 </w:delText>
              </w:r>
            </w:del>
            <w:ins w:id="60" w:author="Tim Bänziger" w:date="2009-04-23T13:46:00Z">
              <w:r w:rsidR="002331FE">
                <w:rPr>
                  <w:b/>
                  <w:bCs/>
                  <w:sz w:val="32"/>
                  <w:lang w:val="de-DE"/>
                </w:rPr>
                <w:t>1</w:t>
              </w:r>
              <w:r w:rsidR="002331FE" w:rsidRPr="005D6E72">
                <w:rPr>
                  <w:b/>
                  <w:bCs/>
                  <w:sz w:val="32"/>
                  <w:lang w:val="de-DE"/>
                </w:rPr>
                <w:t xml:space="preserve"> </w:t>
              </w:r>
            </w:ins>
            <w:r w:rsidRPr="005D6E72">
              <w:rPr>
                <w:b/>
                <w:bCs/>
                <w:sz w:val="32"/>
                <w:lang w:val="de-DE"/>
              </w:rPr>
              <w:t>-</w:t>
            </w:r>
            <w:bookmarkEnd w:id="58"/>
            <w:r w:rsidR="005D6E72" w:rsidRPr="005D6E72">
              <w:rPr>
                <w:b/>
                <w:bCs/>
                <w:sz w:val="32"/>
                <w:lang w:val="de-DE"/>
              </w:rPr>
              <w:t xml:space="preserve"> </w:t>
            </w:r>
            <w:r w:rsidR="000644FA">
              <w:rPr>
                <w:lang w:val="de-CH"/>
              </w:rPr>
              <w:t>Nutzer kann eine bestehende, aktive Buchung checkouten</w:t>
            </w:r>
          </w:p>
        </w:tc>
      </w:tr>
      <w:tr w:rsidR="00DC0ADE" w:rsidRPr="00264081" w14:paraId="16C7C9ED" w14:textId="77777777" w:rsidTr="00DC0ADE">
        <w:tc>
          <w:tcPr>
            <w:tcW w:w="4928" w:type="dxa"/>
          </w:tcPr>
          <w:p w14:paraId="16C7C9EB" w14:textId="77777777" w:rsidR="00DC0ADE" w:rsidRPr="005D6E72" w:rsidRDefault="00DC0ADE" w:rsidP="005D6E72">
            <w:pPr>
              <w:tabs>
                <w:tab w:val="left" w:pos="5220"/>
              </w:tabs>
              <w:jc w:val="both"/>
              <w:rPr>
                <w:b/>
                <w:lang w:val="de-DE"/>
              </w:rPr>
            </w:pPr>
            <w:r w:rsidRPr="005D6E72">
              <w:rPr>
                <w:b/>
                <w:lang w:val="de-DE"/>
              </w:rPr>
              <w:t>Controls</w:t>
            </w:r>
            <w:r w:rsidR="005D6E72">
              <w:t xml:space="preserve"> </w:t>
            </w:r>
          </w:p>
        </w:tc>
        <w:tc>
          <w:tcPr>
            <w:tcW w:w="4678" w:type="dxa"/>
          </w:tcPr>
          <w:p w14:paraId="16C7C9EC" w14:textId="77777777" w:rsidR="00DC0ADE" w:rsidRPr="00264081" w:rsidRDefault="00DC0ADE" w:rsidP="00DC0AD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Regeln</w:t>
            </w:r>
          </w:p>
        </w:tc>
      </w:tr>
      <w:tr w:rsidR="00DC0ADE" w:rsidRPr="00534DDE" w14:paraId="16C7CA02" w14:textId="77777777" w:rsidTr="00DC0ADE">
        <w:tc>
          <w:tcPr>
            <w:tcW w:w="4928" w:type="dxa"/>
          </w:tcPr>
          <w:p w14:paraId="16C7C9EE" w14:textId="77777777" w:rsidR="00DC0ADE" w:rsidRDefault="00DC0ADE" w:rsidP="005D6E72">
            <w:pPr>
              <w:rPr>
                <w:b/>
                <w:i/>
                <w:lang w:val="de-DE"/>
              </w:rPr>
            </w:pPr>
          </w:p>
          <w:p w14:paraId="16C7C9EF" w14:textId="77777777" w:rsidR="00EC338A" w:rsidRPr="005C3503" w:rsidRDefault="000644FA" w:rsidP="00EC338A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Inhaltsbereich</w:t>
            </w:r>
          </w:p>
          <w:p w14:paraId="16C7C9F0" w14:textId="77777777" w:rsidR="000644FA" w:rsidRDefault="000644FA" w:rsidP="00480F76">
            <w:pPr>
              <w:pStyle w:val="ListParagraph"/>
              <w:numPr>
                <w:ilvl w:val="0"/>
                <w:numId w:val="39"/>
              </w:numPr>
              <w:rPr>
                <w:ins w:id="61" w:author="Tim Bänziger" w:date="2010-04-20T11:23:00Z"/>
                <w:lang w:val="de-DE"/>
              </w:rPr>
            </w:pPr>
            <w:r>
              <w:rPr>
                <w:lang w:val="de-DE"/>
              </w:rPr>
              <w:t>Button: „Checkout“</w:t>
            </w:r>
          </w:p>
          <w:p w14:paraId="0FD57371" w14:textId="55E219FC" w:rsidR="00397109" w:rsidRDefault="00397109" w:rsidP="00480F76">
            <w:pPr>
              <w:pStyle w:val="ListParagraph"/>
              <w:numPr>
                <w:ilvl w:val="0"/>
                <w:numId w:val="39"/>
              </w:numPr>
              <w:rPr>
                <w:lang w:val="de-DE"/>
              </w:rPr>
            </w:pPr>
            <w:ins w:id="62" w:author="Tim Bänziger" w:date="2010-04-20T11:23:00Z">
              <w:r>
                <w:rPr>
                  <w:lang w:val="de-DE"/>
                </w:rPr>
                <w:t>Button: „Direkt Checkout“</w:t>
              </w:r>
            </w:ins>
          </w:p>
          <w:p w14:paraId="16C7C9F1" w14:textId="77777777" w:rsidR="00EC338A" w:rsidRPr="000644FA" w:rsidRDefault="00EC338A" w:rsidP="000644FA">
            <w:pPr>
              <w:rPr>
                <w:b/>
                <w:lang w:val="de-DE"/>
              </w:rPr>
            </w:pPr>
          </w:p>
        </w:tc>
        <w:tc>
          <w:tcPr>
            <w:tcW w:w="4678" w:type="dxa"/>
          </w:tcPr>
          <w:p w14:paraId="16C7C9F2" w14:textId="77777777" w:rsidR="000644FA" w:rsidRPr="007D526A" w:rsidRDefault="000644FA" w:rsidP="000644FA">
            <w:pPr>
              <w:pStyle w:val="ListParagraph"/>
              <w:numPr>
                <w:ilvl w:val="0"/>
                <w:numId w:val="38"/>
              </w:numPr>
              <w:tabs>
                <w:tab w:val="left" w:pos="5220"/>
              </w:tabs>
              <w:jc w:val="both"/>
              <w:rPr>
                <w:lang w:val="de-CH"/>
              </w:rPr>
            </w:pPr>
            <w:r>
              <w:rPr>
                <w:lang w:val="de-CH"/>
              </w:rPr>
              <w:t>Funktionsrechte müssen implementiert werden:</w:t>
            </w:r>
          </w:p>
          <w:p w14:paraId="16C7C9F3" w14:textId="77777777" w:rsidR="00A64284" w:rsidRDefault="000644FA">
            <w:pPr>
              <w:pStyle w:val="ListParagraph"/>
              <w:numPr>
                <w:ilvl w:val="1"/>
                <w:numId w:val="19"/>
              </w:numPr>
              <w:tabs>
                <w:tab w:val="left" w:pos="5220"/>
              </w:tabs>
              <w:rPr>
                <w:rFonts w:cs="Tahoma"/>
                <w:lang w:val="de-CH"/>
              </w:rPr>
              <w:pPrChange w:id="63" w:author="Tim Bänziger" w:date="2009-04-23T13:49:00Z">
                <w:pPr>
                  <w:pStyle w:val="ListParagraph"/>
                  <w:numPr>
                    <w:ilvl w:val="1"/>
                    <w:numId w:val="19"/>
                  </w:numPr>
                  <w:tabs>
                    <w:tab w:val="left" w:pos="5220"/>
                  </w:tabs>
                  <w:ind w:left="1440" w:hanging="360"/>
                  <w:jc w:val="both"/>
                </w:pPr>
              </w:pPrChange>
            </w:pPr>
            <w:r>
              <w:rPr>
                <w:lang w:val="de-CH"/>
              </w:rPr>
              <w:t>Darf eigene Buchungen checkouten</w:t>
            </w:r>
          </w:p>
          <w:p w14:paraId="16C7C9F4" w14:textId="77777777" w:rsidR="00A64284" w:rsidRPr="00534DDE" w:rsidRDefault="000644FA">
            <w:pPr>
              <w:pStyle w:val="ListParagraph"/>
              <w:numPr>
                <w:ilvl w:val="1"/>
                <w:numId w:val="19"/>
              </w:numPr>
              <w:tabs>
                <w:tab w:val="left" w:pos="5220"/>
              </w:tabs>
              <w:rPr>
                <w:ins w:id="64" w:author="Tim Bänziger" w:date="2010-04-20T11:23:00Z"/>
                <w:rFonts w:cs="Tahoma"/>
                <w:lang w:val="de-CH"/>
              </w:rPr>
              <w:pPrChange w:id="65" w:author="Tim Bänziger" w:date="2009-04-23T13:49:00Z">
                <w:pPr>
                  <w:pStyle w:val="ListParagraph"/>
                  <w:numPr>
                    <w:ilvl w:val="1"/>
                    <w:numId w:val="19"/>
                  </w:numPr>
                  <w:tabs>
                    <w:tab w:val="left" w:pos="5220"/>
                  </w:tabs>
                  <w:ind w:left="1440" w:hanging="360"/>
                  <w:jc w:val="both"/>
                </w:pPr>
              </w:pPrChange>
            </w:pPr>
            <w:r>
              <w:rPr>
                <w:lang w:val="de-CH"/>
              </w:rPr>
              <w:t>Darf Buchungen von Dritten checkouten</w:t>
            </w:r>
          </w:p>
          <w:p w14:paraId="00D2FCA2" w14:textId="48EC0E95" w:rsidR="00397109" w:rsidRPr="00534DDE" w:rsidRDefault="00397109">
            <w:pPr>
              <w:pStyle w:val="ListParagraph"/>
              <w:numPr>
                <w:ilvl w:val="1"/>
                <w:numId w:val="19"/>
              </w:numPr>
              <w:tabs>
                <w:tab w:val="left" w:pos="5220"/>
              </w:tabs>
              <w:rPr>
                <w:ins w:id="66" w:author="Tim Bänziger" w:date="2010-04-20T11:23:00Z"/>
                <w:rFonts w:cs="Tahoma"/>
                <w:lang w:val="de-CH"/>
              </w:rPr>
              <w:pPrChange w:id="67" w:author="Tim Bänziger" w:date="2010-04-20T11:23:00Z">
                <w:pPr>
                  <w:pStyle w:val="ListParagraph"/>
                  <w:numPr>
                    <w:ilvl w:val="1"/>
                    <w:numId w:val="19"/>
                  </w:numPr>
                  <w:tabs>
                    <w:tab w:val="left" w:pos="5220"/>
                  </w:tabs>
                  <w:ind w:left="1440" w:hanging="360"/>
                  <w:jc w:val="both"/>
                </w:pPr>
              </w:pPrChange>
            </w:pPr>
            <w:ins w:id="68" w:author="Tim Bänziger" w:date="2010-04-20T11:23:00Z">
              <w:r>
                <w:rPr>
                  <w:lang w:val="de-CH"/>
                </w:rPr>
                <w:t>Darf eigene Buchungen direkt Checkouten</w:t>
              </w:r>
            </w:ins>
          </w:p>
          <w:p w14:paraId="22F84851" w14:textId="29FB0B44" w:rsidR="00397109" w:rsidRPr="00534DDE" w:rsidRDefault="00397109">
            <w:pPr>
              <w:pStyle w:val="ListParagraph"/>
              <w:numPr>
                <w:ilvl w:val="1"/>
                <w:numId w:val="19"/>
              </w:numPr>
              <w:tabs>
                <w:tab w:val="left" w:pos="5220"/>
              </w:tabs>
              <w:rPr>
                <w:rFonts w:cs="Tahoma"/>
                <w:lang w:val="de-CH"/>
              </w:rPr>
              <w:pPrChange w:id="69" w:author="Tim Bänziger" w:date="2010-04-20T11:23:00Z">
                <w:pPr>
                  <w:pStyle w:val="ListParagraph"/>
                  <w:numPr>
                    <w:ilvl w:val="1"/>
                    <w:numId w:val="19"/>
                  </w:numPr>
                  <w:tabs>
                    <w:tab w:val="left" w:pos="5220"/>
                  </w:tabs>
                  <w:ind w:left="1440" w:hanging="360"/>
                  <w:jc w:val="both"/>
                </w:pPr>
              </w:pPrChange>
            </w:pPr>
            <w:ins w:id="70" w:author="Tim Bänziger" w:date="2010-04-20T11:24:00Z">
              <w:r>
                <w:rPr>
                  <w:lang w:val="de-CH"/>
                </w:rPr>
                <w:t>Darf Buchungen von Dritten direkt checkouten</w:t>
              </w:r>
            </w:ins>
          </w:p>
          <w:p w14:paraId="16C7C9F5" w14:textId="77777777" w:rsidR="00EE2CB6" w:rsidRDefault="00EE2CB6" w:rsidP="003C7306">
            <w:pPr>
              <w:tabs>
                <w:tab w:val="left" w:pos="5220"/>
              </w:tabs>
              <w:jc w:val="both"/>
              <w:rPr>
                <w:lang w:val="de-CH"/>
              </w:rPr>
            </w:pPr>
          </w:p>
          <w:p w14:paraId="16C7C9F6" w14:textId="77777777" w:rsidR="003C7306" w:rsidRDefault="003C7306" w:rsidP="00BB383D">
            <w:pPr>
              <w:pStyle w:val="ListParagraph"/>
              <w:numPr>
                <w:ilvl w:val="0"/>
                <w:numId w:val="38"/>
              </w:numPr>
              <w:tabs>
                <w:tab w:val="left" w:pos="5220"/>
              </w:tabs>
              <w:jc w:val="both"/>
              <w:rPr>
                <w:ins w:id="71" w:author="Tim Bänziger" w:date="2010-04-20T11:24:00Z"/>
                <w:lang w:val="de-CH"/>
              </w:rPr>
            </w:pPr>
            <w:r w:rsidRPr="00BB383D">
              <w:rPr>
                <w:lang w:val="de-CH"/>
              </w:rPr>
              <w:t xml:space="preserve">Der Checkout-Button erscheint nur bei bestehenden, aktiven Buchungen und </w:t>
            </w:r>
            <w:r w:rsidR="00CF12C9" w:rsidRPr="00BB383D">
              <w:rPr>
                <w:lang w:val="de-CH"/>
              </w:rPr>
              <w:t xml:space="preserve">generell </w:t>
            </w:r>
            <w:r w:rsidRPr="00BB383D">
              <w:rPr>
                <w:lang w:val="de-CH"/>
              </w:rPr>
              <w:t>auch nur dann, wenn das entsprechende Funktionsrecht gegeben ist.</w:t>
            </w:r>
          </w:p>
          <w:p w14:paraId="1EEC0041" w14:textId="5ED27B34" w:rsidR="00397109" w:rsidRPr="00BB383D" w:rsidRDefault="00397109" w:rsidP="00BB383D">
            <w:pPr>
              <w:pStyle w:val="ListParagraph"/>
              <w:numPr>
                <w:ilvl w:val="0"/>
                <w:numId w:val="38"/>
              </w:numPr>
              <w:tabs>
                <w:tab w:val="left" w:pos="5220"/>
              </w:tabs>
              <w:jc w:val="both"/>
              <w:rPr>
                <w:lang w:val="de-CH"/>
              </w:rPr>
            </w:pPr>
            <w:ins w:id="72" w:author="Tim Bänziger" w:date="2010-04-20T11:24:00Z">
              <w:r>
                <w:rPr>
                  <w:lang w:val="de-CH"/>
                </w:rPr>
                <w:t>Der Checkout Button erscheint auch in der Nachlaufzeit einer Reservation</w:t>
              </w:r>
            </w:ins>
          </w:p>
          <w:p w14:paraId="16C7C9F7" w14:textId="4BCD5F91" w:rsidR="001D5FF0" w:rsidDel="00397109" w:rsidRDefault="001D5FF0" w:rsidP="003C7306">
            <w:pPr>
              <w:tabs>
                <w:tab w:val="left" w:pos="5220"/>
              </w:tabs>
              <w:jc w:val="both"/>
              <w:rPr>
                <w:del w:id="73" w:author="Tim Bänziger" w:date="2010-04-20T11:24:00Z"/>
                <w:lang w:val="de-CH"/>
              </w:rPr>
            </w:pPr>
          </w:p>
          <w:p w14:paraId="16C7C9F8" w14:textId="77777777" w:rsidR="001D5FF0" w:rsidRPr="00BB383D" w:rsidRDefault="001D5FF0" w:rsidP="00BB383D">
            <w:pPr>
              <w:pStyle w:val="ListParagraph"/>
              <w:numPr>
                <w:ilvl w:val="0"/>
                <w:numId w:val="38"/>
              </w:numPr>
              <w:tabs>
                <w:tab w:val="left" w:pos="5220"/>
              </w:tabs>
              <w:jc w:val="both"/>
              <w:rPr>
                <w:lang w:val="de-CH"/>
              </w:rPr>
            </w:pPr>
            <w:r w:rsidRPr="00BB383D">
              <w:rPr>
                <w:lang w:val="de-CH"/>
              </w:rPr>
              <w:t>Wird der Checkout-Button geklickt, wird die aktive (lauf</w:t>
            </w:r>
            <w:r w:rsidR="00014E88" w:rsidRPr="00BB383D">
              <w:rPr>
                <w:lang w:val="de-CH"/>
              </w:rPr>
              <w:t>ende) Buchung auf den Zeitpunkt, an welchem der Button betätigt wurde,</w:t>
            </w:r>
            <w:ins w:id="74" w:author="Tim Bänziger" w:date="2009-04-23T13:31:00Z">
              <w:r w:rsidR="00DB2B19">
                <w:rPr>
                  <w:lang w:val="de-CH"/>
                </w:rPr>
                <w:t xml:space="preserve"> sekundengenau</w:t>
              </w:r>
            </w:ins>
            <w:r w:rsidR="00014E88" w:rsidRPr="00BB383D">
              <w:rPr>
                <w:lang w:val="de-CH"/>
              </w:rPr>
              <w:t xml:space="preserve"> </w:t>
            </w:r>
            <w:r w:rsidRPr="00BB383D">
              <w:rPr>
                <w:lang w:val="de-CH"/>
              </w:rPr>
              <w:t>terminiert.</w:t>
            </w:r>
          </w:p>
          <w:p w14:paraId="16C7C9F9" w14:textId="20D82A2D" w:rsidR="00014E88" w:rsidDel="00397109" w:rsidRDefault="00014E88" w:rsidP="003C7306">
            <w:pPr>
              <w:tabs>
                <w:tab w:val="left" w:pos="5220"/>
              </w:tabs>
              <w:jc w:val="both"/>
              <w:rPr>
                <w:del w:id="75" w:author="Tim Bänziger" w:date="2010-04-20T11:24:00Z"/>
                <w:lang w:val="de-CH"/>
              </w:rPr>
            </w:pPr>
          </w:p>
          <w:p w14:paraId="16C7C9FA" w14:textId="77777777" w:rsidR="00014E88" w:rsidRDefault="00014E88" w:rsidP="00BB383D">
            <w:pPr>
              <w:pStyle w:val="ListParagraph"/>
              <w:numPr>
                <w:ilvl w:val="0"/>
                <w:numId w:val="38"/>
              </w:numPr>
              <w:tabs>
                <w:tab w:val="left" w:pos="5220"/>
              </w:tabs>
              <w:jc w:val="both"/>
              <w:rPr>
                <w:lang w:val="de-CH"/>
              </w:rPr>
            </w:pPr>
            <w:r w:rsidRPr="00BB383D">
              <w:rPr>
                <w:lang w:val="de-CH"/>
              </w:rPr>
              <w:t>Es fallen nur die Reservations-Kosten gemäss Kostenmodell an.</w:t>
            </w:r>
          </w:p>
          <w:p w14:paraId="16C7C9FB" w14:textId="1FD6B46D" w:rsidR="00BB383D" w:rsidRPr="00BB383D" w:rsidDel="00397109" w:rsidRDefault="00BB383D" w:rsidP="00BB383D">
            <w:pPr>
              <w:pStyle w:val="ListParagraph"/>
              <w:rPr>
                <w:del w:id="76" w:author="Tim Bänziger" w:date="2010-04-20T11:24:00Z"/>
                <w:lang w:val="de-CH"/>
              </w:rPr>
            </w:pPr>
          </w:p>
          <w:p w14:paraId="16C7C9FC" w14:textId="77777777" w:rsidR="00BB383D" w:rsidRPr="00BB383D" w:rsidRDefault="00BB383D" w:rsidP="00BB383D">
            <w:pPr>
              <w:pStyle w:val="ListParagraph"/>
              <w:numPr>
                <w:ilvl w:val="0"/>
                <w:numId w:val="38"/>
              </w:numPr>
              <w:tabs>
                <w:tab w:val="left" w:pos="5220"/>
              </w:tabs>
              <w:jc w:val="both"/>
              <w:rPr>
                <w:lang w:val="de-CH"/>
              </w:rPr>
            </w:pPr>
            <w:r>
              <w:rPr>
                <w:lang w:val="de-CH"/>
              </w:rPr>
              <w:t>In den Listen- und Kalender-Ansichten ist die Buchung bis zum terminierten End-Datum sichtbar.</w:t>
            </w:r>
          </w:p>
          <w:p w14:paraId="16C7C9FD" w14:textId="0AD4764B" w:rsidR="00CA6BAA" w:rsidDel="00397109" w:rsidRDefault="00CA6BAA" w:rsidP="003C7306">
            <w:pPr>
              <w:tabs>
                <w:tab w:val="left" w:pos="5220"/>
              </w:tabs>
              <w:jc w:val="both"/>
              <w:rPr>
                <w:del w:id="77" w:author="Tim Bänziger" w:date="2010-04-20T11:24:00Z"/>
                <w:lang w:val="de-CH"/>
              </w:rPr>
            </w:pPr>
          </w:p>
          <w:p w14:paraId="16C7C9FE" w14:textId="77777777" w:rsidR="00CA6BAA" w:rsidRDefault="00CA6BAA" w:rsidP="00BB383D">
            <w:pPr>
              <w:pStyle w:val="ListParagraph"/>
              <w:numPr>
                <w:ilvl w:val="0"/>
                <w:numId w:val="38"/>
              </w:numPr>
              <w:tabs>
                <w:tab w:val="left" w:pos="5220"/>
              </w:tabs>
              <w:jc w:val="both"/>
              <w:rPr>
                <w:ins w:id="78" w:author="Tim Bänziger" w:date="2009-05-08T09:03:00Z"/>
                <w:lang w:val="de-CH"/>
              </w:rPr>
            </w:pPr>
            <w:r w:rsidRPr="00BB383D">
              <w:rPr>
                <w:lang w:val="de-CH"/>
              </w:rPr>
              <w:t>Nach dem Checkout, wird die Buchung immer noch in den Reports (Auswertungen &amp; Statistiken) geführt.</w:t>
            </w:r>
          </w:p>
          <w:p w14:paraId="16C7CA00" w14:textId="77777777" w:rsidR="009D37E9" w:rsidRPr="00BB383D" w:rsidRDefault="009D37E9" w:rsidP="009D37E9">
            <w:pPr>
              <w:pStyle w:val="ListParagraph"/>
              <w:numPr>
                <w:ilvl w:val="0"/>
                <w:numId w:val="38"/>
              </w:numPr>
              <w:tabs>
                <w:tab w:val="left" w:pos="5220"/>
              </w:tabs>
              <w:rPr>
                <w:lang w:val="de-CH"/>
              </w:rPr>
            </w:pPr>
            <w:ins w:id="79" w:author="Tim Bänziger" w:date="2009-05-08T09:05:00Z">
              <w:r w:rsidRPr="009D37E9">
                <w:rPr>
                  <w:b/>
                  <w:lang w:val="de-CH"/>
                </w:rPr>
                <w:t>Änderungs</w:t>
              </w:r>
              <w:r>
                <w:rPr>
                  <w:lang w:val="de-CH"/>
                </w:rPr>
                <w:t>n</w:t>
              </w:r>
            </w:ins>
            <w:ins w:id="80" w:author="Tim Bänziger" w:date="2009-05-08T09:03:00Z">
              <w:r>
                <w:rPr>
                  <w:lang w:val="de-CH"/>
                </w:rPr>
                <w:t xml:space="preserve">otifikation an </w:t>
              </w:r>
              <w:commentRangeStart w:id="81"/>
              <w:r>
                <w:rPr>
                  <w:lang w:val="de-CH"/>
                </w:rPr>
                <w:t>Ersteller</w:t>
              </w:r>
            </w:ins>
            <w:commentRangeEnd w:id="81"/>
            <w:ins w:id="82" w:author="Tim Bänziger" w:date="2009-05-08T09:05:00Z">
              <w:r>
                <w:rPr>
                  <w:rStyle w:val="CommentReference"/>
                </w:rPr>
                <w:commentReference w:id="81"/>
              </w:r>
            </w:ins>
            <w:ins w:id="83" w:author="Tim Bänziger" w:date="2009-05-08T09:03:00Z">
              <w:r>
                <w:rPr>
                  <w:lang w:val="de-CH"/>
                </w:rPr>
                <w:t xml:space="preserve">, Organisator und allenfalls Dienstleister. Sofern die </w:t>
              </w:r>
            </w:ins>
            <w:ins w:id="84" w:author="Tim Bänziger" w:date="2009-05-08T09:04:00Z">
              <w:r>
                <w:rPr>
                  <w:lang w:val="de-CH"/>
                </w:rPr>
                <w:t>entsprechenden Anspruchgruppen die Notifikationen aktiviert haben.</w:t>
              </w:r>
            </w:ins>
          </w:p>
          <w:p w14:paraId="66831A54" w14:textId="3819455E" w:rsidR="00397109" w:rsidRDefault="00397109" w:rsidP="003C7306">
            <w:pPr>
              <w:tabs>
                <w:tab w:val="left" w:pos="5220"/>
              </w:tabs>
              <w:jc w:val="both"/>
              <w:rPr>
                <w:ins w:id="85" w:author="Tim Bänziger" w:date="2010-04-20T11:21:00Z"/>
                <w:b/>
                <w:lang w:val="de-DE"/>
              </w:rPr>
            </w:pPr>
            <w:ins w:id="86" w:author="Tim Bänziger" w:date="2010-04-20T11:24:00Z">
              <w:r>
                <w:rPr>
                  <w:b/>
                  <w:lang w:val="de-DE"/>
                </w:rPr>
                <w:t>Spezialfall Direkt Checkout</w:t>
              </w:r>
            </w:ins>
          </w:p>
          <w:p w14:paraId="1360E2AD" w14:textId="50AD440E" w:rsidR="00397109" w:rsidRPr="00534DDE" w:rsidRDefault="00397109">
            <w:pPr>
              <w:pStyle w:val="ListParagraph"/>
              <w:numPr>
                <w:ilvl w:val="0"/>
                <w:numId w:val="38"/>
              </w:numPr>
              <w:rPr>
                <w:ins w:id="87" w:author="Tim Bänziger" w:date="2010-04-20T11:21:00Z"/>
                <w:rFonts w:cs="Arial"/>
                <w:u w:val="single"/>
                <w:lang w:val="de-CH"/>
              </w:rPr>
              <w:pPrChange w:id="88" w:author="Tim Bänziger" w:date="2010-04-20T11:24:00Z">
                <w:pPr>
                  <w:pStyle w:val="ListParagraph"/>
                  <w:numPr>
                    <w:numId w:val="42"/>
                  </w:numPr>
                  <w:ind w:left="360" w:hanging="360"/>
                </w:pPr>
              </w:pPrChange>
            </w:pPr>
            <w:ins w:id="89" w:author="Tim Bänziger" w:date="2010-04-20T11:21:00Z">
              <w:r w:rsidRPr="00397109">
                <w:rPr>
                  <w:rFonts w:cs="Arial"/>
                  <w:color w:val="000000"/>
                  <w:sz w:val="21"/>
                  <w:szCs w:val="21"/>
                  <w:lang w:val="de-CH"/>
                  <w:rPrChange w:id="90" w:author="Tim Bänziger" w:date="2010-04-20T11:24:00Z">
                    <w:rPr>
                      <w:lang w:val="de-CH"/>
                    </w:rPr>
                  </w:rPrChange>
                </w:rPr>
                <w:t>Dieser Button wird nur angezeigt (Liste, View und Action PopUp</w:t>
              </w:r>
            </w:ins>
            <w:ins w:id="91" w:author="Tim Bänziger" w:date="2010-04-20T11:25:00Z">
              <w:r>
                <w:rPr>
                  <w:rFonts w:cs="Arial"/>
                  <w:color w:val="000000"/>
                  <w:sz w:val="21"/>
                  <w:szCs w:val="21"/>
                  <w:lang w:val="de-CH"/>
                </w:rPr>
                <w:t>) bei entsprechendem Funktionsrecht</w:t>
              </w:r>
            </w:ins>
            <w:ins w:id="92" w:author="Tim Bänziger" w:date="2010-04-20T11:21:00Z">
              <w:r w:rsidRPr="00397109">
                <w:rPr>
                  <w:rFonts w:cs="Arial"/>
                  <w:color w:val="000000"/>
                  <w:sz w:val="21"/>
                  <w:szCs w:val="21"/>
                  <w:lang w:val="de-CH"/>
                  <w:rPrChange w:id="93" w:author="Tim Bänziger" w:date="2010-04-20T11:24:00Z">
                    <w:rPr>
                      <w:lang w:val="de-CH"/>
                    </w:rPr>
                  </w:rPrChange>
                </w:rPr>
                <w:t xml:space="preserve"> UND</w:t>
              </w:r>
            </w:ins>
            <w:ins w:id="94" w:author="Tim Bänziger" w:date="2010-04-20T11:25:00Z">
              <w:r>
                <w:rPr>
                  <w:rFonts w:cs="Arial"/>
                  <w:color w:val="000000"/>
                  <w:sz w:val="21"/>
                  <w:szCs w:val="21"/>
                  <w:lang w:val="de-CH"/>
                </w:rPr>
                <w:t xml:space="preserve"> wenn</w:t>
              </w:r>
            </w:ins>
            <w:ins w:id="95" w:author="Tim Bänziger" w:date="2010-04-20T11:21:00Z">
              <w:r w:rsidRPr="00397109">
                <w:rPr>
                  <w:rFonts w:cs="Arial"/>
                  <w:color w:val="000000"/>
                  <w:sz w:val="21"/>
                  <w:szCs w:val="21"/>
                  <w:lang w:val="de-CH"/>
                  <w:rPrChange w:id="96" w:author="Tim Bänziger" w:date="2010-04-20T11:24:00Z">
                    <w:rPr>
                      <w:lang w:val="de-CH"/>
                    </w:rPr>
                  </w:rPrChange>
                </w:rPr>
                <w:t xml:space="preserve"> auf der Reservation eine Nachlaufzeit vorhanden ist.</w:t>
              </w:r>
            </w:ins>
          </w:p>
          <w:p w14:paraId="06E4BA8D" w14:textId="22189FA9" w:rsidR="00397109" w:rsidRPr="00534DDE" w:rsidRDefault="00397109">
            <w:pPr>
              <w:pStyle w:val="ListParagraph"/>
              <w:numPr>
                <w:ilvl w:val="0"/>
                <w:numId w:val="38"/>
              </w:numPr>
              <w:rPr>
                <w:ins w:id="97" w:author="Tim Bänziger" w:date="2010-04-20T11:21:00Z"/>
                <w:rFonts w:cs="Arial"/>
                <w:u w:val="single"/>
                <w:lang w:val="de-CH"/>
              </w:rPr>
              <w:pPrChange w:id="98" w:author="Tim Bänziger" w:date="2010-04-20T11:24:00Z">
                <w:pPr>
                  <w:pStyle w:val="ListParagraph"/>
                  <w:numPr>
                    <w:numId w:val="42"/>
                  </w:numPr>
                  <w:ind w:left="360" w:hanging="360"/>
                </w:pPr>
              </w:pPrChange>
            </w:pPr>
            <w:ins w:id="99" w:author="Tim Bänziger" w:date="2010-04-20T11:21:00Z">
              <w:r w:rsidRPr="00397109">
                <w:rPr>
                  <w:rFonts w:cs="Arial"/>
                  <w:color w:val="000000"/>
                  <w:sz w:val="21"/>
                  <w:szCs w:val="21"/>
                  <w:lang w:val="de-CH"/>
                  <w:rPrChange w:id="100" w:author="Tim Bänziger" w:date="2010-04-20T11:24:00Z">
                    <w:rPr>
                      <w:lang w:val="de-CH"/>
                    </w:rPr>
                  </w:rPrChange>
                </w:rPr>
                <w:t>Direkt Checkout klick terminiert auch die Nachlaufzeit (sofort</w:t>
              </w:r>
            </w:ins>
            <w:ins w:id="101" w:author="Tim Bänziger" w:date="2010-04-20T11:25:00Z">
              <w:r>
                <w:rPr>
                  <w:rFonts w:cs="Arial"/>
                  <w:color w:val="000000"/>
                  <w:sz w:val="21"/>
                  <w:szCs w:val="21"/>
                  <w:lang w:val="de-CH"/>
                </w:rPr>
                <w:t xml:space="preserve"> und sekundengenau</w:t>
              </w:r>
            </w:ins>
            <w:ins w:id="102" w:author="Tim Bänziger" w:date="2010-04-20T11:21:00Z">
              <w:r w:rsidRPr="00397109">
                <w:rPr>
                  <w:rFonts w:cs="Arial"/>
                  <w:color w:val="000000"/>
                  <w:sz w:val="21"/>
                  <w:szCs w:val="21"/>
                  <w:lang w:val="de-CH"/>
                  <w:rPrChange w:id="103" w:author="Tim Bänziger" w:date="2010-04-20T11:24:00Z">
                    <w:rPr>
                      <w:lang w:val="de-CH"/>
                    </w:rPr>
                  </w:rPrChange>
                </w:rPr>
                <w:t>).</w:t>
              </w:r>
            </w:ins>
          </w:p>
          <w:p w14:paraId="16C7CA01" w14:textId="77777777" w:rsidR="00397109" w:rsidRPr="00397109" w:rsidRDefault="00397109" w:rsidP="003C7306">
            <w:pPr>
              <w:tabs>
                <w:tab w:val="left" w:pos="5220"/>
              </w:tabs>
              <w:jc w:val="both"/>
              <w:rPr>
                <w:b/>
                <w:lang w:val="de-CH"/>
                <w:rPrChange w:id="104" w:author="Tim Bänziger" w:date="2010-04-20T11:21:00Z">
                  <w:rPr>
                    <w:b/>
                    <w:lang w:val="de-DE"/>
                  </w:rPr>
                </w:rPrChange>
              </w:rPr>
            </w:pPr>
          </w:p>
        </w:tc>
      </w:tr>
      <w:tr w:rsidR="00DC0ADE" w14:paraId="16C7CA06" w14:textId="77777777" w:rsidTr="00DC0ADE">
        <w:tc>
          <w:tcPr>
            <w:tcW w:w="9606" w:type="dxa"/>
            <w:gridSpan w:val="2"/>
          </w:tcPr>
          <w:p w14:paraId="16C7CA03" w14:textId="39328AE6" w:rsidR="00DC0ADE" w:rsidRDefault="00DC0ADE" w:rsidP="00DC0ADE">
            <w:pPr>
              <w:rPr>
                <w:color w:val="FF0000"/>
                <w:lang w:val="de-DE"/>
              </w:rPr>
            </w:pPr>
          </w:p>
          <w:p w14:paraId="16C7CA04" w14:textId="77777777" w:rsidR="00480F76" w:rsidRDefault="00480F76" w:rsidP="00480F76">
            <w:pPr>
              <w:rPr>
                <w:lang w:val="de-DE"/>
              </w:rPr>
            </w:pPr>
            <w:r>
              <w:rPr>
                <w:lang w:val="de-DE"/>
              </w:rPr>
              <w:t>Kein Bild</w:t>
            </w:r>
          </w:p>
          <w:p w14:paraId="16C7CA05" w14:textId="77777777" w:rsidR="00480F76" w:rsidRPr="00480F76" w:rsidRDefault="00480F76" w:rsidP="00480F76">
            <w:pPr>
              <w:rPr>
                <w:lang w:val="de-DE"/>
              </w:rPr>
            </w:pPr>
          </w:p>
        </w:tc>
      </w:tr>
    </w:tbl>
    <w:p w14:paraId="16C7CA07" w14:textId="77777777" w:rsidR="00DC0ADE" w:rsidRDefault="00DC0ADE" w:rsidP="00DC0ADE">
      <w:pPr>
        <w:rPr>
          <w:lang w:val="de-DE"/>
        </w:rPr>
      </w:pPr>
    </w:p>
    <w:p w14:paraId="16C7CA08" w14:textId="77777777" w:rsidR="00DC0ADE" w:rsidRDefault="00DC0ADE" w:rsidP="00DC0ADE">
      <w:pPr>
        <w:rPr>
          <w:lang w:val="de-DE"/>
        </w:rPr>
      </w:pPr>
    </w:p>
    <w:p w14:paraId="16C7CA09" w14:textId="77777777" w:rsidR="00CD4013" w:rsidRDefault="00CD4013" w:rsidP="00DC0ADE">
      <w:pPr>
        <w:rPr>
          <w:lang w:val="de-DE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928"/>
        <w:gridCol w:w="4678"/>
      </w:tblGrid>
      <w:tr w:rsidR="00DC0ADE" w:rsidRPr="00534DDE" w14:paraId="16C7CA0B" w14:textId="77777777" w:rsidTr="00DC0ADE">
        <w:tc>
          <w:tcPr>
            <w:tcW w:w="9606" w:type="dxa"/>
            <w:gridSpan w:val="2"/>
          </w:tcPr>
          <w:p w14:paraId="16C7CA0A" w14:textId="77777777" w:rsidR="009355EF" w:rsidRDefault="00DC0ADE">
            <w:pPr>
              <w:tabs>
                <w:tab w:val="left" w:pos="5220"/>
              </w:tabs>
              <w:jc w:val="both"/>
              <w:rPr>
                <w:lang w:val="de-CH"/>
              </w:rPr>
            </w:pPr>
            <w:r w:rsidRPr="005C3503">
              <w:rPr>
                <w:b/>
                <w:bCs/>
                <w:sz w:val="32"/>
                <w:lang w:val="de-DE"/>
              </w:rPr>
              <w:lastRenderedPageBreak/>
              <w:t xml:space="preserve">Schritt </w:t>
            </w:r>
            <w:del w:id="105" w:author="Tim Bänziger" w:date="2009-04-23T13:46:00Z">
              <w:r w:rsidRPr="005C3503" w:rsidDel="002331FE">
                <w:rPr>
                  <w:b/>
                  <w:bCs/>
                  <w:sz w:val="32"/>
                  <w:lang w:val="de-DE"/>
                </w:rPr>
                <w:delText xml:space="preserve">3 </w:delText>
              </w:r>
            </w:del>
            <w:ins w:id="106" w:author="Tim Bänziger" w:date="2009-04-23T13:46:00Z">
              <w:r w:rsidR="002331FE">
                <w:rPr>
                  <w:b/>
                  <w:bCs/>
                  <w:sz w:val="32"/>
                  <w:lang w:val="de-DE"/>
                </w:rPr>
                <w:t>2</w:t>
              </w:r>
              <w:r w:rsidR="002331FE" w:rsidRPr="005C3503">
                <w:rPr>
                  <w:b/>
                  <w:bCs/>
                  <w:sz w:val="32"/>
                  <w:lang w:val="de-DE"/>
                </w:rPr>
                <w:t xml:space="preserve"> </w:t>
              </w:r>
            </w:ins>
            <w:r w:rsidRPr="005C3503">
              <w:rPr>
                <w:b/>
                <w:bCs/>
                <w:sz w:val="32"/>
                <w:lang w:val="de-DE"/>
              </w:rPr>
              <w:t>-</w:t>
            </w:r>
            <w:r w:rsidRPr="005C3503">
              <w:rPr>
                <w:lang w:val="de-DE"/>
              </w:rPr>
              <w:t xml:space="preserve"> </w:t>
            </w:r>
            <w:r w:rsidR="000644FA">
              <w:rPr>
                <w:lang w:val="de-CH"/>
              </w:rPr>
              <w:t>Nutzer kann eine bestehende Buchung annullieren</w:t>
            </w:r>
          </w:p>
        </w:tc>
      </w:tr>
      <w:tr w:rsidR="00DC0ADE" w:rsidRPr="00264081" w14:paraId="16C7CA0E" w14:textId="77777777" w:rsidTr="00DC0ADE">
        <w:tc>
          <w:tcPr>
            <w:tcW w:w="4928" w:type="dxa"/>
          </w:tcPr>
          <w:p w14:paraId="16C7CA0C" w14:textId="77777777" w:rsidR="00DC0ADE" w:rsidRPr="00264081" w:rsidRDefault="00DC0ADE" w:rsidP="00DC0AD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Controls</w:t>
            </w:r>
          </w:p>
        </w:tc>
        <w:tc>
          <w:tcPr>
            <w:tcW w:w="4678" w:type="dxa"/>
          </w:tcPr>
          <w:p w14:paraId="16C7CA0D" w14:textId="77777777" w:rsidR="00DC0ADE" w:rsidRPr="00264081" w:rsidRDefault="00DC0ADE" w:rsidP="00DC0AD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Regeln</w:t>
            </w:r>
          </w:p>
        </w:tc>
      </w:tr>
      <w:tr w:rsidR="00CF12C9" w:rsidRPr="00534DDE" w14:paraId="16C7CA2A" w14:textId="77777777" w:rsidTr="00DC0ADE">
        <w:tc>
          <w:tcPr>
            <w:tcW w:w="4928" w:type="dxa"/>
          </w:tcPr>
          <w:p w14:paraId="16C7CA0F" w14:textId="77777777" w:rsidR="00CF12C9" w:rsidRDefault="00CF12C9" w:rsidP="00EC338A">
            <w:pPr>
              <w:tabs>
                <w:tab w:val="left" w:pos="5220"/>
              </w:tabs>
              <w:jc w:val="both"/>
              <w:rPr>
                <w:b/>
                <w:lang w:val="de-DE"/>
              </w:rPr>
            </w:pPr>
          </w:p>
          <w:p w14:paraId="16C7CA10" w14:textId="77777777" w:rsidR="00CF12C9" w:rsidRPr="005C3503" w:rsidRDefault="00CF12C9" w:rsidP="00CF12C9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Inhaltsbereich</w:t>
            </w:r>
          </w:p>
          <w:p w14:paraId="16C7CA11" w14:textId="77777777" w:rsidR="00CF12C9" w:rsidRDefault="00CF12C9" w:rsidP="00CF12C9">
            <w:pPr>
              <w:pStyle w:val="ListParagraph"/>
              <w:numPr>
                <w:ilvl w:val="0"/>
                <w:numId w:val="39"/>
              </w:numPr>
              <w:rPr>
                <w:lang w:val="de-DE"/>
              </w:rPr>
            </w:pPr>
            <w:r>
              <w:rPr>
                <w:lang w:val="de-DE"/>
              </w:rPr>
              <w:t>Button: „Annullieren“</w:t>
            </w:r>
          </w:p>
          <w:p w14:paraId="16C7CA12" w14:textId="77777777" w:rsidR="00CF12C9" w:rsidRPr="00EC338A" w:rsidRDefault="00CF12C9" w:rsidP="00EC338A">
            <w:pPr>
              <w:tabs>
                <w:tab w:val="left" w:pos="5220"/>
              </w:tabs>
              <w:jc w:val="both"/>
              <w:rPr>
                <w:b/>
                <w:lang w:val="de-DE"/>
              </w:rPr>
            </w:pPr>
          </w:p>
        </w:tc>
        <w:tc>
          <w:tcPr>
            <w:tcW w:w="4678" w:type="dxa"/>
          </w:tcPr>
          <w:p w14:paraId="16C7CA13" w14:textId="77777777" w:rsidR="00CF12C9" w:rsidRPr="007D526A" w:rsidRDefault="00CF12C9" w:rsidP="00B740FD">
            <w:pPr>
              <w:pStyle w:val="ListParagraph"/>
              <w:numPr>
                <w:ilvl w:val="0"/>
                <w:numId w:val="38"/>
              </w:numPr>
              <w:tabs>
                <w:tab w:val="left" w:pos="5220"/>
              </w:tabs>
              <w:jc w:val="both"/>
              <w:rPr>
                <w:lang w:val="de-CH"/>
              </w:rPr>
            </w:pPr>
            <w:r>
              <w:rPr>
                <w:lang w:val="de-CH"/>
              </w:rPr>
              <w:t>Funktionsrechte müssen implementiert werden:</w:t>
            </w:r>
          </w:p>
          <w:p w14:paraId="16C7CA14" w14:textId="77777777" w:rsidR="00CF12C9" w:rsidRPr="00CF12C9" w:rsidRDefault="00CF12C9" w:rsidP="00B740FD">
            <w:pPr>
              <w:pStyle w:val="ListParagraph"/>
              <w:numPr>
                <w:ilvl w:val="1"/>
                <w:numId w:val="19"/>
              </w:numPr>
              <w:tabs>
                <w:tab w:val="left" w:pos="5220"/>
              </w:tabs>
              <w:jc w:val="both"/>
              <w:rPr>
                <w:rFonts w:cs="Tahoma"/>
                <w:lang w:val="de-CH"/>
              </w:rPr>
            </w:pPr>
            <w:r>
              <w:rPr>
                <w:lang w:val="de-CH"/>
              </w:rPr>
              <w:t>Darf Buchungen von Dritten annullieren</w:t>
            </w:r>
          </w:p>
          <w:p w14:paraId="16C7CA15" w14:textId="77777777" w:rsidR="00CF12C9" w:rsidRPr="000644FA" w:rsidRDefault="00CF12C9" w:rsidP="00B740FD">
            <w:pPr>
              <w:pStyle w:val="ListParagraph"/>
              <w:numPr>
                <w:ilvl w:val="1"/>
                <w:numId w:val="19"/>
              </w:numPr>
              <w:tabs>
                <w:tab w:val="left" w:pos="5220"/>
              </w:tabs>
              <w:jc w:val="both"/>
              <w:rPr>
                <w:rFonts w:cs="Tahoma"/>
                <w:lang w:val="de-CH"/>
              </w:rPr>
            </w:pPr>
            <w:r>
              <w:rPr>
                <w:lang w:val="de-CH"/>
              </w:rPr>
              <w:t>Info: eigene Buchungen können immer annulliert werden</w:t>
            </w:r>
          </w:p>
          <w:p w14:paraId="16C7CA16" w14:textId="77777777" w:rsidR="00CF12C9" w:rsidRDefault="00CF12C9" w:rsidP="00B740FD">
            <w:pPr>
              <w:tabs>
                <w:tab w:val="left" w:pos="5220"/>
              </w:tabs>
              <w:jc w:val="both"/>
              <w:rPr>
                <w:lang w:val="de-CH"/>
              </w:rPr>
            </w:pPr>
          </w:p>
          <w:p w14:paraId="16C7CA17" w14:textId="77777777" w:rsidR="00CF12C9" w:rsidRPr="00BB383D" w:rsidRDefault="00CF12C9" w:rsidP="00BB383D">
            <w:pPr>
              <w:pStyle w:val="ListParagraph"/>
              <w:numPr>
                <w:ilvl w:val="0"/>
                <w:numId w:val="38"/>
              </w:numPr>
              <w:tabs>
                <w:tab w:val="left" w:pos="5220"/>
              </w:tabs>
              <w:jc w:val="both"/>
              <w:rPr>
                <w:lang w:val="de-CH"/>
              </w:rPr>
            </w:pPr>
            <w:r w:rsidRPr="00BB383D">
              <w:rPr>
                <w:lang w:val="de-CH"/>
              </w:rPr>
              <w:t xml:space="preserve">Der Annullieren-Button erscheint standardmässig nur bei bestehenden aktiven </w:t>
            </w:r>
            <w:r w:rsidR="00CA6BAA" w:rsidRPr="00BB383D">
              <w:rPr>
                <w:lang w:val="de-CH"/>
              </w:rPr>
              <w:t>und/</w:t>
            </w:r>
            <w:r w:rsidRPr="00BB383D">
              <w:rPr>
                <w:lang w:val="de-CH"/>
              </w:rPr>
              <w:t>oder zukünftigen eigenen Buchungen</w:t>
            </w:r>
            <w:r w:rsidR="00CA6BAA" w:rsidRPr="00BB383D">
              <w:rPr>
                <w:lang w:val="de-CH"/>
              </w:rPr>
              <w:t>, sowie m</w:t>
            </w:r>
            <w:r w:rsidRPr="00BB383D">
              <w:rPr>
                <w:lang w:val="de-CH"/>
              </w:rPr>
              <w:t xml:space="preserve">it entsprechendem Funktionsrecht auch </w:t>
            </w:r>
            <w:r w:rsidR="00CA6BAA" w:rsidRPr="00BB383D">
              <w:rPr>
                <w:lang w:val="de-CH"/>
              </w:rPr>
              <w:t>bei aktiven und/oder zukünftigen Buchungen für Dritte.</w:t>
            </w:r>
          </w:p>
          <w:p w14:paraId="16C7CA18" w14:textId="77777777" w:rsidR="00CF12C9" w:rsidRDefault="00CF12C9" w:rsidP="00B740FD">
            <w:pPr>
              <w:tabs>
                <w:tab w:val="left" w:pos="5220"/>
              </w:tabs>
              <w:jc w:val="both"/>
              <w:rPr>
                <w:lang w:val="de-CH"/>
              </w:rPr>
            </w:pPr>
          </w:p>
          <w:p w14:paraId="16C7CA19" w14:textId="77777777" w:rsidR="00CF12C9" w:rsidRPr="00BB383D" w:rsidRDefault="00CF12C9" w:rsidP="00BB383D">
            <w:pPr>
              <w:pStyle w:val="ListParagraph"/>
              <w:numPr>
                <w:ilvl w:val="0"/>
                <w:numId w:val="38"/>
              </w:numPr>
              <w:tabs>
                <w:tab w:val="left" w:pos="5220"/>
              </w:tabs>
              <w:jc w:val="both"/>
              <w:rPr>
                <w:lang w:val="de-CH"/>
              </w:rPr>
            </w:pPr>
            <w:commentRangeStart w:id="107"/>
            <w:r w:rsidRPr="00BB383D">
              <w:rPr>
                <w:lang w:val="de-CH"/>
              </w:rPr>
              <w:t xml:space="preserve">Wird der </w:t>
            </w:r>
            <w:r w:rsidR="00CA6BAA" w:rsidRPr="00BB383D">
              <w:rPr>
                <w:lang w:val="de-CH"/>
              </w:rPr>
              <w:t>Annullieren</w:t>
            </w:r>
            <w:r w:rsidRPr="00BB383D">
              <w:rPr>
                <w:lang w:val="de-CH"/>
              </w:rPr>
              <w:t xml:space="preserve">-Button geklickt, </w:t>
            </w:r>
            <w:ins w:id="108" w:author="Remo Herren" w:date="2009-04-30T09:11:00Z">
              <w:r w:rsidR="00993EE8">
                <w:rPr>
                  <w:lang w:val="de-CH"/>
                </w:rPr>
                <w:t>erscheint ein</w:t>
              </w:r>
            </w:ins>
            <w:ins w:id="109" w:author="Remo Herren" w:date="2009-04-30T09:13:00Z">
              <w:r w:rsidR="00993EE8">
                <w:rPr>
                  <w:lang w:val="de-CH"/>
                </w:rPr>
                <w:t>e</w:t>
              </w:r>
            </w:ins>
            <w:ins w:id="110" w:author="Remo Herren" w:date="2009-04-30T09:11:00Z">
              <w:r w:rsidR="00993EE8">
                <w:rPr>
                  <w:lang w:val="de-CH"/>
                </w:rPr>
                <w:t xml:space="preserve"> Meldung, ob man wirklich annullieren will </w:t>
              </w:r>
              <w:r w:rsidR="00736871" w:rsidRPr="00736871">
                <w:rPr>
                  <w:b/>
                  <w:lang w:val="de-CH"/>
                  <w:rPrChange w:id="111" w:author="Remo Herren" w:date="2009-04-30T09:14:00Z">
                    <w:rPr>
                      <w:lang w:val="de-CH"/>
                    </w:rPr>
                  </w:rPrChange>
                </w:rPr>
                <w:t>(WICHTIG: diese zeigt auch die bevorstehenden Annullierungskosten an!</w:t>
              </w:r>
            </w:ins>
            <w:ins w:id="112" w:author="Remo Herren" w:date="2009-04-30T09:17:00Z">
              <w:r w:rsidR="001E6F7B">
                <w:rPr>
                  <w:b/>
                  <w:lang w:val="de-CH"/>
                </w:rPr>
                <w:t xml:space="preserve"> – Meldung: Wollen Sie die Buchung wirklich annullieren? Die Annullierungskosten betragen CHF 10.--.</w:t>
              </w:r>
            </w:ins>
            <w:ins w:id="113" w:author="Remo Herren" w:date="2009-04-30T09:11:00Z">
              <w:r w:rsidR="00736871" w:rsidRPr="00736871">
                <w:rPr>
                  <w:b/>
                  <w:lang w:val="de-CH"/>
                  <w:rPrChange w:id="114" w:author="Remo Herren" w:date="2009-04-30T09:14:00Z">
                    <w:rPr>
                      <w:lang w:val="de-CH"/>
                    </w:rPr>
                  </w:rPrChange>
                </w:rPr>
                <w:t xml:space="preserve">), </w:t>
              </w:r>
            </w:ins>
            <w:ins w:id="115" w:author="Remo Herren" w:date="2009-04-30T09:12:00Z">
              <w:r w:rsidR="00993EE8">
                <w:rPr>
                  <w:lang w:val="de-CH"/>
                </w:rPr>
                <w:t xml:space="preserve">bei Klick auf „Ja“, </w:t>
              </w:r>
            </w:ins>
            <w:r w:rsidRPr="00BB383D">
              <w:rPr>
                <w:lang w:val="de-CH"/>
              </w:rPr>
              <w:t>wird die aktive (laufende)</w:t>
            </w:r>
            <w:r w:rsidR="00BB383D">
              <w:rPr>
                <w:lang w:val="de-CH"/>
              </w:rPr>
              <w:t xml:space="preserve"> oder zukünftige</w:t>
            </w:r>
            <w:r w:rsidRPr="00BB383D">
              <w:rPr>
                <w:lang w:val="de-CH"/>
              </w:rPr>
              <w:t xml:space="preserve"> Buchung auf den Zeitpunkt, an welchem der Button betätigt wurde, </w:t>
            </w:r>
            <w:r w:rsidR="00BB383D" w:rsidRPr="00BB383D">
              <w:rPr>
                <w:lang w:val="de-CH"/>
              </w:rPr>
              <w:t>annulliert</w:t>
            </w:r>
            <w:r w:rsidRPr="00BB383D">
              <w:rPr>
                <w:lang w:val="de-CH"/>
              </w:rPr>
              <w:t>.</w:t>
            </w:r>
            <w:commentRangeEnd w:id="107"/>
            <w:r w:rsidR="005D1FC3">
              <w:rPr>
                <w:rStyle w:val="CommentReference"/>
              </w:rPr>
              <w:commentReference w:id="107"/>
            </w:r>
          </w:p>
          <w:p w14:paraId="16C7CA1A" w14:textId="77777777" w:rsidR="00BB383D" w:rsidRPr="00BB383D" w:rsidRDefault="00BB383D" w:rsidP="00BB383D">
            <w:pPr>
              <w:rPr>
                <w:lang w:val="de-CH"/>
              </w:rPr>
            </w:pPr>
          </w:p>
          <w:p w14:paraId="16C7CA1B" w14:textId="77777777" w:rsidR="00BB383D" w:rsidRPr="00BB383D" w:rsidRDefault="00BB383D" w:rsidP="00BB383D">
            <w:pPr>
              <w:pStyle w:val="ListParagraph"/>
              <w:numPr>
                <w:ilvl w:val="0"/>
                <w:numId w:val="38"/>
              </w:numPr>
              <w:tabs>
                <w:tab w:val="left" w:pos="5220"/>
              </w:tabs>
              <w:jc w:val="both"/>
              <w:rPr>
                <w:lang w:val="de-CH"/>
              </w:rPr>
            </w:pPr>
            <w:r>
              <w:rPr>
                <w:lang w:val="de-CH"/>
              </w:rPr>
              <w:t>In den Listen- und Kalender-Ansichten ist die Buchung nicht mehr sichtbar.</w:t>
            </w:r>
          </w:p>
          <w:p w14:paraId="16C7CA1C" w14:textId="77777777" w:rsidR="00CA6BAA" w:rsidRDefault="00CA6BAA" w:rsidP="00CA6BAA">
            <w:pPr>
              <w:tabs>
                <w:tab w:val="left" w:pos="5220"/>
              </w:tabs>
              <w:jc w:val="both"/>
              <w:rPr>
                <w:lang w:val="de-CH"/>
              </w:rPr>
            </w:pPr>
          </w:p>
          <w:p w14:paraId="16C7CA1D" w14:textId="77777777" w:rsidR="00CA6BAA" w:rsidRDefault="00BB383D" w:rsidP="00BB383D">
            <w:pPr>
              <w:pStyle w:val="ListParagraph"/>
              <w:numPr>
                <w:ilvl w:val="0"/>
                <w:numId w:val="38"/>
              </w:numPr>
              <w:tabs>
                <w:tab w:val="left" w:pos="5220"/>
              </w:tabs>
              <w:jc w:val="both"/>
              <w:rPr>
                <w:lang w:val="de-CH"/>
              </w:rPr>
            </w:pPr>
            <w:r>
              <w:rPr>
                <w:lang w:val="de-CH"/>
              </w:rPr>
              <w:t>Nach der Annullation</w:t>
            </w:r>
            <w:r w:rsidR="00CA6BAA" w:rsidRPr="00BB383D">
              <w:rPr>
                <w:lang w:val="de-CH"/>
              </w:rPr>
              <w:t>, wird die Buchung immer noch in den Reports (Auswertungen &amp; Statistiken) geführt.</w:t>
            </w:r>
          </w:p>
          <w:p w14:paraId="16C7CA1E" w14:textId="77777777" w:rsidR="00BB383D" w:rsidRPr="00BB383D" w:rsidRDefault="00BB383D" w:rsidP="00BB383D">
            <w:pPr>
              <w:pStyle w:val="ListParagraph"/>
              <w:rPr>
                <w:lang w:val="de-CH"/>
              </w:rPr>
            </w:pPr>
          </w:p>
          <w:p w14:paraId="16C7CA1F" w14:textId="77777777" w:rsidR="00BB383D" w:rsidRPr="00BB383D" w:rsidRDefault="00BB383D" w:rsidP="00BB383D">
            <w:pPr>
              <w:pStyle w:val="ListParagraph"/>
              <w:numPr>
                <w:ilvl w:val="0"/>
                <w:numId w:val="38"/>
              </w:numPr>
              <w:tabs>
                <w:tab w:val="left" w:pos="5220"/>
              </w:tabs>
              <w:jc w:val="both"/>
              <w:rPr>
                <w:lang w:val="de-CH"/>
              </w:rPr>
            </w:pPr>
            <w:r w:rsidRPr="00BB383D">
              <w:rPr>
                <w:lang w:val="de-CH"/>
              </w:rPr>
              <w:t>Verhalten bei einer aktiven Buchung:</w:t>
            </w:r>
          </w:p>
          <w:p w14:paraId="16C7CA20" w14:textId="77777777" w:rsidR="00BB383D" w:rsidRDefault="00BB383D" w:rsidP="00BB383D">
            <w:pPr>
              <w:pStyle w:val="ListParagraph"/>
              <w:numPr>
                <w:ilvl w:val="1"/>
                <w:numId w:val="38"/>
              </w:numPr>
              <w:tabs>
                <w:tab w:val="left" w:pos="5220"/>
              </w:tabs>
              <w:jc w:val="both"/>
              <w:rPr>
                <w:lang w:val="de-CH"/>
              </w:rPr>
            </w:pPr>
            <w:r w:rsidRPr="00BB383D">
              <w:rPr>
                <w:lang w:val="de-CH"/>
              </w:rPr>
              <w:t>Es fallen nur die Reservations-Kosten gemäss Kostenmodell an.</w:t>
            </w:r>
          </w:p>
          <w:p w14:paraId="16C7CA21" w14:textId="77777777" w:rsidR="00BB383D" w:rsidRDefault="00BB383D" w:rsidP="00BB383D">
            <w:pPr>
              <w:pStyle w:val="ListParagraph"/>
              <w:tabs>
                <w:tab w:val="left" w:pos="5220"/>
              </w:tabs>
              <w:ind w:left="1440"/>
              <w:jc w:val="both"/>
              <w:rPr>
                <w:lang w:val="de-CH"/>
              </w:rPr>
            </w:pPr>
          </w:p>
          <w:p w14:paraId="16C7CA22" w14:textId="77777777" w:rsidR="00BB383D" w:rsidRPr="00BB383D" w:rsidRDefault="00BB383D" w:rsidP="00BB383D">
            <w:pPr>
              <w:pStyle w:val="ListParagraph"/>
              <w:numPr>
                <w:ilvl w:val="0"/>
                <w:numId w:val="38"/>
              </w:numPr>
              <w:tabs>
                <w:tab w:val="left" w:pos="5220"/>
              </w:tabs>
              <w:jc w:val="both"/>
              <w:rPr>
                <w:lang w:val="de-CH"/>
              </w:rPr>
            </w:pPr>
            <w:r w:rsidRPr="00BB383D">
              <w:rPr>
                <w:lang w:val="de-CH"/>
              </w:rPr>
              <w:t xml:space="preserve">Verhalten bei einer </w:t>
            </w:r>
            <w:r>
              <w:rPr>
                <w:lang w:val="de-CH"/>
              </w:rPr>
              <w:t>zukünftigen</w:t>
            </w:r>
            <w:r w:rsidRPr="00BB383D">
              <w:rPr>
                <w:lang w:val="de-CH"/>
              </w:rPr>
              <w:t xml:space="preserve"> Buchung:</w:t>
            </w:r>
          </w:p>
          <w:p w14:paraId="16C7CA23" w14:textId="77777777" w:rsidR="00BB383D" w:rsidRDefault="00BB383D" w:rsidP="00BB383D">
            <w:pPr>
              <w:pStyle w:val="ListParagraph"/>
              <w:numPr>
                <w:ilvl w:val="1"/>
                <w:numId w:val="38"/>
              </w:numPr>
              <w:tabs>
                <w:tab w:val="left" w:pos="5220"/>
              </w:tabs>
              <w:jc w:val="both"/>
              <w:rPr>
                <w:ins w:id="116" w:author="Tim Bänziger" w:date="2009-05-08T09:06:00Z"/>
                <w:lang w:val="de-CH"/>
              </w:rPr>
            </w:pPr>
            <w:r w:rsidRPr="00BB383D">
              <w:rPr>
                <w:lang w:val="de-CH"/>
              </w:rPr>
              <w:t xml:space="preserve">Es fallen </w:t>
            </w:r>
            <w:r>
              <w:rPr>
                <w:lang w:val="de-CH"/>
              </w:rPr>
              <w:t>sowohl</w:t>
            </w:r>
            <w:r w:rsidRPr="00BB383D">
              <w:rPr>
                <w:lang w:val="de-CH"/>
              </w:rPr>
              <w:t xml:space="preserve"> die Reservations-</w:t>
            </w:r>
            <w:r>
              <w:rPr>
                <w:lang w:val="de-CH"/>
              </w:rPr>
              <w:t xml:space="preserve"> wie auch die Annullations-</w:t>
            </w:r>
            <w:r w:rsidRPr="00BB383D">
              <w:rPr>
                <w:lang w:val="de-CH"/>
              </w:rPr>
              <w:t>Kosten gemäss Kostenmodell an.</w:t>
            </w:r>
          </w:p>
          <w:p w14:paraId="16C7CA24" w14:textId="77777777" w:rsidR="009D37E9" w:rsidRDefault="009D37E9" w:rsidP="009D37E9">
            <w:pPr>
              <w:pStyle w:val="ListParagraph"/>
              <w:numPr>
                <w:ilvl w:val="0"/>
                <w:numId w:val="38"/>
              </w:numPr>
              <w:tabs>
                <w:tab w:val="left" w:pos="5220"/>
              </w:tabs>
              <w:rPr>
                <w:ins w:id="117" w:author="Tim Bänziger" w:date="2009-10-01T17:06:00Z"/>
                <w:lang w:val="de-CH"/>
              </w:rPr>
            </w:pPr>
            <w:ins w:id="118" w:author="Tim Bänziger" w:date="2009-05-08T09:06:00Z">
              <w:r>
                <w:rPr>
                  <w:b/>
                  <w:lang w:val="de-CH"/>
                </w:rPr>
                <w:t>Lösch</w:t>
              </w:r>
              <w:r>
                <w:rPr>
                  <w:lang w:val="de-CH"/>
                </w:rPr>
                <w:t xml:space="preserve">notifikation an </w:t>
              </w:r>
              <w:commentRangeStart w:id="119"/>
              <w:r>
                <w:rPr>
                  <w:lang w:val="de-CH"/>
                </w:rPr>
                <w:t>Ersteller</w:t>
              </w:r>
              <w:commentRangeEnd w:id="119"/>
              <w:r>
                <w:rPr>
                  <w:rStyle w:val="CommentReference"/>
                </w:rPr>
                <w:commentReference w:id="119"/>
              </w:r>
              <w:r>
                <w:rPr>
                  <w:lang w:val="de-CH"/>
                </w:rPr>
                <w:t>, Organisator und allenfalls Dienstleister. Sofern die entsprechenden Anspruchgruppen die Notifikationen aktiviert haben.</w:t>
              </w:r>
            </w:ins>
          </w:p>
          <w:p w14:paraId="16C7CA25" w14:textId="77777777" w:rsidR="00780CDD" w:rsidRPr="00780CDD" w:rsidRDefault="00780CDD" w:rsidP="009D37E9">
            <w:pPr>
              <w:pStyle w:val="ListParagraph"/>
              <w:numPr>
                <w:ilvl w:val="0"/>
                <w:numId w:val="38"/>
              </w:numPr>
              <w:tabs>
                <w:tab w:val="left" w:pos="5220"/>
              </w:tabs>
              <w:rPr>
                <w:ins w:id="120" w:author="Tim Bänziger" w:date="2009-10-01T17:06:00Z"/>
                <w:b/>
                <w:lang w:val="de-CH"/>
                <w:rPrChange w:id="121" w:author="Tim Bänziger" w:date="2009-10-01T17:06:00Z">
                  <w:rPr>
                    <w:ins w:id="122" w:author="Tim Bänziger" w:date="2009-10-01T17:06:00Z"/>
                    <w:lang w:val="de-CH"/>
                  </w:rPr>
                </w:rPrChange>
              </w:rPr>
            </w:pPr>
            <w:ins w:id="123" w:author="Tim Bänziger" w:date="2009-10-01T17:06:00Z">
              <w:r w:rsidRPr="00780CDD">
                <w:rPr>
                  <w:b/>
                  <w:lang w:val="de-CH"/>
                  <w:rPrChange w:id="124" w:author="Tim Bänziger" w:date="2009-10-01T17:06:00Z">
                    <w:rPr>
                      <w:lang w:val="de-CH"/>
                    </w:rPr>
                  </w:rPrChange>
                </w:rPr>
                <w:t>Serieninformation</w:t>
              </w:r>
            </w:ins>
          </w:p>
          <w:p w14:paraId="16C7CA26" w14:textId="77777777" w:rsidR="00780CDD" w:rsidRPr="00BB383D" w:rsidRDefault="00780CDD">
            <w:pPr>
              <w:pStyle w:val="ListParagraph"/>
              <w:tabs>
                <w:tab w:val="left" w:pos="5220"/>
              </w:tabs>
              <w:rPr>
                <w:ins w:id="125" w:author="Tim Bänziger" w:date="2009-05-08T09:06:00Z"/>
                <w:lang w:val="de-CH"/>
              </w:rPr>
              <w:pPrChange w:id="126" w:author="Tim Bänziger" w:date="2009-10-01T17:06:00Z">
                <w:pPr>
                  <w:pStyle w:val="ListParagraph"/>
                  <w:numPr>
                    <w:numId w:val="38"/>
                  </w:numPr>
                  <w:tabs>
                    <w:tab w:val="left" w:pos="5220"/>
                  </w:tabs>
                  <w:ind w:hanging="360"/>
                </w:pPr>
              </w:pPrChange>
            </w:pPr>
            <w:ins w:id="127" w:author="Tim Bänziger" w:date="2009-10-01T17:07:00Z">
              <w:r>
                <w:rPr>
                  <w:lang w:val="de-CH"/>
                </w:rPr>
                <w:t>Vergangenheit und laufende Buchung bleibt bestehen. Künftige Buchungen werden gelöscht. Annullationsmodell muss „greifen“</w:t>
              </w:r>
            </w:ins>
            <w:ins w:id="128" w:author="Tim Bänziger" w:date="2009-10-01T17:09:00Z">
              <w:r>
                <w:rPr>
                  <w:lang w:val="de-CH"/>
                </w:rPr>
                <w:t>. Bestätigungsmeldung an Organisator/Ersteller (1 E-Mail für die ganze Serie)</w:t>
              </w:r>
            </w:ins>
          </w:p>
          <w:p w14:paraId="16C7CA27" w14:textId="77777777" w:rsidR="009D37E9" w:rsidRPr="009D37E9" w:rsidRDefault="009D37E9" w:rsidP="009D37E9">
            <w:pPr>
              <w:tabs>
                <w:tab w:val="left" w:pos="5220"/>
              </w:tabs>
              <w:jc w:val="both"/>
              <w:rPr>
                <w:lang w:val="de-CH"/>
              </w:rPr>
            </w:pPr>
          </w:p>
          <w:p w14:paraId="16C7CA28" w14:textId="77777777" w:rsidR="00BB383D" w:rsidRPr="00BB383D" w:rsidRDefault="00BB383D" w:rsidP="00BB383D">
            <w:pPr>
              <w:tabs>
                <w:tab w:val="left" w:pos="5220"/>
              </w:tabs>
              <w:jc w:val="both"/>
              <w:rPr>
                <w:lang w:val="de-CH"/>
              </w:rPr>
            </w:pPr>
          </w:p>
          <w:p w14:paraId="16C7CA29" w14:textId="77777777" w:rsidR="00CF12C9" w:rsidRPr="003C7306" w:rsidRDefault="00CF12C9" w:rsidP="00B740FD">
            <w:pPr>
              <w:tabs>
                <w:tab w:val="left" w:pos="5220"/>
              </w:tabs>
              <w:jc w:val="both"/>
              <w:rPr>
                <w:b/>
                <w:lang w:val="de-DE"/>
              </w:rPr>
            </w:pPr>
          </w:p>
        </w:tc>
      </w:tr>
      <w:tr w:rsidR="00CF12C9" w:rsidRPr="00780CDD" w14:paraId="16C7CA2E" w14:textId="77777777" w:rsidTr="00DC0ADE">
        <w:tc>
          <w:tcPr>
            <w:tcW w:w="9606" w:type="dxa"/>
            <w:gridSpan w:val="2"/>
          </w:tcPr>
          <w:p w14:paraId="16C7CA2B" w14:textId="77777777" w:rsidR="00CF12C9" w:rsidRDefault="00CF12C9" w:rsidP="00DC0ADE">
            <w:pPr>
              <w:rPr>
                <w:lang w:val="de-DE"/>
              </w:rPr>
            </w:pPr>
          </w:p>
          <w:p w14:paraId="16C7CA2C" w14:textId="77777777" w:rsidR="00CF12C9" w:rsidRDefault="00CF12C9" w:rsidP="00480F76">
            <w:pPr>
              <w:rPr>
                <w:lang w:val="de-DE"/>
              </w:rPr>
            </w:pPr>
            <w:r>
              <w:rPr>
                <w:lang w:val="de-DE"/>
              </w:rPr>
              <w:t>Kein Bild</w:t>
            </w:r>
          </w:p>
          <w:p w14:paraId="16C7CA2D" w14:textId="77777777" w:rsidR="00CF12C9" w:rsidRDefault="00CF12C9" w:rsidP="00DC0ADE">
            <w:pPr>
              <w:rPr>
                <w:lang w:val="de-DE"/>
              </w:rPr>
            </w:pPr>
          </w:p>
        </w:tc>
      </w:tr>
    </w:tbl>
    <w:p w14:paraId="16C7CA2F" w14:textId="77777777" w:rsidR="00DC0ADE" w:rsidRDefault="00DC0ADE" w:rsidP="00DC0ADE">
      <w:pPr>
        <w:rPr>
          <w:lang w:val="de-DE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4928"/>
        <w:gridCol w:w="4678"/>
      </w:tblGrid>
      <w:tr w:rsidR="00DC0ADE" w:rsidRPr="00534DDE" w14:paraId="16C7CA31" w14:textId="77777777" w:rsidTr="00DC0ADE">
        <w:tc>
          <w:tcPr>
            <w:tcW w:w="9606" w:type="dxa"/>
            <w:gridSpan w:val="2"/>
          </w:tcPr>
          <w:p w14:paraId="16C7CA30" w14:textId="77777777" w:rsidR="009355EF" w:rsidRDefault="00DC0ADE">
            <w:pPr>
              <w:pStyle w:val="Heading2"/>
              <w:rPr>
                <w:lang w:val="de-DE"/>
              </w:rPr>
            </w:pPr>
            <w:r w:rsidRPr="00264081">
              <w:rPr>
                <w:lang w:val="de-DE"/>
              </w:rPr>
              <w:t xml:space="preserve">Schritt </w:t>
            </w:r>
            <w:del w:id="129" w:author="Tim Bänziger" w:date="2009-04-23T13:46:00Z">
              <w:r w:rsidDel="002331FE">
                <w:rPr>
                  <w:lang w:val="de-DE"/>
                </w:rPr>
                <w:delText xml:space="preserve">4 </w:delText>
              </w:r>
            </w:del>
            <w:ins w:id="130" w:author="Tim Bänziger" w:date="2009-04-23T13:46:00Z">
              <w:r w:rsidR="002331FE">
                <w:rPr>
                  <w:lang w:val="de-DE"/>
                </w:rPr>
                <w:t xml:space="preserve">3 </w:t>
              </w:r>
            </w:ins>
            <w:r>
              <w:rPr>
                <w:lang w:val="de-DE"/>
              </w:rPr>
              <w:t xml:space="preserve">- </w:t>
            </w:r>
            <w:r w:rsidR="000644FA" w:rsidRPr="000644FA">
              <w:rPr>
                <w:b w:val="0"/>
                <w:sz w:val="20"/>
                <w:szCs w:val="20"/>
                <w:lang w:val="de-CH"/>
              </w:rPr>
              <w:t>Nutzer kann eine bestehende Buchung löschen</w:t>
            </w:r>
          </w:p>
        </w:tc>
      </w:tr>
      <w:tr w:rsidR="00DC0ADE" w:rsidRPr="00264081" w14:paraId="16C7CA34" w14:textId="77777777" w:rsidTr="00DC0ADE">
        <w:tc>
          <w:tcPr>
            <w:tcW w:w="4928" w:type="dxa"/>
          </w:tcPr>
          <w:p w14:paraId="16C7CA32" w14:textId="77777777" w:rsidR="00DC0ADE" w:rsidRPr="00264081" w:rsidRDefault="00DC0ADE" w:rsidP="00DC0AD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Controls</w:t>
            </w:r>
          </w:p>
        </w:tc>
        <w:tc>
          <w:tcPr>
            <w:tcW w:w="4678" w:type="dxa"/>
          </w:tcPr>
          <w:p w14:paraId="16C7CA33" w14:textId="77777777" w:rsidR="00DC0ADE" w:rsidRPr="00264081" w:rsidRDefault="00DC0ADE" w:rsidP="00DC0ADE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Regeln</w:t>
            </w:r>
          </w:p>
        </w:tc>
      </w:tr>
      <w:tr w:rsidR="00DC0ADE" w:rsidRPr="00534DDE" w14:paraId="16C7CA4C" w14:textId="77777777" w:rsidTr="00DC0ADE">
        <w:tc>
          <w:tcPr>
            <w:tcW w:w="4928" w:type="dxa"/>
          </w:tcPr>
          <w:p w14:paraId="16C7CA35" w14:textId="77777777" w:rsidR="00DC0ADE" w:rsidRDefault="00DC0ADE" w:rsidP="00DC0ADE">
            <w:pPr>
              <w:rPr>
                <w:b/>
                <w:lang w:val="de-DE"/>
              </w:rPr>
            </w:pPr>
          </w:p>
          <w:p w14:paraId="16C7CA36" w14:textId="77777777" w:rsidR="00301BE0" w:rsidRPr="00CF12C9" w:rsidRDefault="00301BE0" w:rsidP="00CF12C9">
            <w:pPr>
              <w:rPr>
                <w:b/>
                <w:lang w:val="de-DE"/>
              </w:rPr>
            </w:pPr>
            <w:r>
              <w:rPr>
                <w:b/>
                <w:lang w:val="de-DE"/>
              </w:rPr>
              <w:t>Inhaltsbereich</w:t>
            </w:r>
          </w:p>
          <w:p w14:paraId="16C7CA37" w14:textId="77777777" w:rsidR="00301BE0" w:rsidRDefault="00301BE0" w:rsidP="00301BE0">
            <w:pPr>
              <w:pStyle w:val="ListParagraph"/>
              <w:numPr>
                <w:ilvl w:val="0"/>
                <w:numId w:val="23"/>
              </w:numPr>
              <w:rPr>
                <w:lang w:val="de-DE"/>
              </w:rPr>
            </w:pPr>
            <w:r>
              <w:rPr>
                <w:lang w:val="de-DE"/>
              </w:rPr>
              <w:t>Button: Löschen</w:t>
            </w:r>
          </w:p>
          <w:p w14:paraId="16C7CA38" w14:textId="77777777" w:rsidR="00CB667D" w:rsidRPr="005C3503" w:rsidRDefault="00CB667D" w:rsidP="00DC0ADE">
            <w:pPr>
              <w:rPr>
                <w:b/>
                <w:lang w:val="de-DE"/>
              </w:rPr>
            </w:pPr>
          </w:p>
        </w:tc>
        <w:tc>
          <w:tcPr>
            <w:tcW w:w="4678" w:type="dxa"/>
          </w:tcPr>
          <w:p w14:paraId="16C7CA39" w14:textId="77777777" w:rsidR="00BB383D" w:rsidRPr="007D526A" w:rsidRDefault="00BB383D" w:rsidP="00BB383D">
            <w:pPr>
              <w:pStyle w:val="ListParagraph"/>
              <w:numPr>
                <w:ilvl w:val="0"/>
                <w:numId w:val="38"/>
              </w:numPr>
              <w:tabs>
                <w:tab w:val="left" w:pos="5220"/>
              </w:tabs>
              <w:jc w:val="both"/>
              <w:rPr>
                <w:lang w:val="de-CH"/>
              </w:rPr>
            </w:pPr>
            <w:r>
              <w:rPr>
                <w:lang w:val="de-CH"/>
              </w:rPr>
              <w:t>Funktionsrechte müssen implementiert werden:</w:t>
            </w:r>
          </w:p>
          <w:p w14:paraId="16C7CA3A" w14:textId="77777777" w:rsidR="00BB383D" w:rsidRPr="000644FA" w:rsidRDefault="00BB383D" w:rsidP="00BB383D">
            <w:pPr>
              <w:pStyle w:val="ListParagraph"/>
              <w:numPr>
                <w:ilvl w:val="1"/>
                <w:numId w:val="19"/>
              </w:numPr>
              <w:tabs>
                <w:tab w:val="left" w:pos="5220"/>
              </w:tabs>
              <w:jc w:val="both"/>
              <w:rPr>
                <w:rFonts w:cs="Tahoma"/>
                <w:lang w:val="de-CH"/>
              </w:rPr>
            </w:pPr>
            <w:r>
              <w:rPr>
                <w:lang w:val="de-CH"/>
              </w:rPr>
              <w:t>Darf eigene Buchungen löschen</w:t>
            </w:r>
          </w:p>
          <w:p w14:paraId="16C7CA3B" w14:textId="77777777" w:rsidR="00BB383D" w:rsidRPr="000644FA" w:rsidRDefault="00BB383D" w:rsidP="00BB383D">
            <w:pPr>
              <w:pStyle w:val="ListParagraph"/>
              <w:numPr>
                <w:ilvl w:val="1"/>
                <w:numId w:val="19"/>
              </w:numPr>
              <w:tabs>
                <w:tab w:val="left" w:pos="5220"/>
              </w:tabs>
              <w:jc w:val="both"/>
              <w:rPr>
                <w:rFonts w:cs="Tahoma"/>
                <w:lang w:val="de-CH"/>
              </w:rPr>
            </w:pPr>
            <w:r>
              <w:rPr>
                <w:lang w:val="de-CH"/>
              </w:rPr>
              <w:t>Darf Buchungen von Dritten löschen</w:t>
            </w:r>
          </w:p>
          <w:p w14:paraId="16C7CA3C" w14:textId="77777777" w:rsidR="00BB383D" w:rsidRDefault="00BB383D" w:rsidP="00BB383D">
            <w:pPr>
              <w:tabs>
                <w:tab w:val="left" w:pos="5220"/>
              </w:tabs>
              <w:jc w:val="both"/>
              <w:rPr>
                <w:lang w:val="de-CH"/>
              </w:rPr>
            </w:pPr>
          </w:p>
          <w:p w14:paraId="16C7CA3D" w14:textId="77777777" w:rsidR="00BB383D" w:rsidRPr="00BB383D" w:rsidRDefault="00BB383D" w:rsidP="00BB383D">
            <w:pPr>
              <w:pStyle w:val="ListParagraph"/>
              <w:numPr>
                <w:ilvl w:val="0"/>
                <w:numId w:val="38"/>
              </w:numPr>
              <w:tabs>
                <w:tab w:val="left" w:pos="5220"/>
              </w:tabs>
              <w:jc w:val="both"/>
              <w:rPr>
                <w:lang w:val="de-CH"/>
              </w:rPr>
            </w:pPr>
            <w:r w:rsidRPr="00BB383D">
              <w:rPr>
                <w:lang w:val="de-CH"/>
              </w:rPr>
              <w:t xml:space="preserve">Der </w:t>
            </w:r>
            <w:r>
              <w:rPr>
                <w:lang w:val="de-CH"/>
              </w:rPr>
              <w:t>Löschen</w:t>
            </w:r>
            <w:r w:rsidRPr="00BB383D">
              <w:rPr>
                <w:lang w:val="de-CH"/>
              </w:rPr>
              <w:t>-Button erscheint nur bei bestehenden, aktiven und</w:t>
            </w:r>
            <w:r>
              <w:rPr>
                <w:lang w:val="de-CH"/>
              </w:rPr>
              <w:t>/oder zukünftigen</w:t>
            </w:r>
            <w:r w:rsidRPr="00BB383D">
              <w:rPr>
                <w:lang w:val="de-CH"/>
              </w:rPr>
              <w:t xml:space="preserve">, </w:t>
            </w:r>
            <w:r>
              <w:rPr>
                <w:lang w:val="de-CH"/>
              </w:rPr>
              <w:t>sofern</w:t>
            </w:r>
            <w:r w:rsidRPr="00BB383D">
              <w:rPr>
                <w:lang w:val="de-CH"/>
              </w:rPr>
              <w:t xml:space="preserve"> das entsprechende Funktionsrecht gegeben ist.</w:t>
            </w:r>
          </w:p>
          <w:p w14:paraId="16C7CA3E" w14:textId="77777777" w:rsidR="00BB383D" w:rsidRDefault="00BB383D" w:rsidP="00BB383D">
            <w:pPr>
              <w:tabs>
                <w:tab w:val="left" w:pos="5220"/>
              </w:tabs>
              <w:jc w:val="both"/>
              <w:rPr>
                <w:lang w:val="de-CH"/>
              </w:rPr>
            </w:pPr>
          </w:p>
          <w:p w14:paraId="16C7CA3F" w14:textId="77777777" w:rsidR="00BB383D" w:rsidRPr="00BB383D" w:rsidRDefault="00BB383D" w:rsidP="00BB383D">
            <w:pPr>
              <w:pStyle w:val="ListParagraph"/>
              <w:numPr>
                <w:ilvl w:val="0"/>
                <w:numId w:val="38"/>
              </w:numPr>
              <w:tabs>
                <w:tab w:val="left" w:pos="5220"/>
              </w:tabs>
              <w:jc w:val="both"/>
              <w:rPr>
                <w:lang w:val="de-CH"/>
              </w:rPr>
            </w:pPr>
            <w:r w:rsidRPr="00BB383D">
              <w:rPr>
                <w:lang w:val="de-CH"/>
              </w:rPr>
              <w:t xml:space="preserve">Wird der </w:t>
            </w:r>
            <w:r>
              <w:rPr>
                <w:lang w:val="de-CH"/>
              </w:rPr>
              <w:t>Löschen</w:t>
            </w:r>
            <w:r w:rsidRPr="00BB383D">
              <w:rPr>
                <w:lang w:val="de-CH"/>
              </w:rPr>
              <w:t>-Button geklickt, wird die aktive (laufende)</w:t>
            </w:r>
            <w:r>
              <w:rPr>
                <w:lang w:val="de-CH"/>
              </w:rPr>
              <w:t xml:space="preserve"> oder zukünftige</w:t>
            </w:r>
            <w:r w:rsidRPr="00BB383D">
              <w:rPr>
                <w:lang w:val="de-CH"/>
              </w:rPr>
              <w:t xml:space="preserve"> Buchung auf den Zeitpunkt, an welchem der Button betätigt wurde, </w:t>
            </w:r>
            <w:r>
              <w:rPr>
                <w:lang w:val="de-CH"/>
              </w:rPr>
              <w:t>komplett aus dem System gelöscht</w:t>
            </w:r>
            <w:r w:rsidRPr="00BB383D">
              <w:rPr>
                <w:lang w:val="de-CH"/>
              </w:rPr>
              <w:t>.</w:t>
            </w:r>
          </w:p>
          <w:p w14:paraId="16C7CA40" w14:textId="77777777" w:rsidR="00BB383D" w:rsidRDefault="00BB383D" w:rsidP="00BB383D">
            <w:pPr>
              <w:tabs>
                <w:tab w:val="left" w:pos="5220"/>
              </w:tabs>
              <w:jc w:val="both"/>
              <w:rPr>
                <w:lang w:val="de-CH"/>
              </w:rPr>
            </w:pPr>
          </w:p>
          <w:p w14:paraId="16C7CA41" w14:textId="77777777" w:rsidR="00BB383D" w:rsidRDefault="00BB383D" w:rsidP="00BB383D">
            <w:pPr>
              <w:pStyle w:val="ListParagraph"/>
              <w:numPr>
                <w:ilvl w:val="0"/>
                <w:numId w:val="38"/>
              </w:numPr>
              <w:tabs>
                <w:tab w:val="left" w:pos="5220"/>
              </w:tabs>
              <w:jc w:val="both"/>
              <w:rPr>
                <w:lang w:val="de-CH"/>
              </w:rPr>
            </w:pPr>
            <w:r w:rsidRPr="00BB383D">
              <w:rPr>
                <w:lang w:val="de-CH"/>
              </w:rPr>
              <w:t xml:space="preserve">Es fallen </w:t>
            </w:r>
            <w:r w:rsidR="004A39B4">
              <w:rPr>
                <w:lang w:val="de-CH"/>
              </w:rPr>
              <w:t xml:space="preserve">keine </w:t>
            </w:r>
            <w:r w:rsidRPr="00BB383D">
              <w:rPr>
                <w:lang w:val="de-CH"/>
              </w:rPr>
              <w:t>Reservation</w:t>
            </w:r>
            <w:r w:rsidR="004A39B4">
              <w:rPr>
                <w:lang w:val="de-CH"/>
              </w:rPr>
              <w:t>-</w:t>
            </w:r>
            <w:r w:rsidRPr="00BB383D">
              <w:rPr>
                <w:lang w:val="de-CH"/>
              </w:rPr>
              <w:t>s</w:t>
            </w:r>
            <w:r w:rsidR="004A39B4">
              <w:rPr>
                <w:lang w:val="de-CH"/>
              </w:rPr>
              <w:t xml:space="preserve"> und auch keine Annullierungs</w:t>
            </w:r>
            <w:r w:rsidRPr="00BB383D">
              <w:rPr>
                <w:lang w:val="de-CH"/>
              </w:rPr>
              <w:t>-Kosten an.</w:t>
            </w:r>
          </w:p>
          <w:p w14:paraId="16C7CA42" w14:textId="77777777" w:rsidR="00BB383D" w:rsidRPr="00BB383D" w:rsidRDefault="00BB383D" w:rsidP="00BB383D">
            <w:pPr>
              <w:pStyle w:val="ListParagraph"/>
              <w:rPr>
                <w:lang w:val="de-CH"/>
              </w:rPr>
            </w:pPr>
          </w:p>
          <w:p w14:paraId="16C7CA43" w14:textId="77777777" w:rsidR="00BB383D" w:rsidRPr="00BB383D" w:rsidRDefault="00BB383D" w:rsidP="00BB383D">
            <w:pPr>
              <w:pStyle w:val="ListParagraph"/>
              <w:numPr>
                <w:ilvl w:val="0"/>
                <w:numId w:val="38"/>
              </w:numPr>
              <w:tabs>
                <w:tab w:val="left" w:pos="5220"/>
              </w:tabs>
              <w:jc w:val="both"/>
              <w:rPr>
                <w:lang w:val="de-CH"/>
              </w:rPr>
            </w:pPr>
            <w:r>
              <w:rPr>
                <w:lang w:val="de-CH"/>
              </w:rPr>
              <w:t xml:space="preserve">In den Listen- und Kalender-Ansichten ist die Buchung </w:t>
            </w:r>
            <w:r w:rsidR="004A39B4">
              <w:rPr>
                <w:lang w:val="de-CH"/>
              </w:rPr>
              <w:t>nicht mehr s</w:t>
            </w:r>
            <w:r>
              <w:rPr>
                <w:lang w:val="de-CH"/>
              </w:rPr>
              <w:t>ichtbar.</w:t>
            </w:r>
          </w:p>
          <w:p w14:paraId="16C7CA44" w14:textId="77777777" w:rsidR="00BB383D" w:rsidRDefault="00BB383D" w:rsidP="00BB383D">
            <w:pPr>
              <w:tabs>
                <w:tab w:val="left" w:pos="5220"/>
              </w:tabs>
              <w:jc w:val="both"/>
              <w:rPr>
                <w:lang w:val="de-CH"/>
              </w:rPr>
            </w:pPr>
          </w:p>
          <w:p w14:paraId="16C7CA45" w14:textId="77777777" w:rsidR="00301BE0" w:rsidRPr="009D37E9" w:rsidRDefault="00BB383D" w:rsidP="004A39B4">
            <w:pPr>
              <w:pStyle w:val="ListParagraph"/>
              <w:numPr>
                <w:ilvl w:val="0"/>
                <w:numId w:val="38"/>
              </w:numPr>
              <w:tabs>
                <w:tab w:val="left" w:pos="5220"/>
              </w:tabs>
              <w:rPr>
                <w:ins w:id="131" w:author="Tim Bänziger" w:date="2009-05-08T09:07:00Z"/>
                <w:lang w:val="de-DE"/>
                <w:rPrChange w:id="132" w:author="Tim Bänziger" w:date="2009-05-08T09:07:00Z">
                  <w:rPr>
                    <w:ins w:id="133" w:author="Tim Bänziger" w:date="2009-05-08T09:07:00Z"/>
                    <w:lang w:val="de-CH"/>
                  </w:rPr>
                </w:rPrChange>
              </w:rPr>
            </w:pPr>
            <w:r w:rsidRPr="004A39B4">
              <w:rPr>
                <w:lang w:val="de-CH"/>
              </w:rPr>
              <w:t xml:space="preserve">Nach dem </w:t>
            </w:r>
            <w:r w:rsidR="004A39B4" w:rsidRPr="004A39B4">
              <w:rPr>
                <w:lang w:val="de-CH"/>
              </w:rPr>
              <w:t>Löschen</w:t>
            </w:r>
            <w:r w:rsidRPr="004A39B4">
              <w:rPr>
                <w:lang w:val="de-CH"/>
              </w:rPr>
              <w:t xml:space="preserve">, wird die Buchung </w:t>
            </w:r>
            <w:r w:rsidR="004A39B4" w:rsidRPr="004A39B4">
              <w:rPr>
                <w:lang w:val="de-CH"/>
              </w:rPr>
              <w:t>auch nicht mehr in</w:t>
            </w:r>
            <w:r w:rsidRPr="004A39B4">
              <w:rPr>
                <w:lang w:val="de-CH"/>
              </w:rPr>
              <w:t xml:space="preserve"> den Reports (Auswertungen &amp; Statistiken) geführt.</w:t>
            </w:r>
          </w:p>
          <w:p w14:paraId="16C7CA46" w14:textId="77777777" w:rsidR="00A64284" w:rsidRDefault="00A64284">
            <w:pPr>
              <w:pStyle w:val="ListParagraph"/>
              <w:rPr>
                <w:ins w:id="134" w:author="Tim Bänziger" w:date="2009-05-08T09:07:00Z"/>
                <w:lang w:val="de-DE"/>
              </w:rPr>
              <w:pPrChange w:id="135" w:author="Tim Bänziger" w:date="2009-05-08T09:07:00Z">
                <w:pPr>
                  <w:pStyle w:val="ListParagraph"/>
                  <w:numPr>
                    <w:numId w:val="38"/>
                  </w:numPr>
                  <w:tabs>
                    <w:tab w:val="left" w:pos="5220"/>
                  </w:tabs>
                  <w:ind w:hanging="360"/>
                </w:pPr>
              </w:pPrChange>
            </w:pPr>
          </w:p>
          <w:p w14:paraId="16C7CA47" w14:textId="77777777" w:rsidR="009D37E9" w:rsidRPr="00BB383D" w:rsidRDefault="009D37E9" w:rsidP="009D37E9">
            <w:pPr>
              <w:pStyle w:val="ListParagraph"/>
              <w:numPr>
                <w:ilvl w:val="0"/>
                <w:numId w:val="38"/>
              </w:numPr>
              <w:tabs>
                <w:tab w:val="left" w:pos="5220"/>
              </w:tabs>
              <w:rPr>
                <w:ins w:id="136" w:author="Tim Bänziger" w:date="2009-05-08T09:07:00Z"/>
                <w:lang w:val="de-CH"/>
              </w:rPr>
            </w:pPr>
            <w:ins w:id="137" w:author="Tim Bänziger" w:date="2009-05-08T09:07:00Z">
              <w:r>
                <w:rPr>
                  <w:b/>
                  <w:lang w:val="de-CH"/>
                </w:rPr>
                <w:t>Lösch</w:t>
              </w:r>
              <w:r>
                <w:rPr>
                  <w:lang w:val="de-CH"/>
                </w:rPr>
                <w:t xml:space="preserve">notifikation an </w:t>
              </w:r>
              <w:commentRangeStart w:id="138"/>
              <w:r>
                <w:rPr>
                  <w:lang w:val="de-CH"/>
                </w:rPr>
                <w:t>Ersteller</w:t>
              </w:r>
              <w:commentRangeEnd w:id="138"/>
              <w:r>
                <w:rPr>
                  <w:rStyle w:val="CommentReference"/>
                </w:rPr>
                <w:commentReference w:id="138"/>
              </w:r>
              <w:r>
                <w:rPr>
                  <w:lang w:val="de-CH"/>
                </w:rPr>
                <w:t>, Organisator und allenfalls Dienstleister. Sofern die entsprechenden Anspruchgruppen die Notifikationen aktiviert haben.</w:t>
              </w:r>
            </w:ins>
          </w:p>
          <w:p w14:paraId="16C7CA48" w14:textId="77777777" w:rsidR="00780CDD" w:rsidRPr="00780CDD" w:rsidRDefault="00780CDD" w:rsidP="00780CDD">
            <w:pPr>
              <w:pStyle w:val="ListParagraph"/>
              <w:numPr>
                <w:ilvl w:val="0"/>
                <w:numId w:val="38"/>
              </w:numPr>
              <w:tabs>
                <w:tab w:val="left" w:pos="5220"/>
              </w:tabs>
              <w:rPr>
                <w:ins w:id="139" w:author="Tim Bänziger" w:date="2009-10-01T17:08:00Z"/>
                <w:b/>
                <w:lang w:val="de-CH"/>
              </w:rPr>
            </w:pPr>
            <w:ins w:id="140" w:author="Tim Bänziger" w:date="2009-10-01T17:08:00Z">
              <w:r w:rsidRPr="00780CDD">
                <w:rPr>
                  <w:b/>
                  <w:lang w:val="de-CH"/>
                </w:rPr>
                <w:t>Serieninformation</w:t>
              </w:r>
            </w:ins>
          </w:p>
          <w:p w14:paraId="16C7CA49" w14:textId="77777777" w:rsidR="00780CDD" w:rsidRPr="00BB383D" w:rsidRDefault="00780CDD" w:rsidP="00780CDD">
            <w:pPr>
              <w:pStyle w:val="ListParagraph"/>
              <w:tabs>
                <w:tab w:val="left" w:pos="5220"/>
              </w:tabs>
              <w:rPr>
                <w:ins w:id="141" w:author="Tim Bänziger" w:date="2009-10-01T17:08:00Z"/>
                <w:lang w:val="de-CH"/>
              </w:rPr>
            </w:pPr>
            <w:ins w:id="142" w:author="Tim Bänziger" w:date="2009-10-01T17:08:00Z">
              <w:r>
                <w:rPr>
                  <w:lang w:val="de-CH"/>
                </w:rPr>
                <w:t>Alle Buchungen werden gelöscht, auch Vergangenheit. Bestätigungsmeldung an Organisator/Ersteller (1 E-Mail für die ganze Serie)</w:t>
              </w:r>
            </w:ins>
          </w:p>
          <w:p w14:paraId="16C7CA4A" w14:textId="77777777" w:rsidR="009D37E9" w:rsidRPr="004A39B4" w:rsidRDefault="009D37E9" w:rsidP="004A39B4">
            <w:pPr>
              <w:pStyle w:val="ListParagraph"/>
              <w:numPr>
                <w:ilvl w:val="0"/>
                <w:numId w:val="38"/>
              </w:numPr>
              <w:tabs>
                <w:tab w:val="left" w:pos="5220"/>
              </w:tabs>
              <w:rPr>
                <w:lang w:val="de-DE"/>
              </w:rPr>
            </w:pPr>
          </w:p>
          <w:p w14:paraId="16C7CA4B" w14:textId="77777777" w:rsidR="009E62A9" w:rsidRPr="004A39B4" w:rsidRDefault="009E62A9" w:rsidP="004A39B4">
            <w:pPr>
              <w:tabs>
                <w:tab w:val="left" w:pos="5220"/>
              </w:tabs>
              <w:rPr>
                <w:lang w:val="de-DE"/>
              </w:rPr>
            </w:pPr>
          </w:p>
        </w:tc>
      </w:tr>
      <w:tr w:rsidR="00DC0ADE" w:rsidRPr="00780CDD" w14:paraId="16C7CA50" w14:textId="77777777" w:rsidTr="00DC0ADE">
        <w:tc>
          <w:tcPr>
            <w:tcW w:w="9606" w:type="dxa"/>
            <w:gridSpan w:val="2"/>
          </w:tcPr>
          <w:p w14:paraId="16C7CA4D" w14:textId="77777777" w:rsidR="00DC0ADE" w:rsidRPr="00A21793" w:rsidRDefault="00DC0ADE" w:rsidP="00DC0ADE">
            <w:pPr>
              <w:rPr>
                <w:lang w:val="de-DE"/>
              </w:rPr>
            </w:pPr>
          </w:p>
          <w:p w14:paraId="16C7CA4E" w14:textId="77777777" w:rsidR="00480F76" w:rsidRDefault="00480F76" w:rsidP="00480F76">
            <w:pPr>
              <w:rPr>
                <w:lang w:val="de-DE"/>
              </w:rPr>
            </w:pPr>
            <w:r>
              <w:rPr>
                <w:lang w:val="de-DE"/>
              </w:rPr>
              <w:t>Kein Bild</w:t>
            </w:r>
          </w:p>
          <w:p w14:paraId="16C7CA4F" w14:textId="77777777" w:rsidR="00DC0ADE" w:rsidRPr="00A21793" w:rsidRDefault="00DC0ADE" w:rsidP="00DC0ADE">
            <w:pPr>
              <w:rPr>
                <w:lang w:val="de-DE"/>
              </w:rPr>
            </w:pPr>
          </w:p>
        </w:tc>
      </w:tr>
    </w:tbl>
    <w:p w14:paraId="16C7CA51" w14:textId="77777777" w:rsidR="000F0A5D" w:rsidRDefault="000F0A5D">
      <w:pPr>
        <w:rPr>
          <w:lang w:val="de-DE"/>
        </w:rPr>
      </w:pPr>
    </w:p>
    <w:p w14:paraId="16C7CA52" w14:textId="77777777" w:rsidR="00DC0ADE" w:rsidRDefault="00DC0ADE" w:rsidP="00DC0ADE">
      <w:pPr>
        <w:rPr>
          <w:lang w:val="de-DE"/>
        </w:rPr>
      </w:pPr>
    </w:p>
    <w:p w14:paraId="16C7CA53" w14:textId="77777777" w:rsidR="00CF12C9" w:rsidRDefault="00CF12C9" w:rsidP="00BA575F">
      <w:pPr>
        <w:pStyle w:val="Heading1"/>
        <w:rPr>
          <w:lang w:val="de-CH"/>
        </w:rPr>
      </w:pPr>
    </w:p>
    <w:p w14:paraId="16C7CA54" w14:textId="77777777" w:rsidR="009D37E9" w:rsidRDefault="009D37E9">
      <w:pPr>
        <w:rPr>
          <w:ins w:id="143" w:author="Tim Bänziger" w:date="2009-05-08T09:07:00Z"/>
          <w:b/>
          <w:bCs/>
          <w:sz w:val="28"/>
          <w:u w:val="single"/>
          <w:lang w:val="de-CH"/>
        </w:rPr>
      </w:pPr>
      <w:ins w:id="144" w:author="Tim Bänziger" w:date="2009-05-08T09:07:00Z">
        <w:r>
          <w:rPr>
            <w:lang w:val="de-CH"/>
          </w:rPr>
          <w:br w:type="page"/>
        </w:r>
      </w:ins>
    </w:p>
    <w:p w14:paraId="16C7CA55" w14:textId="77777777" w:rsidR="00BA575F" w:rsidRDefault="00BA575F" w:rsidP="00BA575F">
      <w:pPr>
        <w:pStyle w:val="Heading1"/>
        <w:rPr>
          <w:lang w:val="de-CH"/>
        </w:rPr>
      </w:pPr>
      <w:r>
        <w:rPr>
          <w:lang w:val="de-CH"/>
        </w:rPr>
        <w:t>Anhang:</w:t>
      </w:r>
    </w:p>
    <w:p w14:paraId="16C7CA56" w14:textId="77777777" w:rsidR="00BA575F" w:rsidRDefault="00BA575F" w:rsidP="00DC0ADE">
      <w:pPr>
        <w:tabs>
          <w:tab w:val="left" w:pos="567"/>
        </w:tabs>
        <w:jc w:val="both"/>
        <w:rPr>
          <w:lang w:val="de-CH"/>
        </w:rPr>
      </w:pPr>
    </w:p>
    <w:p w14:paraId="16C7CA57" w14:textId="77777777" w:rsidR="00DC0ADE" w:rsidRDefault="00DC0ADE" w:rsidP="00DC0ADE">
      <w:pPr>
        <w:tabs>
          <w:tab w:val="left" w:pos="567"/>
        </w:tabs>
        <w:jc w:val="both"/>
        <w:rPr>
          <w:lang w:val="de-CH"/>
        </w:rPr>
      </w:pPr>
    </w:p>
    <w:p w14:paraId="16C7CA58" w14:textId="77777777" w:rsidR="00DC0ADE" w:rsidRPr="00E1107A" w:rsidRDefault="00DC0ADE" w:rsidP="00DC0ADE">
      <w:pPr>
        <w:tabs>
          <w:tab w:val="left" w:pos="567"/>
        </w:tabs>
        <w:jc w:val="both"/>
        <w:rPr>
          <w:b/>
          <w:lang w:val="de-CH"/>
        </w:rPr>
      </w:pPr>
      <w:r w:rsidRPr="00E1107A">
        <w:rPr>
          <w:b/>
          <w:lang w:val="de-CH"/>
        </w:rPr>
        <w:t>Änderungsverlauf</w:t>
      </w:r>
    </w:p>
    <w:p w14:paraId="16C7CA59" w14:textId="77777777" w:rsidR="00DC0ADE" w:rsidRPr="00780CDD" w:rsidRDefault="00DC0ADE" w:rsidP="00DC0ADE">
      <w:pPr>
        <w:rPr>
          <w:b/>
          <w:lang w:val="de-CH"/>
          <w:rPrChange w:id="145" w:author="Tim Bänziger" w:date="2009-10-01T17:08:00Z">
            <w:rPr>
              <w:b/>
            </w:rPr>
          </w:rPrChange>
        </w:rPr>
      </w:pPr>
    </w:p>
    <w:tbl>
      <w:tblPr>
        <w:tblW w:w="9356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898"/>
        <w:gridCol w:w="1620"/>
        <w:gridCol w:w="2018"/>
        <w:gridCol w:w="4820"/>
      </w:tblGrid>
      <w:tr w:rsidR="00DC0ADE" w:rsidRPr="00780CDD" w14:paraId="16C7CA5E" w14:textId="77777777" w:rsidTr="00DC0ADE">
        <w:tc>
          <w:tcPr>
            <w:tcW w:w="898" w:type="dxa"/>
          </w:tcPr>
          <w:p w14:paraId="16C7CA5A" w14:textId="77777777" w:rsidR="00DC0ADE" w:rsidRPr="000B2AF1" w:rsidRDefault="00DC0ADE" w:rsidP="00DC0ADE">
            <w:pPr>
              <w:pStyle w:val="Titelklein"/>
              <w:rPr>
                <w:rFonts w:cs="Arial"/>
              </w:rPr>
            </w:pPr>
            <w:r w:rsidRPr="000B2AF1">
              <w:rPr>
                <w:rFonts w:cs="Arial"/>
              </w:rPr>
              <w:t>Version</w:t>
            </w:r>
          </w:p>
        </w:tc>
        <w:tc>
          <w:tcPr>
            <w:tcW w:w="1620" w:type="dxa"/>
          </w:tcPr>
          <w:p w14:paraId="16C7CA5B" w14:textId="77777777" w:rsidR="00DC0ADE" w:rsidRPr="000B2AF1" w:rsidRDefault="00DC0ADE" w:rsidP="00DC0ADE">
            <w:pPr>
              <w:pStyle w:val="Titelklein"/>
              <w:rPr>
                <w:rFonts w:cs="Arial"/>
                <w:lang w:eastAsia="en-US"/>
              </w:rPr>
            </w:pPr>
            <w:r w:rsidRPr="000B2AF1">
              <w:rPr>
                <w:rFonts w:cs="Arial"/>
                <w:lang w:eastAsia="en-US"/>
              </w:rPr>
              <w:t>Datum</w:t>
            </w:r>
          </w:p>
        </w:tc>
        <w:tc>
          <w:tcPr>
            <w:tcW w:w="2018" w:type="dxa"/>
          </w:tcPr>
          <w:p w14:paraId="16C7CA5C" w14:textId="77777777" w:rsidR="00DC0ADE" w:rsidRPr="000B2AF1" w:rsidRDefault="00DC0ADE" w:rsidP="00DC0ADE">
            <w:pPr>
              <w:pStyle w:val="Titelklein"/>
              <w:rPr>
                <w:rFonts w:cs="Arial"/>
                <w:lang w:eastAsia="en-US"/>
              </w:rPr>
            </w:pPr>
            <w:r w:rsidRPr="000B2AF1">
              <w:rPr>
                <w:rFonts w:cs="Arial"/>
                <w:lang w:eastAsia="en-US"/>
              </w:rPr>
              <w:t>Ausführende Stelle</w:t>
            </w:r>
          </w:p>
        </w:tc>
        <w:tc>
          <w:tcPr>
            <w:tcW w:w="4820" w:type="dxa"/>
          </w:tcPr>
          <w:p w14:paraId="16C7CA5D" w14:textId="77777777" w:rsidR="00DC0ADE" w:rsidRPr="000B2AF1" w:rsidRDefault="00DC0ADE" w:rsidP="00DC0ADE">
            <w:pPr>
              <w:pStyle w:val="Titelklein"/>
              <w:rPr>
                <w:rFonts w:cs="Arial"/>
                <w:lang w:eastAsia="en-US"/>
              </w:rPr>
            </w:pPr>
            <w:r w:rsidRPr="000B2AF1">
              <w:rPr>
                <w:rFonts w:cs="Arial"/>
                <w:lang w:eastAsia="en-US"/>
              </w:rPr>
              <w:t>Bemerkungen</w:t>
            </w:r>
          </w:p>
        </w:tc>
      </w:tr>
      <w:tr w:rsidR="00DC0ADE" w:rsidRPr="00CD4013" w14:paraId="16C7CA63" w14:textId="77777777" w:rsidTr="00DC0ADE">
        <w:tc>
          <w:tcPr>
            <w:tcW w:w="898" w:type="dxa"/>
          </w:tcPr>
          <w:p w14:paraId="16C7CA5F" w14:textId="77777777" w:rsidR="00DC0ADE" w:rsidRPr="00CD4013" w:rsidRDefault="00DC0ADE" w:rsidP="00DC0ADE">
            <w:pPr>
              <w:rPr>
                <w:sz w:val="18"/>
              </w:rPr>
            </w:pPr>
            <w:r w:rsidRPr="00780CDD">
              <w:rPr>
                <w:sz w:val="18"/>
                <w:lang w:val="de-CH"/>
                <w:rPrChange w:id="146" w:author="Tim Bänziger" w:date="2009-10-01T17:08:00Z">
                  <w:rPr>
                    <w:sz w:val="18"/>
                  </w:rPr>
                </w:rPrChange>
              </w:rPr>
              <w:t>1</w:t>
            </w:r>
            <w:r w:rsidRPr="00CD4013">
              <w:rPr>
                <w:sz w:val="18"/>
              </w:rPr>
              <w:t>.0</w:t>
            </w:r>
          </w:p>
        </w:tc>
        <w:tc>
          <w:tcPr>
            <w:tcW w:w="1620" w:type="dxa"/>
          </w:tcPr>
          <w:p w14:paraId="16C7CA60" w14:textId="77777777" w:rsidR="00DC0ADE" w:rsidRPr="00CD4013" w:rsidRDefault="000C2CE6" w:rsidP="000C2CE6">
            <w:pPr>
              <w:rPr>
                <w:sz w:val="18"/>
              </w:rPr>
            </w:pPr>
            <w:r>
              <w:rPr>
                <w:sz w:val="18"/>
              </w:rPr>
              <w:t>14</w:t>
            </w:r>
            <w:r w:rsidR="00480F76">
              <w:rPr>
                <w:sz w:val="18"/>
              </w:rPr>
              <w:t>.</w:t>
            </w:r>
            <w:r>
              <w:rPr>
                <w:sz w:val="18"/>
              </w:rPr>
              <w:t>04</w:t>
            </w:r>
            <w:r w:rsidR="00DC0ADE" w:rsidRPr="00CD4013">
              <w:rPr>
                <w:sz w:val="18"/>
              </w:rPr>
              <w:t>.2009</w:t>
            </w:r>
          </w:p>
        </w:tc>
        <w:tc>
          <w:tcPr>
            <w:tcW w:w="2018" w:type="dxa"/>
          </w:tcPr>
          <w:p w14:paraId="16C7CA61" w14:textId="77777777" w:rsidR="00DC0ADE" w:rsidRPr="00CD4013" w:rsidRDefault="00480F76" w:rsidP="00480F76">
            <w:pPr>
              <w:rPr>
                <w:sz w:val="18"/>
              </w:rPr>
            </w:pPr>
            <w:r>
              <w:rPr>
                <w:sz w:val="18"/>
              </w:rPr>
              <w:t>Remo Herren</w:t>
            </w:r>
          </w:p>
        </w:tc>
        <w:tc>
          <w:tcPr>
            <w:tcW w:w="4820" w:type="dxa"/>
          </w:tcPr>
          <w:p w14:paraId="16C7CA62" w14:textId="77777777" w:rsidR="00DC0ADE" w:rsidRPr="00CD4013" w:rsidRDefault="004A39B4" w:rsidP="00DC0ADE">
            <w:pPr>
              <w:rPr>
                <w:sz w:val="18"/>
              </w:rPr>
            </w:pPr>
            <w:r>
              <w:rPr>
                <w:sz w:val="18"/>
              </w:rPr>
              <w:t>Erstellt</w:t>
            </w:r>
          </w:p>
        </w:tc>
      </w:tr>
      <w:tr w:rsidR="00DC0ADE" w:rsidRPr="0005559C" w14:paraId="16C7CA68" w14:textId="77777777" w:rsidTr="00DC0ADE">
        <w:tc>
          <w:tcPr>
            <w:tcW w:w="898" w:type="dxa"/>
          </w:tcPr>
          <w:p w14:paraId="16C7CA64" w14:textId="77777777" w:rsidR="00DC0ADE" w:rsidRPr="0005559C" w:rsidRDefault="002331FE" w:rsidP="00DC0ADE">
            <w:pPr>
              <w:rPr>
                <w:sz w:val="18"/>
              </w:rPr>
            </w:pPr>
            <w:ins w:id="147" w:author="Tim Bänziger" w:date="2009-04-23T13:50:00Z">
              <w:r>
                <w:rPr>
                  <w:sz w:val="18"/>
                </w:rPr>
                <w:t>1.1</w:t>
              </w:r>
            </w:ins>
          </w:p>
        </w:tc>
        <w:tc>
          <w:tcPr>
            <w:tcW w:w="1620" w:type="dxa"/>
          </w:tcPr>
          <w:p w14:paraId="16C7CA65" w14:textId="77777777" w:rsidR="00DC0ADE" w:rsidRPr="0005559C" w:rsidRDefault="004F1710" w:rsidP="00DC0ADE">
            <w:pPr>
              <w:rPr>
                <w:sz w:val="18"/>
              </w:rPr>
            </w:pPr>
            <w:ins w:id="148" w:author="Tim Bänziger" w:date="2009-04-23T13:51:00Z">
              <w:r>
                <w:rPr>
                  <w:sz w:val="18"/>
                </w:rPr>
                <w:t>23.04.2009</w:t>
              </w:r>
            </w:ins>
          </w:p>
        </w:tc>
        <w:tc>
          <w:tcPr>
            <w:tcW w:w="2018" w:type="dxa"/>
          </w:tcPr>
          <w:p w14:paraId="16C7CA66" w14:textId="77777777" w:rsidR="00DC0ADE" w:rsidRPr="0005559C" w:rsidRDefault="004F1710" w:rsidP="00DC0ADE">
            <w:pPr>
              <w:rPr>
                <w:sz w:val="18"/>
              </w:rPr>
            </w:pPr>
            <w:ins w:id="149" w:author="Tim Bänziger" w:date="2009-04-23T13:51:00Z">
              <w:r>
                <w:rPr>
                  <w:sz w:val="18"/>
                </w:rPr>
                <w:t>Tim Bänziger</w:t>
              </w:r>
            </w:ins>
          </w:p>
        </w:tc>
        <w:tc>
          <w:tcPr>
            <w:tcW w:w="4820" w:type="dxa"/>
          </w:tcPr>
          <w:p w14:paraId="16C7CA67" w14:textId="77777777" w:rsidR="009355EF" w:rsidRDefault="004F1710">
            <w:pPr>
              <w:rPr>
                <w:sz w:val="18"/>
              </w:rPr>
            </w:pPr>
            <w:ins w:id="150" w:author="Tim Bänziger" w:date="2009-04-23T13:51:00Z">
              <w:r>
                <w:rPr>
                  <w:sz w:val="18"/>
                </w:rPr>
                <w:t xml:space="preserve">Review </w:t>
              </w:r>
            </w:ins>
          </w:p>
        </w:tc>
      </w:tr>
      <w:tr w:rsidR="00DC0ADE" w:rsidRPr="0005559C" w14:paraId="16C7CA6D" w14:textId="77777777" w:rsidTr="00DC0ADE">
        <w:tc>
          <w:tcPr>
            <w:tcW w:w="898" w:type="dxa"/>
          </w:tcPr>
          <w:p w14:paraId="16C7CA69" w14:textId="77777777" w:rsidR="00DC0ADE" w:rsidRPr="0005559C" w:rsidRDefault="009D37E9" w:rsidP="00DC0ADE">
            <w:pPr>
              <w:rPr>
                <w:sz w:val="18"/>
              </w:rPr>
            </w:pPr>
            <w:ins w:id="151" w:author="Tim Bänziger" w:date="2009-05-08T09:07:00Z">
              <w:r>
                <w:rPr>
                  <w:sz w:val="18"/>
                </w:rPr>
                <w:t>1.2</w:t>
              </w:r>
            </w:ins>
          </w:p>
        </w:tc>
        <w:tc>
          <w:tcPr>
            <w:tcW w:w="1620" w:type="dxa"/>
          </w:tcPr>
          <w:p w14:paraId="16C7CA6A" w14:textId="77777777" w:rsidR="00DC0ADE" w:rsidRPr="0005559C" w:rsidRDefault="009D37E9" w:rsidP="00DC0ADE">
            <w:pPr>
              <w:rPr>
                <w:sz w:val="18"/>
              </w:rPr>
            </w:pPr>
            <w:ins w:id="152" w:author="Tim Bänziger" w:date="2009-05-08T09:07:00Z">
              <w:r>
                <w:rPr>
                  <w:sz w:val="18"/>
                </w:rPr>
                <w:t>08.05.2009</w:t>
              </w:r>
            </w:ins>
          </w:p>
        </w:tc>
        <w:tc>
          <w:tcPr>
            <w:tcW w:w="2018" w:type="dxa"/>
          </w:tcPr>
          <w:p w14:paraId="16C7CA6B" w14:textId="77777777" w:rsidR="00DC0ADE" w:rsidRPr="0005559C" w:rsidRDefault="009D37E9" w:rsidP="00DC0ADE">
            <w:pPr>
              <w:rPr>
                <w:sz w:val="18"/>
              </w:rPr>
            </w:pPr>
            <w:ins w:id="153" w:author="Tim Bänziger" w:date="2009-05-08T09:07:00Z">
              <w:r>
                <w:rPr>
                  <w:sz w:val="18"/>
                </w:rPr>
                <w:t>Tim Bänziger</w:t>
              </w:r>
            </w:ins>
          </w:p>
        </w:tc>
        <w:tc>
          <w:tcPr>
            <w:tcW w:w="4820" w:type="dxa"/>
          </w:tcPr>
          <w:p w14:paraId="16C7CA6C" w14:textId="77777777" w:rsidR="00DC0ADE" w:rsidRPr="0005559C" w:rsidRDefault="009D37E9" w:rsidP="00DC0ADE">
            <w:pPr>
              <w:rPr>
                <w:sz w:val="18"/>
              </w:rPr>
            </w:pPr>
            <w:ins w:id="154" w:author="Tim Bänziger" w:date="2009-05-08T09:07:00Z">
              <w:r>
                <w:rPr>
                  <w:sz w:val="18"/>
                </w:rPr>
                <w:t>Notifikationen eingebaut</w:t>
              </w:r>
            </w:ins>
          </w:p>
        </w:tc>
      </w:tr>
      <w:tr w:rsidR="00534DDE" w:rsidRPr="0005559C" w14:paraId="47534F4D" w14:textId="77777777" w:rsidTr="00DC0ADE">
        <w:trPr>
          <w:ins w:id="155" w:author="Tim Bänziger" w:date="2010-04-20T11:27:00Z"/>
        </w:trPr>
        <w:tc>
          <w:tcPr>
            <w:tcW w:w="898" w:type="dxa"/>
          </w:tcPr>
          <w:p w14:paraId="2B1F8793" w14:textId="5278FBBD" w:rsidR="00534DDE" w:rsidRDefault="00534DDE" w:rsidP="00DC0ADE">
            <w:pPr>
              <w:rPr>
                <w:ins w:id="156" w:author="Tim Bänziger" w:date="2010-04-20T11:27:00Z"/>
                <w:sz w:val="18"/>
              </w:rPr>
            </w:pPr>
            <w:ins w:id="157" w:author="Tim Bänziger" w:date="2010-04-20T11:27:00Z">
              <w:r>
                <w:rPr>
                  <w:sz w:val="18"/>
                </w:rPr>
                <w:t>1.3</w:t>
              </w:r>
            </w:ins>
          </w:p>
        </w:tc>
        <w:tc>
          <w:tcPr>
            <w:tcW w:w="1620" w:type="dxa"/>
          </w:tcPr>
          <w:p w14:paraId="73A0D6F5" w14:textId="065E6817" w:rsidR="00534DDE" w:rsidRDefault="00534DDE" w:rsidP="00DC0ADE">
            <w:pPr>
              <w:rPr>
                <w:ins w:id="158" w:author="Tim Bänziger" w:date="2010-04-20T11:27:00Z"/>
                <w:sz w:val="18"/>
              </w:rPr>
            </w:pPr>
            <w:ins w:id="159" w:author="Tim Bänziger" w:date="2010-04-20T11:27:00Z">
              <w:r>
                <w:rPr>
                  <w:sz w:val="18"/>
                </w:rPr>
                <w:t>20.04.2010</w:t>
              </w:r>
            </w:ins>
          </w:p>
        </w:tc>
        <w:tc>
          <w:tcPr>
            <w:tcW w:w="2018" w:type="dxa"/>
          </w:tcPr>
          <w:p w14:paraId="7C637CEC" w14:textId="6ECBF971" w:rsidR="00534DDE" w:rsidRDefault="00534DDE" w:rsidP="00DC0ADE">
            <w:pPr>
              <w:rPr>
                <w:ins w:id="160" w:author="Tim Bänziger" w:date="2010-04-20T11:27:00Z"/>
                <w:sz w:val="18"/>
              </w:rPr>
            </w:pPr>
            <w:ins w:id="161" w:author="Tim Bänziger" w:date="2010-04-20T11:27:00Z">
              <w:r>
                <w:rPr>
                  <w:sz w:val="18"/>
                </w:rPr>
                <w:t>Tim Bänziger</w:t>
              </w:r>
            </w:ins>
          </w:p>
        </w:tc>
        <w:tc>
          <w:tcPr>
            <w:tcW w:w="4820" w:type="dxa"/>
          </w:tcPr>
          <w:p w14:paraId="0FBC569C" w14:textId="222D6202" w:rsidR="00534DDE" w:rsidRDefault="00534DDE" w:rsidP="00DC0ADE">
            <w:pPr>
              <w:rPr>
                <w:ins w:id="162" w:author="Tim Bänziger" w:date="2010-04-20T11:27:00Z"/>
                <w:sz w:val="18"/>
              </w:rPr>
            </w:pPr>
            <w:ins w:id="163" w:author="Tim Bänziger" w:date="2010-04-20T11:27:00Z">
              <w:r>
                <w:rPr>
                  <w:sz w:val="18"/>
                </w:rPr>
                <w:t>Direkt Checkout eingebaut</w:t>
              </w:r>
              <w:bookmarkStart w:id="164" w:name="_GoBack"/>
              <w:bookmarkEnd w:id="164"/>
            </w:ins>
          </w:p>
        </w:tc>
      </w:tr>
    </w:tbl>
    <w:p w14:paraId="16C7CA6E" w14:textId="77777777" w:rsidR="00DC0ADE" w:rsidRDefault="00DC0ADE" w:rsidP="00480F76">
      <w:pPr>
        <w:tabs>
          <w:tab w:val="left" w:pos="567"/>
        </w:tabs>
        <w:jc w:val="both"/>
        <w:rPr>
          <w:lang w:val="de-CH"/>
        </w:rPr>
      </w:pPr>
    </w:p>
    <w:sectPr w:rsidR="00DC0ADE" w:rsidSect="006C086D">
      <w:headerReference w:type="default" r:id="rId14"/>
      <w:footerReference w:type="default" r:id="rId15"/>
      <w:pgSz w:w="11906" w:h="16838"/>
      <w:pgMar w:top="2410" w:right="991" w:bottom="993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81" w:author="Tim Bänziger" w:date="2009-05-08T09:11:00Z" w:initials="tb">
    <w:p w14:paraId="16C7CA6F" w14:textId="77777777" w:rsidR="009D37E9" w:rsidRPr="00780CDD" w:rsidRDefault="009D37E9">
      <w:pPr>
        <w:pStyle w:val="CommentText"/>
        <w:rPr>
          <w:lang w:val="de-CH"/>
        </w:rPr>
      </w:pPr>
      <w:r>
        <w:rPr>
          <w:rStyle w:val="CommentReference"/>
        </w:rPr>
        <w:annotationRef/>
      </w:r>
      <w:r w:rsidRPr="00780CDD">
        <w:rPr>
          <w:lang w:val="de-CH"/>
        </w:rPr>
        <w:t>Aus UC 107.001</w:t>
      </w:r>
    </w:p>
    <w:p w14:paraId="16C7CA70" w14:textId="77777777" w:rsidR="009D37E9" w:rsidRPr="00780CDD" w:rsidRDefault="009D37E9">
      <w:pPr>
        <w:pStyle w:val="CommentText"/>
        <w:rPr>
          <w:lang w:val="de-CH"/>
        </w:rPr>
      </w:pPr>
      <w:r w:rsidRPr="00780CDD">
        <w:rPr>
          <w:lang w:val="de-CH"/>
        </w:rPr>
        <w:t>Details im UC 107.001 – siehe auch Matrix in dessen Anhang</w:t>
      </w:r>
    </w:p>
  </w:comment>
  <w:comment w:id="107" w:author="Remo Herren" w:date="2009-05-08T09:11:00Z" w:initials="rh">
    <w:p w14:paraId="16C7CA71" w14:textId="77777777" w:rsidR="005D1FC3" w:rsidRPr="00780CDD" w:rsidRDefault="005D1FC3">
      <w:pPr>
        <w:pStyle w:val="CommentText"/>
        <w:rPr>
          <w:lang w:val="de-CH"/>
        </w:rPr>
      </w:pPr>
      <w:r>
        <w:rPr>
          <w:rStyle w:val="CommentReference"/>
        </w:rPr>
        <w:annotationRef/>
      </w:r>
      <w:r w:rsidRPr="00780CDD">
        <w:rPr>
          <w:lang w:val="de-CH"/>
        </w:rPr>
        <w:t>gemäss Case 14758</w:t>
      </w:r>
    </w:p>
  </w:comment>
  <w:comment w:id="119" w:author="Tim Bänziger" w:date="2009-05-08T09:11:00Z" w:initials="tb">
    <w:p w14:paraId="16C7CA72" w14:textId="77777777" w:rsidR="009D37E9" w:rsidRPr="00780CDD" w:rsidRDefault="009D37E9" w:rsidP="009D37E9">
      <w:pPr>
        <w:pStyle w:val="CommentText"/>
        <w:rPr>
          <w:lang w:val="de-CH"/>
        </w:rPr>
      </w:pPr>
      <w:r>
        <w:rPr>
          <w:rStyle w:val="CommentReference"/>
        </w:rPr>
        <w:annotationRef/>
      </w:r>
      <w:r w:rsidRPr="00780CDD">
        <w:rPr>
          <w:lang w:val="de-CH"/>
        </w:rPr>
        <w:t>Aus UC 107.001</w:t>
      </w:r>
    </w:p>
    <w:p w14:paraId="16C7CA73" w14:textId="77777777" w:rsidR="009D37E9" w:rsidRPr="00780CDD" w:rsidRDefault="009D37E9" w:rsidP="009D37E9">
      <w:pPr>
        <w:pStyle w:val="CommentText"/>
        <w:rPr>
          <w:lang w:val="de-CH"/>
        </w:rPr>
      </w:pPr>
      <w:r w:rsidRPr="00780CDD">
        <w:rPr>
          <w:lang w:val="de-CH"/>
        </w:rPr>
        <w:t>Details im UC 107.001 – siehe auch Matrix in dessen Anhang</w:t>
      </w:r>
    </w:p>
  </w:comment>
  <w:comment w:id="138" w:author="Tim Bänziger" w:date="2009-05-08T09:11:00Z" w:initials="tb">
    <w:p w14:paraId="16C7CA74" w14:textId="77777777" w:rsidR="009D37E9" w:rsidRPr="00780CDD" w:rsidRDefault="009D37E9" w:rsidP="009D37E9">
      <w:pPr>
        <w:pStyle w:val="CommentText"/>
        <w:rPr>
          <w:lang w:val="de-CH"/>
        </w:rPr>
      </w:pPr>
      <w:r>
        <w:rPr>
          <w:rStyle w:val="CommentReference"/>
        </w:rPr>
        <w:annotationRef/>
      </w:r>
      <w:r w:rsidRPr="00780CDD">
        <w:rPr>
          <w:lang w:val="de-CH"/>
        </w:rPr>
        <w:t>Aus UC 107.001</w:t>
      </w:r>
    </w:p>
    <w:p w14:paraId="16C7CA75" w14:textId="77777777" w:rsidR="009D37E9" w:rsidRPr="00780CDD" w:rsidRDefault="009D37E9" w:rsidP="009D37E9">
      <w:pPr>
        <w:pStyle w:val="CommentText"/>
        <w:rPr>
          <w:lang w:val="de-CH"/>
        </w:rPr>
      </w:pPr>
      <w:r w:rsidRPr="00780CDD">
        <w:rPr>
          <w:lang w:val="de-CH"/>
        </w:rPr>
        <w:t>Details im UC 107.001 – siehe auch Matrix in dessen Anhang</w:t>
      </w:r>
    </w:p>
  </w:comment>
</w:comments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6C7CA78" w14:textId="77777777" w:rsidR="00FC6B5A" w:rsidRDefault="00FC6B5A">
      <w:r>
        <w:separator/>
      </w:r>
    </w:p>
  </w:endnote>
  <w:endnote w:type="continuationSeparator" w:id="0">
    <w:p w14:paraId="16C7CA79" w14:textId="77777777" w:rsidR="00FC6B5A" w:rsidRDefault="00FC6B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C7CA7B" w14:textId="77777777" w:rsidR="00D14FDD" w:rsidRDefault="00D14FDD">
    <w:pPr>
      <w:pStyle w:val="Footer"/>
      <w:rPr>
        <w:sz w:val="12"/>
        <w:lang w:val="de-CH"/>
      </w:rPr>
    </w:pPr>
    <w:r>
      <w:rPr>
        <w:sz w:val="12"/>
        <w:lang w:val="de-CH"/>
      </w:rPr>
      <w:t xml:space="preserve">Erstellt von: </w:t>
    </w:r>
    <w:r w:rsidR="00736871">
      <w:rPr>
        <w:sz w:val="12"/>
        <w:lang w:val="en-US"/>
      </w:rPr>
      <w:fldChar w:fldCharType="begin"/>
    </w:r>
    <w:r>
      <w:rPr>
        <w:sz w:val="12"/>
        <w:lang w:val="de-CH"/>
      </w:rPr>
      <w:instrText xml:space="preserve"> AUTHOR </w:instrText>
    </w:r>
    <w:r w:rsidR="00736871">
      <w:rPr>
        <w:sz w:val="12"/>
        <w:lang w:val="en-US"/>
      </w:rPr>
      <w:fldChar w:fldCharType="separate"/>
    </w:r>
    <w:r w:rsidR="003D7444">
      <w:rPr>
        <w:noProof/>
        <w:sz w:val="12"/>
        <w:lang w:val="de-CH"/>
      </w:rPr>
      <w:t>Remo Herren</w:t>
    </w:r>
    <w:r w:rsidR="00736871">
      <w:rPr>
        <w:sz w:val="12"/>
        <w:lang w:val="en-US"/>
      </w:rPr>
      <w:fldChar w:fldCharType="end"/>
    </w:r>
    <w:r>
      <w:rPr>
        <w:sz w:val="12"/>
        <w:lang w:val="de-CH"/>
      </w:rPr>
      <w:tab/>
      <w:t xml:space="preserve">Page </w:t>
    </w:r>
    <w:r w:rsidR="00736871">
      <w:rPr>
        <w:sz w:val="12"/>
        <w:lang w:val="en-US"/>
      </w:rPr>
      <w:fldChar w:fldCharType="begin"/>
    </w:r>
    <w:r>
      <w:rPr>
        <w:sz w:val="12"/>
        <w:lang w:val="de-CH"/>
      </w:rPr>
      <w:instrText xml:space="preserve"> PAGE </w:instrText>
    </w:r>
    <w:r w:rsidR="00736871">
      <w:rPr>
        <w:sz w:val="12"/>
        <w:lang w:val="en-US"/>
      </w:rPr>
      <w:fldChar w:fldCharType="separate"/>
    </w:r>
    <w:r w:rsidR="00534DDE">
      <w:rPr>
        <w:noProof/>
        <w:sz w:val="12"/>
        <w:lang w:val="de-CH"/>
      </w:rPr>
      <w:t>7</w:t>
    </w:r>
    <w:r w:rsidR="00736871">
      <w:rPr>
        <w:sz w:val="12"/>
        <w:lang w:val="en-US"/>
      </w:rPr>
      <w:fldChar w:fldCharType="end"/>
    </w:r>
    <w:r>
      <w:rPr>
        <w:sz w:val="12"/>
        <w:lang w:val="de-CH"/>
      </w:rPr>
      <w:tab/>
    </w:r>
    <w:r w:rsidR="00736871">
      <w:rPr>
        <w:sz w:val="12"/>
        <w:lang w:val="en-US"/>
      </w:rPr>
      <w:fldChar w:fldCharType="begin"/>
    </w:r>
    <w:r>
      <w:rPr>
        <w:sz w:val="12"/>
        <w:lang w:val="en-US"/>
      </w:rPr>
      <w:instrText xml:space="preserve"> DATE </w:instrText>
    </w:r>
    <w:r w:rsidR="00736871">
      <w:rPr>
        <w:sz w:val="12"/>
        <w:lang w:val="en-US"/>
      </w:rPr>
      <w:fldChar w:fldCharType="separate"/>
    </w:r>
    <w:ins w:id="165" w:author="Tim Bänziger" w:date="2010-04-20T11:27:00Z">
      <w:r w:rsidR="00534DDE">
        <w:rPr>
          <w:noProof/>
          <w:sz w:val="12"/>
          <w:lang w:val="en-US"/>
        </w:rPr>
        <w:t>4/20/2010</w:t>
      </w:r>
    </w:ins>
    <w:ins w:id="166" w:author="Remo Herren" w:date="2009-04-30T09:25:00Z">
      <w:del w:id="167" w:author="Tim Bänziger" w:date="2009-05-08T09:02:00Z">
        <w:r w:rsidR="005D1FC3" w:rsidDel="009D37E9">
          <w:rPr>
            <w:noProof/>
            <w:sz w:val="12"/>
            <w:lang w:val="en-US"/>
          </w:rPr>
          <w:delText>4/30/2009</w:delText>
        </w:r>
      </w:del>
    </w:ins>
    <w:del w:id="168" w:author="Tim Bänziger" w:date="2009-05-08T09:02:00Z">
      <w:r w:rsidR="00DB2B19" w:rsidDel="009D37E9">
        <w:rPr>
          <w:noProof/>
          <w:sz w:val="12"/>
          <w:lang w:val="en-US"/>
        </w:rPr>
        <w:delText>4/23/2009</w:delText>
      </w:r>
    </w:del>
    <w:r w:rsidR="00736871">
      <w:rPr>
        <w:sz w:val="12"/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6C7CA76" w14:textId="77777777" w:rsidR="00FC6B5A" w:rsidRDefault="00FC6B5A">
      <w:r>
        <w:separator/>
      </w:r>
    </w:p>
  </w:footnote>
  <w:footnote w:type="continuationSeparator" w:id="0">
    <w:p w14:paraId="16C7CA77" w14:textId="77777777" w:rsidR="00FC6B5A" w:rsidRDefault="00FC6B5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C7CA7A" w14:textId="77777777" w:rsidR="00D14FDD" w:rsidRPr="00D65A66" w:rsidRDefault="00D14FDD">
    <w:pPr>
      <w:pStyle w:val="Header"/>
      <w:rPr>
        <w:sz w:val="72"/>
      </w:rPr>
    </w:pPr>
    <w:r>
      <w:rPr>
        <w:noProof/>
        <w:lang w:val="de-CH" w:eastAsia="de-CH"/>
      </w:rPr>
      <w:drawing>
        <wp:inline distT="0" distB="0" distL="0" distR="0" wp14:anchorId="16C7CA7C" wp14:editId="16C7CA7D">
          <wp:extent cx="813435" cy="896620"/>
          <wp:effectExtent l="19050" t="0" r="5715" b="0"/>
          <wp:docPr id="1" name="Picture 1" descr="Logo_RoomsPro_1_lo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RoomsPro_1_low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13435" cy="8966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  <w:r>
      <w:rPr>
        <w:sz w:val="72"/>
      </w:rPr>
      <w:t xml:space="preserve">  Use Cases Release 4.0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D73282"/>
    <w:multiLevelType w:val="hybridMultilevel"/>
    <w:tmpl w:val="A24CD734"/>
    <w:lvl w:ilvl="0" w:tplc="0B58A56A">
      <w:start w:val="2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186DE5"/>
    <w:multiLevelType w:val="hybridMultilevel"/>
    <w:tmpl w:val="8B105C3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FB49CF"/>
    <w:multiLevelType w:val="hybridMultilevel"/>
    <w:tmpl w:val="7B0841E4"/>
    <w:lvl w:ilvl="0" w:tplc="0807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3">
    <w:nsid w:val="0BD8189B"/>
    <w:multiLevelType w:val="hybridMultilevel"/>
    <w:tmpl w:val="303CEB1A"/>
    <w:lvl w:ilvl="0" w:tplc="535C6DCE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9942B6"/>
    <w:multiLevelType w:val="hybridMultilevel"/>
    <w:tmpl w:val="0B8AEED0"/>
    <w:lvl w:ilvl="0" w:tplc="535C6DCE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3D742FC"/>
    <w:multiLevelType w:val="hybridMultilevel"/>
    <w:tmpl w:val="5F0CCE88"/>
    <w:lvl w:ilvl="0" w:tplc="0807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080" w:hanging="360"/>
      </w:pPr>
    </w:lvl>
    <w:lvl w:ilvl="2" w:tplc="0807001B" w:tentative="1">
      <w:start w:val="1"/>
      <w:numFmt w:val="lowerRoman"/>
      <w:lvlText w:val="%3."/>
      <w:lvlJc w:val="right"/>
      <w:pPr>
        <w:ind w:left="1800" w:hanging="180"/>
      </w:pPr>
    </w:lvl>
    <w:lvl w:ilvl="3" w:tplc="0807000F" w:tentative="1">
      <w:start w:val="1"/>
      <w:numFmt w:val="decimal"/>
      <w:lvlText w:val="%4."/>
      <w:lvlJc w:val="left"/>
      <w:pPr>
        <w:ind w:left="2520" w:hanging="360"/>
      </w:pPr>
    </w:lvl>
    <w:lvl w:ilvl="4" w:tplc="08070019" w:tentative="1">
      <w:start w:val="1"/>
      <w:numFmt w:val="lowerLetter"/>
      <w:lvlText w:val="%5."/>
      <w:lvlJc w:val="left"/>
      <w:pPr>
        <w:ind w:left="3240" w:hanging="360"/>
      </w:pPr>
    </w:lvl>
    <w:lvl w:ilvl="5" w:tplc="0807001B" w:tentative="1">
      <w:start w:val="1"/>
      <w:numFmt w:val="lowerRoman"/>
      <w:lvlText w:val="%6."/>
      <w:lvlJc w:val="right"/>
      <w:pPr>
        <w:ind w:left="3960" w:hanging="180"/>
      </w:pPr>
    </w:lvl>
    <w:lvl w:ilvl="6" w:tplc="0807000F" w:tentative="1">
      <w:start w:val="1"/>
      <w:numFmt w:val="decimal"/>
      <w:lvlText w:val="%7."/>
      <w:lvlJc w:val="left"/>
      <w:pPr>
        <w:ind w:left="4680" w:hanging="360"/>
      </w:pPr>
    </w:lvl>
    <w:lvl w:ilvl="7" w:tplc="08070019" w:tentative="1">
      <w:start w:val="1"/>
      <w:numFmt w:val="lowerLetter"/>
      <w:lvlText w:val="%8."/>
      <w:lvlJc w:val="left"/>
      <w:pPr>
        <w:ind w:left="5400" w:hanging="360"/>
      </w:pPr>
    </w:lvl>
    <w:lvl w:ilvl="8" w:tplc="08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EB41A32"/>
    <w:multiLevelType w:val="hybridMultilevel"/>
    <w:tmpl w:val="34AAAC28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1E6396"/>
    <w:multiLevelType w:val="hybridMultilevel"/>
    <w:tmpl w:val="8C947D1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6C056AC"/>
    <w:multiLevelType w:val="multilevel"/>
    <w:tmpl w:val="7F4AC20C"/>
    <w:lvl w:ilvl="0">
      <w:start w:val="1"/>
      <w:numFmt w:val="decimal"/>
      <w:lvlText w:val="%1"/>
      <w:lvlJc w:val="left"/>
      <w:pPr>
        <w:tabs>
          <w:tab w:val="num" w:pos="-1836"/>
        </w:tabs>
        <w:ind w:left="-1836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-1692"/>
        </w:tabs>
        <w:ind w:left="-1692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hanging="2268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-1404"/>
        </w:tabs>
        <w:ind w:left="-140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-1260"/>
        </w:tabs>
        <w:ind w:left="-1260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-1116"/>
        </w:tabs>
        <w:ind w:left="-1116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-972"/>
        </w:tabs>
        <w:ind w:left="-972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-828"/>
        </w:tabs>
        <w:ind w:left="-828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-684"/>
        </w:tabs>
        <w:ind w:left="-684" w:hanging="1584"/>
      </w:pPr>
      <w:rPr>
        <w:rFonts w:hint="default"/>
      </w:rPr>
    </w:lvl>
  </w:abstractNum>
  <w:abstractNum w:abstractNumId="9">
    <w:nsid w:val="28FB61F0"/>
    <w:multiLevelType w:val="hybridMultilevel"/>
    <w:tmpl w:val="221CDC00"/>
    <w:lvl w:ilvl="0" w:tplc="CE3424D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D8265F"/>
    <w:multiLevelType w:val="hybridMultilevel"/>
    <w:tmpl w:val="80E440BA"/>
    <w:lvl w:ilvl="0" w:tplc="5EBA5880">
      <w:start w:val="2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37551CB"/>
    <w:multiLevelType w:val="hybridMultilevel"/>
    <w:tmpl w:val="8654A9F2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6B6152A"/>
    <w:multiLevelType w:val="hybridMultilevel"/>
    <w:tmpl w:val="5B04422A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B136D144">
      <w:start w:val="25"/>
      <w:numFmt w:val="bullet"/>
      <w:lvlText w:val=""/>
      <w:lvlJc w:val="left"/>
      <w:pPr>
        <w:ind w:left="2340" w:hanging="360"/>
      </w:pPr>
      <w:rPr>
        <w:rFonts w:ascii="Wingdings" w:eastAsia="Times New Roman" w:hAnsi="Wingdings" w:cs="Times New Roman" w:hint="default"/>
      </w:r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83A52C0"/>
    <w:multiLevelType w:val="hybridMultilevel"/>
    <w:tmpl w:val="3A204168"/>
    <w:lvl w:ilvl="0" w:tplc="58F64E16">
      <w:start w:val="26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39885903"/>
    <w:multiLevelType w:val="hybridMultilevel"/>
    <w:tmpl w:val="4BAC8258"/>
    <w:lvl w:ilvl="0" w:tplc="8500CCD2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 w:val="0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1D1495"/>
    <w:multiLevelType w:val="hybridMultilevel"/>
    <w:tmpl w:val="8C9811FC"/>
    <w:lvl w:ilvl="0" w:tplc="638E962E">
      <w:start w:val="1"/>
      <w:numFmt w:val="decimal"/>
      <w:lvlText w:val="Schritt %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B78214C"/>
    <w:multiLevelType w:val="hybridMultilevel"/>
    <w:tmpl w:val="871251B0"/>
    <w:lvl w:ilvl="0" w:tplc="9E362EB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>
    <w:nsid w:val="405676A2"/>
    <w:multiLevelType w:val="hybridMultilevel"/>
    <w:tmpl w:val="4910402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5423EB4"/>
    <w:multiLevelType w:val="hybridMultilevel"/>
    <w:tmpl w:val="8626EB90"/>
    <w:lvl w:ilvl="0" w:tplc="9E362EB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60D2FE5"/>
    <w:multiLevelType w:val="hybridMultilevel"/>
    <w:tmpl w:val="8B420210"/>
    <w:lvl w:ilvl="0" w:tplc="846478BE">
      <w:start w:val="2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E1E1BA3"/>
    <w:multiLevelType w:val="hybridMultilevel"/>
    <w:tmpl w:val="D6865C7E"/>
    <w:lvl w:ilvl="0" w:tplc="369A3878">
      <w:start w:val="10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F7216C1"/>
    <w:multiLevelType w:val="hybridMultilevel"/>
    <w:tmpl w:val="8B105C3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FCF0766"/>
    <w:multiLevelType w:val="hybridMultilevel"/>
    <w:tmpl w:val="8B105C3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107405A"/>
    <w:multiLevelType w:val="hybridMultilevel"/>
    <w:tmpl w:val="FDAA1F7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4">
    <w:nsid w:val="5412061E"/>
    <w:multiLevelType w:val="hybridMultilevel"/>
    <w:tmpl w:val="B1581E94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87079BD"/>
    <w:multiLevelType w:val="hybridMultilevel"/>
    <w:tmpl w:val="6D968838"/>
    <w:lvl w:ilvl="0" w:tplc="0B58A56A">
      <w:start w:val="2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A6175FA"/>
    <w:multiLevelType w:val="hybridMultilevel"/>
    <w:tmpl w:val="B5FE3E8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B98203E"/>
    <w:multiLevelType w:val="hybridMultilevel"/>
    <w:tmpl w:val="59709786"/>
    <w:lvl w:ilvl="0" w:tplc="0807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70019" w:tentative="1">
      <w:start w:val="1"/>
      <w:numFmt w:val="lowerLetter"/>
      <w:lvlText w:val="%2."/>
      <w:lvlJc w:val="left"/>
      <w:pPr>
        <w:ind w:left="1800" w:hanging="360"/>
      </w:pPr>
    </w:lvl>
    <w:lvl w:ilvl="2" w:tplc="0807001B" w:tentative="1">
      <w:start w:val="1"/>
      <w:numFmt w:val="lowerRoman"/>
      <w:lvlText w:val="%3."/>
      <w:lvlJc w:val="right"/>
      <w:pPr>
        <w:ind w:left="2520" w:hanging="180"/>
      </w:pPr>
    </w:lvl>
    <w:lvl w:ilvl="3" w:tplc="0807000F" w:tentative="1">
      <w:start w:val="1"/>
      <w:numFmt w:val="decimal"/>
      <w:lvlText w:val="%4."/>
      <w:lvlJc w:val="left"/>
      <w:pPr>
        <w:ind w:left="3240" w:hanging="360"/>
      </w:pPr>
    </w:lvl>
    <w:lvl w:ilvl="4" w:tplc="08070019" w:tentative="1">
      <w:start w:val="1"/>
      <w:numFmt w:val="lowerLetter"/>
      <w:lvlText w:val="%5."/>
      <w:lvlJc w:val="left"/>
      <w:pPr>
        <w:ind w:left="3960" w:hanging="360"/>
      </w:pPr>
    </w:lvl>
    <w:lvl w:ilvl="5" w:tplc="0807001B" w:tentative="1">
      <w:start w:val="1"/>
      <w:numFmt w:val="lowerRoman"/>
      <w:lvlText w:val="%6."/>
      <w:lvlJc w:val="right"/>
      <w:pPr>
        <w:ind w:left="4680" w:hanging="180"/>
      </w:pPr>
    </w:lvl>
    <w:lvl w:ilvl="6" w:tplc="0807000F" w:tentative="1">
      <w:start w:val="1"/>
      <w:numFmt w:val="decimal"/>
      <w:lvlText w:val="%7."/>
      <w:lvlJc w:val="left"/>
      <w:pPr>
        <w:ind w:left="5400" w:hanging="360"/>
      </w:pPr>
    </w:lvl>
    <w:lvl w:ilvl="7" w:tplc="08070019" w:tentative="1">
      <w:start w:val="1"/>
      <w:numFmt w:val="lowerLetter"/>
      <w:lvlText w:val="%8."/>
      <w:lvlJc w:val="left"/>
      <w:pPr>
        <w:ind w:left="6120" w:hanging="360"/>
      </w:pPr>
    </w:lvl>
    <w:lvl w:ilvl="8" w:tplc="08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5C6E3DEF"/>
    <w:multiLevelType w:val="hybridMultilevel"/>
    <w:tmpl w:val="86ECAE82"/>
    <w:lvl w:ilvl="0" w:tplc="A3546A04">
      <w:start w:val="5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5F8A0618"/>
    <w:multiLevelType w:val="hybridMultilevel"/>
    <w:tmpl w:val="F006DAB2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0">
    <w:nsid w:val="662D1E99"/>
    <w:multiLevelType w:val="hybridMultilevel"/>
    <w:tmpl w:val="136217EE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AC6097F"/>
    <w:multiLevelType w:val="hybridMultilevel"/>
    <w:tmpl w:val="397239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EEB7B0D"/>
    <w:multiLevelType w:val="hybridMultilevel"/>
    <w:tmpl w:val="4228500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1E646C2"/>
    <w:multiLevelType w:val="hybridMultilevel"/>
    <w:tmpl w:val="74CAF1D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24E5B8E"/>
    <w:multiLevelType w:val="hybridMultilevel"/>
    <w:tmpl w:val="C96A9296"/>
    <w:lvl w:ilvl="0" w:tplc="535C6DCE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3706EFB"/>
    <w:multiLevelType w:val="hybridMultilevel"/>
    <w:tmpl w:val="7D22E3A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59076D2"/>
    <w:multiLevelType w:val="hybridMultilevel"/>
    <w:tmpl w:val="49104026"/>
    <w:lvl w:ilvl="0" w:tplc="0807000F">
      <w:start w:val="1"/>
      <w:numFmt w:val="decimal"/>
      <w:lvlText w:val="%1."/>
      <w:lvlJc w:val="left"/>
      <w:pPr>
        <w:ind w:left="720" w:hanging="360"/>
      </w:p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66B3216"/>
    <w:multiLevelType w:val="hybridMultilevel"/>
    <w:tmpl w:val="9514932A"/>
    <w:lvl w:ilvl="0" w:tplc="638E962E">
      <w:start w:val="1"/>
      <w:numFmt w:val="decimal"/>
      <w:lvlText w:val="Schritt %1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893778A"/>
    <w:multiLevelType w:val="hybridMultilevel"/>
    <w:tmpl w:val="6D223C52"/>
    <w:lvl w:ilvl="0" w:tplc="9E362EBE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9410BE7"/>
    <w:multiLevelType w:val="hybridMultilevel"/>
    <w:tmpl w:val="90E2A488"/>
    <w:lvl w:ilvl="0" w:tplc="317E23A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ADE57CF"/>
    <w:multiLevelType w:val="hybridMultilevel"/>
    <w:tmpl w:val="B21E98B8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F593F3B"/>
    <w:multiLevelType w:val="hybridMultilevel"/>
    <w:tmpl w:val="39C6CD18"/>
    <w:lvl w:ilvl="0" w:tplc="535C6DCE">
      <w:start w:val="6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8"/>
  </w:num>
  <w:num w:numId="2">
    <w:abstractNumId w:val="29"/>
  </w:num>
  <w:num w:numId="3">
    <w:abstractNumId w:val="8"/>
  </w:num>
  <w:num w:numId="4">
    <w:abstractNumId w:val="23"/>
  </w:num>
  <w:num w:numId="5">
    <w:abstractNumId w:val="16"/>
  </w:num>
  <w:num w:numId="6">
    <w:abstractNumId w:val="38"/>
  </w:num>
  <w:num w:numId="7">
    <w:abstractNumId w:val="18"/>
  </w:num>
  <w:num w:numId="8">
    <w:abstractNumId w:val="26"/>
  </w:num>
  <w:num w:numId="9">
    <w:abstractNumId w:val="2"/>
  </w:num>
  <w:num w:numId="10">
    <w:abstractNumId w:val="36"/>
  </w:num>
  <w:num w:numId="11">
    <w:abstractNumId w:val="17"/>
  </w:num>
  <w:num w:numId="12">
    <w:abstractNumId w:val="30"/>
  </w:num>
  <w:num w:numId="13">
    <w:abstractNumId w:val="9"/>
  </w:num>
  <w:num w:numId="14">
    <w:abstractNumId w:val="10"/>
  </w:num>
  <w:num w:numId="15">
    <w:abstractNumId w:val="19"/>
  </w:num>
  <w:num w:numId="16">
    <w:abstractNumId w:val="13"/>
  </w:num>
  <w:num w:numId="17">
    <w:abstractNumId w:val="40"/>
  </w:num>
  <w:num w:numId="18">
    <w:abstractNumId w:val="4"/>
  </w:num>
  <w:num w:numId="19">
    <w:abstractNumId w:val="33"/>
  </w:num>
  <w:num w:numId="20">
    <w:abstractNumId w:val="41"/>
  </w:num>
  <w:num w:numId="21">
    <w:abstractNumId w:val="21"/>
  </w:num>
  <w:num w:numId="22">
    <w:abstractNumId w:val="7"/>
  </w:num>
  <w:num w:numId="23">
    <w:abstractNumId w:val="25"/>
  </w:num>
  <w:num w:numId="24">
    <w:abstractNumId w:val="35"/>
  </w:num>
  <w:num w:numId="25">
    <w:abstractNumId w:val="22"/>
  </w:num>
  <w:num w:numId="26">
    <w:abstractNumId w:val="0"/>
  </w:num>
  <w:num w:numId="27">
    <w:abstractNumId w:val="1"/>
  </w:num>
  <w:num w:numId="28">
    <w:abstractNumId w:val="3"/>
  </w:num>
  <w:num w:numId="29">
    <w:abstractNumId w:val="24"/>
  </w:num>
  <w:num w:numId="30">
    <w:abstractNumId w:val="34"/>
  </w:num>
  <w:num w:numId="31">
    <w:abstractNumId w:val="20"/>
  </w:num>
  <w:num w:numId="32">
    <w:abstractNumId w:val="37"/>
  </w:num>
  <w:num w:numId="33">
    <w:abstractNumId w:val="15"/>
  </w:num>
  <w:num w:numId="34">
    <w:abstractNumId w:val="6"/>
  </w:num>
  <w:num w:numId="35">
    <w:abstractNumId w:val="14"/>
  </w:num>
  <w:num w:numId="36">
    <w:abstractNumId w:val="11"/>
  </w:num>
  <w:num w:numId="37">
    <w:abstractNumId w:val="27"/>
  </w:num>
  <w:num w:numId="38">
    <w:abstractNumId w:val="31"/>
  </w:num>
  <w:num w:numId="39">
    <w:abstractNumId w:val="39"/>
  </w:num>
  <w:num w:numId="40">
    <w:abstractNumId w:val="32"/>
  </w:num>
  <w:num w:numId="41">
    <w:abstractNumId w:val="12"/>
  </w:num>
  <w:num w:numId="4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hyphenationZone w:val="425"/>
  <w:noPunctuationKerning/>
  <w:characterSpacingControl w:val="doNotCompress"/>
  <w:hdrShapeDefaults>
    <o:shapedefaults v:ext="edit" spidmax="9011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16ADE"/>
    <w:rsid w:val="000049DD"/>
    <w:rsid w:val="0001095C"/>
    <w:rsid w:val="00014E88"/>
    <w:rsid w:val="00023502"/>
    <w:rsid w:val="00024E2B"/>
    <w:rsid w:val="0003695F"/>
    <w:rsid w:val="000413CA"/>
    <w:rsid w:val="00045CE2"/>
    <w:rsid w:val="00057372"/>
    <w:rsid w:val="00060221"/>
    <w:rsid w:val="000644FA"/>
    <w:rsid w:val="00070EBE"/>
    <w:rsid w:val="000743EA"/>
    <w:rsid w:val="000861A6"/>
    <w:rsid w:val="00094819"/>
    <w:rsid w:val="000A170A"/>
    <w:rsid w:val="000C2CE6"/>
    <w:rsid w:val="000E64FA"/>
    <w:rsid w:val="000F0A5D"/>
    <w:rsid w:val="000F6BE6"/>
    <w:rsid w:val="00104714"/>
    <w:rsid w:val="0012154D"/>
    <w:rsid w:val="00133018"/>
    <w:rsid w:val="00133EC4"/>
    <w:rsid w:val="00135754"/>
    <w:rsid w:val="00135BDA"/>
    <w:rsid w:val="001417A5"/>
    <w:rsid w:val="00153091"/>
    <w:rsid w:val="0016230D"/>
    <w:rsid w:val="001651CF"/>
    <w:rsid w:val="00177352"/>
    <w:rsid w:val="001A3D67"/>
    <w:rsid w:val="001C0CC6"/>
    <w:rsid w:val="001C34A3"/>
    <w:rsid w:val="001D5FF0"/>
    <w:rsid w:val="001E21AE"/>
    <w:rsid w:val="001E2547"/>
    <w:rsid w:val="001E59D9"/>
    <w:rsid w:val="001E6F7B"/>
    <w:rsid w:val="001F4734"/>
    <w:rsid w:val="001F5607"/>
    <w:rsid w:val="00207C17"/>
    <w:rsid w:val="00212A4C"/>
    <w:rsid w:val="00214465"/>
    <w:rsid w:val="00217EF9"/>
    <w:rsid w:val="00221B04"/>
    <w:rsid w:val="0022490F"/>
    <w:rsid w:val="00230B20"/>
    <w:rsid w:val="002331FE"/>
    <w:rsid w:val="00235431"/>
    <w:rsid w:val="00235B42"/>
    <w:rsid w:val="0024616A"/>
    <w:rsid w:val="002579C6"/>
    <w:rsid w:val="00270DBB"/>
    <w:rsid w:val="002871DA"/>
    <w:rsid w:val="002A2EA1"/>
    <w:rsid w:val="002B5781"/>
    <w:rsid w:val="002C1B8C"/>
    <w:rsid w:val="002E487F"/>
    <w:rsid w:val="002F638D"/>
    <w:rsid w:val="00301BE0"/>
    <w:rsid w:val="0031440A"/>
    <w:rsid w:val="0035327D"/>
    <w:rsid w:val="00372620"/>
    <w:rsid w:val="00394CE0"/>
    <w:rsid w:val="00395D64"/>
    <w:rsid w:val="00397109"/>
    <w:rsid w:val="003B7C70"/>
    <w:rsid w:val="003C5246"/>
    <w:rsid w:val="003C7306"/>
    <w:rsid w:val="003D7444"/>
    <w:rsid w:val="003F6654"/>
    <w:rsid w:val="00405D53"/>
    <w:rsid w:val="00432E33"/>
    <w:rsid w:val="0044166D"/>
    <w:rsid w:val="004544EA"/>
    <w:rsid w:val="0047014F"/>
    <w:rsid w:val="004724E4"/>
    <w:rsid w:val="00472AA3"/>
    <w:rsid w:val="00480F76"/>
    <w:rsid w:val="004A39B4"/>
    <w:rsid w:val="004A73C6"/>
    <w:rsid w:val="004A748E"/>
    <w:rsid w:val="004A7504"/>
    <w:rsid w:val="004B05C2"/>
    <w:rsid w:val="004D0AC8"/>
    <w:rsid w:val="004D54EB"/>
    <w:rsid w:val="004E2A5C"/>
    <w:rsid w:val="004E3B23"/>
    <w:rsid w:val="004F1710"/>
    <w:rsid w:val="004F55B3"/>
    <w:rsid w:val="004F62C9"/>
    <w:rsid w:val="0050181E"/>
    <w:rsid w:val="00510535"/>
    <w:rsid w:val="0051790F"/>
    <w:rsid w:val="00517BB0"/>
    <w:rsid w:val="0052381C"/>
    <w:rsid w:val="00527488"/>
    <w:rsid w:val="005275B9"/>
    <w:rsid w:val="0053252A"/>
    <w:rsid w:val="00534DDE"/>
    <w:rsid w:val="00537819"/>
    <w:rsid w:val="00540A78"/>
    <w:rsid w:val="005522A9"/>
    <w:rsid w:val="00556707"/>
    <w:rsid w:val="005711E4"/>
    <w:rsid w:val="00573325"/>
    <w:rsid w:val="005862B3"/>
    <w:rsid w:val="00594095"/>
    <w:rsid w:val="005A20F8"/>
    <w:rsid w:val="005C3503"/>
    <w:rsid w:val="005C51A5"/>
    <w:rsid w:val="005D1FC3"/>
    <w:rsid w:val="005D6E72"/>
    <w:rsid w:val="005F38F4"/>
    <w:rsid w:val="00601C4C"/>
    <w:rsid w:val="006047A9"/>
    <w:rsid w:val="006104C9"/>
    <w:rsid w:val="00613E80"/>
    <w:rsid w:val="00620D24"/>
    <w:rsid w:val="00634A5B"/>
    <w:rsid w:val="00655A54"/>
    <w:rsid w:val="0065613A"/>
    <w:rsid w:val="006643D8"/>
    <w:rsid w:val="00671DD2"/>
    <w:rsid w:val="00672A13"/>
    <w:rsid w:val="00685D3B"/>
    <w:rsid w:val="00695EC6"/>
    <w:rsid w:val="00697286"/>
    <w:rsid w:val="006A7F3C"/>
    <w:rsid w:val="006B6BEB"/>
    <w:rsid w:val="006C086D"/>
    <w:rsid w:val="006D295A"/>
    <w:rsid w:val="006E2CA1"/>
    <w:rsid w:val="006E5D94"/>
    <w:rsid w:val="006F1B28"/>
    <w:rsid w:val="006F2858"/>
    <w:rsid w:val="006F5E8D"/>
    <w:rsid w:val="00700734"/>
    <w:rsid w:val="0071121E"/>
    <w:rsid w:val="00717827"/>
    <w:rsid w:val="007230AF"/>
    <w:rsid w:val="00730354"/>
    <w:rsid w:val="00730BF1"/>
    <w:rsid w:val="00732694"/>
    <w:rsid w:val="00736482"/>
    <w:rsid w:val="00736871"/>
    <w:rsid w:val="00742B6C"/>
    <w:rsid w:val="00744CC0"/>
    <w:rsid w:val="0076449B"/>
    <w:rsid w:val="0077666B"/>
    <w:rsid w:val="00780CDD"/>
    <w:rsid w:val="00785F26"/>
    <w:rsid w:val="00795823"/>
    <w:rsid w:val="00797880"/>
    <w:rsid w:val="007A0F86"/>
    <w:rsid w:val="007B615A"/>
    <w:rsid w:val="007D24FA"/>
    <w:rsid w:val="007F63B3"/>
    <w:rsid w:val="00806ED0"/>
    <w:rsid w:val="0081135D"/>
    <w:rsid w:val="00811B76"/>
    <w:rsid w:val="00825A7C"/>
    <w:rsid w:val="00830545"/>
    <w:rsid w:val="00832D17"/>
    <w:rsid w:val="008346FA"/>
    <w:rsid w:val="00834A04"/>
    <w:rsid w:val="00852E70"/>
    <w:rsid w:val="0088140C"/>
    <w:rsid w:val="00884958"/>
    <w:rsid w:val="008974C5"/>
    <w:rsid w:val="008A1628"/>
    <w:rsid w:val="008C6CFF"/>
    <w:rsid w:val="008D09FA"/>
    <w:rsid w:val="009062AF"/>
    <w:rsid w:val="009065C2"/>
    <w:rsid w:val="009157EC"/>
    <w:rsid w:val="00926E49"/>
    <w:rsid w:val="00927660"/>
    <w:rsid w:val="009355EF"/>
    <w:rsid w:val="0094263B"/>
    <w:rsid w:val="00946B80"/>
    <w:rsid w:val="00946F08"/>
    <w:rsid w:val="0095216D"/>
    <w:rsid w:val="009565D3"/>
    <w:rsid w:val="00976AFC"/>
    <w:rsid w:val="00981F1D"/>
    <w:rsid w:val="00983676"/>
    <w:rsid w:val="0098689A"/>
    <w:rsid w:val="00993EE8"/>
    <w:rsid w:val="009B4BA3"/>
    <w:rsid w:val="009B6C70"/>
    <w:rsid w:val="009B7616"/>
    <w:rsid w:val="009D1AD5"/>
    <w:rsid w:val="009D37E9"/>
    <w:rsid w:val="009D6D44"/>
    <w:rsid w:val="009E0837"/>
    <w:rsid w:val="009E62A9"/>
    <w:rsid w:val="00A031B3"/>
    <w:rsid w:val="00A21793"/>
    <w:rsid w:val="00A30CA9"/>
    <w:rsid w:val="00A346A3"/>
    <w:rsid w:val="00A5786F"/>
    <w:rsid w:val="00A64284"/>
    <w:rsid w:val="00A9066A"/>
    <w:rsid w:val="00A94B6D"/>
    <w:rsid w:val="00AA0A7F"/>
    <w:rsid w:val="00AB0B33"/>
    <w:rsid w:val="00AB121C"/>
    <w:rsid w:val="00AB21E6"/>
    <w:rsid w:val="00AB2F65"/>
    <w:rsid w:val="00AD2704"/>
    <w:rsid w:val="00AD416F"/>
    <w:rsid w:val="00AD4626"/>
    <w:rsid w:val="00AF0228"/>
    <w:rsid w:val="00AF16EE"/>
    <w:rsid w:val="00AF2063"/>
    <w:rsid w:val="00AF50F4"/>
    <w:rsid w:val="00B16ADE"/>
    <w:rsid w:val="00B21819"/>
    <w:rsid w:val="00B306CB"/>
    <w:rsid w:val="00B62657"/>
    <w:rsid w:val="00B645DF"/>
    <w:rsid w:val="00B64753"/>
    <w:rsid w:val="00B71514"/>
    <w:rsid w:val="00B7529D"/>
    <w:rsid w:val="00B844C0"/>
    <w:rsid w:val="00B93C50"/>
    <w:rsid w:val="00B950A1"/>
    <w:rsid w:val="00BA08CC"/>
    <w:rsid w:val="00BA575F"/>
    <w:rsid w:val="00BB1275"/>
    <w:rsid w:val="00BB383D"/>
    <w:rsid w:val="00BC054B"/>
    <w:rsid w:val="00BC0B09"/>
    <w:rsid w:val="00BD2B40"/>
    <w:rsid w:val="00BE0B38"/>
    <w:rsid w:val="00C00362"/>
    <w:rsid w:val="00C06A84"/>
    <w:rsid w:val="00C118FC"/>
    <w:rsid w:val="00C11EDC"/>
    <w:rsid w:val="00C13F45"/>
    <w:rsid w:val="00C2127A"/>
    <w:rsid w:val="00C440C2"/>
    <w:rsid w:val="00C5199B"/>
    <w:rsid w:val="00C64659"/>
    <w:rsid w:val="00C65F0C"/>
    <w:rsid w:val="00C765BE"/>
    <w:rsid w:val="00C76E7A"/>
    <w:rsid w:val="00C85809"/>
    <w:rsid w:val="00C86558"/>
    <w:rsid w:val="00C87454"/>
    <w:rsid w:val="00C92288"/>
    <w:rsid w:val="00C96006"/>
    <w:rsid w:val="00CA6BAA"/>
    <w:rsid w:val="00CA7B69"/>
    <w:rsid w:val="00CB667D"/>
    <w:rsid w:val="00CC470D"/>
    <w:rsid w:val="00CD0216"/>
    <w:rsid w:val="00CD4013"/>
    <w:rsid w:val="00CF12C9"/>
    <w:rsid w:val="00D12845"/>
    <w:rsid w:val="00D130D4"/>
    <w:rsid w:val="00D14FDD"/>
    <w:rsid w:val="00D3100B"/>
    <w:rsid w:val="00D40276"/>
    <w:rsid w:val="00D43DE5"/>
    <w:rsid w:val="00D60C80"/>
    <w:rsid w:val="00D65A66"/>
    <w:rsid w:val="00D76632"/>
    <w:rsid w:val="00D90064"/>
    <w:rsid w:val="00D92286"/>
    <w:rsid w:val="00DA2DC8"/>
    <w:rsid w:val="00DA60DB"/>
    <w:rsid w:val="00DB2B19"/>
    <w:rsid w:val="00DC010E"/>
    <w:rsid w:val="00DC0ADE"/>
    <w:rsid w:val="00DC566C"/>
    <w:rsid w:val="00DE3CE8"/>
    <w:rsid w:val="00DE5AF0"/>
    <w:rsid w:val="00DE71F8"/>
    <w:rsid w:val="00DF3EC8"/>
    <w:rsid w:val="00DF788D"/>
    <w:rsid w:val="00E008EF"/>
    <w:rsid w:val="00E07B5C"/>
    <w:rsid w:val="00E2016C"/>
    <w:rsid w:val="00E207E2"/>
    <w:rsid w:val="00E27F3A"/>
    <w:rsid w:val="00E3032E"/>
    <w:rsid w:val="00E362DB"/>
    <w:rsid w:val="00E41498"/>
    <w:rsid w:val="00E43218"/>
    <w:rsid w:val="00E677FE"/>
    <w:rsid w:val="00E7428E"/>
    <w:rsid w:val="00E87602"/>
    <w:rsid w:val="00EA1203"/>
    <w:rsid w:val="00EA18AB"/>
    <w:rsid w:val="00EB29ED"/>
    <w:rsid w:val="00EC338A"/>
    <w:rsid w:val="00EC5731"/>
    <w:rsid w:val="00ED68EF"/>
    <w:rsid w:val="00EE2CB6"/>
    <w:rsid w:val="00EE6148"/>
    <w:rsid w:val="00EF30D3"/>
    <w:rsid w:val="00F023F2"/>
    <w:rsid w:val="00F05962"/>
    <w:rsid w:val="00F22AF5"/>
    <w:rsid w:val="00F437BD"/>
    <w:rsid w:val="00F54DE0"/>
    <w:rsid w:val="00F612C6"/>
    <w:rsid w:val="00F71B4C"/>
    <w:rsid w:val="00F84F1B"/>
    <w:rsid w:val="00F874A9"/>
    <w:rsid w:val="00FB55C6"/>
    <w:rsid w:val="00FC6B5A"/>
    <w:rsid w:val="00FD0A8E"/>
    <w:rsid w:val="00FD2C81"/>
    <w:rsid w:val="00FE0476"/>
    <w:rsid w:val="00FE5FC1"/>
    <w:rsid w:val="00FF0432"/>
    <w:rsid w:val="00FF5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0113"/>
    <o:shapelayout v:ext="edit">
      <o:idmap v:ext="edit" data="1"/>
    </o:shapelayout>
  </w:shapeDefaults>
  <w:decimalSymbol w:val="."/>
  <w:listSeparator w:val=";"/>
  <w14:docId w14:val="16C7C97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E59D9"/>
    <w:rPr>
      <w:rFonts w:ascii="Arial" w:hAnsi="Arial"/>
      <w:szCs w:val="24"/>
      <w:lang w:val="en-GB" w:eastAsia="en-US"/>
    </w:rPr>
  </w:style>
  <w:style w:type="paragraph" w:styleId="Heading1">
    <w:name w:val="heading 1"/>
    <w:basedOn w:val="Normal"/>
    <w:next w:val="Normal"/>
    <w:qFormat/>
    <w:rsid w:val="001E59D9"/>
    <w:pPr>
      <w:keepNext/>
      <w:tabs>
        <w:tab w:val="left" w:pos="5220"/>
      </w:tabs>
      <w:outlineLvl w:val="0"/>
    </w:pPr>
    <w:rPr>
      <w:b/>
      <w:bCs/>
      <w:sz w:val="28"/>
      <w:u w:val="single"/>
    </w:rPr>
  </w:style>
  <w:style w:type="paragraph" w:styleId="Heading2">
    <w:name w:val="heading 2"/>
    <w:basedOn w:val="Normal"/>
    <w:next w:val="Normal"/>
    <w:qFormat/>
    <w:rsid w:val="001E59D9"/>
    <w:pPr>
      <w:keepNext/>
      <w:tabs>
        <w:tab w:val="left" w:pos="5220"/>
      </w:tabs>
      <w:outlineLvl w:val="1"/>
    </w:pPr>
    <w:rPr>
      <w:b/>
      <w:bCs/>
      <w:sz w:val="32"/>
    </w:rPr>
  </w:style>
  <w:style w:type="paragraph" w:styleId="Heading3">
    <w:name w:val="heading 3"/>
    <w:basedOn w:val="Normal"/>
    <w:next w:val="Normal"/>
    <w:qFormat/>
    <w:rsid w:val="001E59D9"/>
    <w:pPr>
      <w:keepNext/>
      <w:tabs>
        <w:tab w:val="left" w:pos="5220"/>
      </w:tabs>
      <w:outlineLvl w:val="2"/>
    </w:pPr>
    <w:rPr>
      <w:b/>
      <w:bCs/>
    </w:rPr>
  </w:style>
  <w:style w:type="paragraph" w:styleId="Heading4">
    <w:name w:val="heading 4"/>
    <w:basedOn w:val="Normal"/>
    <w:next w:val="Normal"/>
    <w:qFormat/>
    <w:rsid w:val="001E59D9"/>
    <w:pPr>
      <w:keepNext/>
      <w:jc w:val="center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rsid w:val="001E59D9"/>
    <w:pPr>
      <w:keepNext/>
      <w:numPr>
        <w:ilvl w:val="4"/>
        <w:numId w:val="3"/>
      </w:numPr>
      <w:outlineLvl w:val="4"/>
    </w:pPr>
    <w:rPr>
      <w:i/>
      <w:iCs/>
      <w:sz w:val="18"/>
      <w:szCs w:val="20"/>
      <w:lang w:val="de-DE"/>
    </w:rPr>
  </w:style>
  <w:style w:type="paragraph" w:styleId="Heading6">
    <w:name w:val="heading 6"/>
    <w:basedOn w:val="Normal"/>
    <w:next w:val="Normal"/>
    <w:qFormat/>
    <w:rsid w:val="001E59D9"/>
    <w:pPr>
      <w:numPr>
        <w:ilvl w:val="5"/>
        <w:numId w:val="3"/>
      </w:numPr>
      <w:spacing w:before="240" w:after="60"/>
      <w:outlineLvl w:val="5"/>
    </w:pPr>
    <w:rPr>
      <w:rFonts w:ascii="Times New Roman" w:hAnsi="Times New Roman"/>
      <w:b/>
      <w:bCs/>
      <w:sz w:val="22"/>
      <w:szCs w:val="22"/>
      <w:lang w:val="de-DE"/>
    </w:rPr>
  </w:style>
  <w:style w:type="paragraph" w:styleId="Heading7">
    <w:name w:val="heading 7"/>
    <w:basedOn w:val="Normal"/>
    <w:next w:val="Normal"/>
    <w:qFormat/>
    <w:rsid w:val="001E59D9"/>
    <w:pPr>
      <w:numPr>
        <w:ilvl w:val="6"/>
        <w:numId w:val="3"/>
      </w:numPr>
      <w:spacing w:before="240" w:after="60"/>
      <w:outlineLvl w:val="6"/>
    </w:pPr>
    <w:rPr>
      <w:rFonts w:ascii="Times New Roman" w:hAnsi="Times New Roman"/>
      <w:sz w:val="24"/>
      <w:lang w:val="de-DE"/>
    </w:rPr>
  </w:style>
  <w:style w:type="paragraph" w:styleId="Heading8">
    <w:name w:val="heading 8"/>
    <w:basedOn w:val="Normal"/>
    <w:next w:val="Normal"/>
    <w:qFormat/>
    <w:rsid w:val="001E59D9"/>
    <w:pPr>
      <w:numPr>
        <w:ilvl w:val="7"/>
        <w:numId w:val="3"/>
      </w:numPr>
      <w:spacing w:before="240" w:after="60"/>
      <w:outlineLvl w:val="7"/>
    </w:pPr>
    <w:rPr>
      <w:rFonts w:ascii="Times New Roman" w:hAnsi="Times New Roman"/>
      <w:i/>
      <w:iCs/>
      <w:sz w:val="24"/>
      <w:lang w:val="de-DE"/>
    </w:rPr>
  </w:style>
  <w:style w:type="paragraph" w:styleId="Heading9">
    <w:name w:val="heading 9"/>
    <w:basedOn w:val="Normal"/>
    <w:next w:val="Normal"/>
    <w:qFormat/>
    <w:rsid w:val="001E59D9"/>
    <w:pPr>
      <w:numPr>
        <w:ilvl w:val="8"/>
        <w:numId w:val="3"/>
      </w:numPr>
      <w:spacing w:before="240" w:after="60"/>
      <w:outlineLvl w:val="8"/>
    </w:pPr>
    <w:rPr>
      <w:rFonts w:cs="Arial"/>
      <w:sz w:val="22"/>
      <w:szCs w:val="22"/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Title">
    <w:name w:val="TableTitle"/>
    <w:basedOn w:val="Normal"/>
    <w:rsid w:val="001E59D9"/>
    <w:rPr>
      <w:b/>
      <w:bCs/>
      <w:lang w:val="de-CH"/>
    </w:rPr>
  </w:style>
  <w:style w:type="paragraph" w:styleId="Header">
    <w:name w:val="header"/>
    <w:basedOn w:val="Normal"/>
    <w:rsid w:val="001E59D9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1E59D9"/>
    <w:pPr>
      <w:tabs>
        <w:tab w:val="center" w:pos="4536"/>
        <w:tab w:val="right" w:pos="9072"/>
      </w:tabs>
    </w:pPr>
  </w:style>
  <w:style w:type="paragraph" w:styleId="DocumentMap">
    <w:name w:val="Document Map"/>
    <w:basedOn w:val="Normal"/>
    <w:semiHidden/>
    <w:rsid w:val="002F638D"/>
    <w:pPr>
      <w:shd w:val="clear" w:color="auto" w:fill="000080"/>
    </w:pPr>
    <w:rPr>
      <w:rFonts w:ascii="Tahoma" w:hAnsi="Tahoma" w:cs="Tahoma"/>
      <w:szCs w:val="20"/>
    </w:rPr>
  </w:style>
  <w:style w:type="paragraph" w:styleId="BalloonText">
    <w:name w:val="Balloon Text"/>
    <w:basedOn w:val="Normal"/>
    <w:semiHidden/>
    <w:rsid w:val="00556707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nhideWhenUsed/>
    <w:qFormat/>
    <w:rsid w:val="009062AF"/>
    <w:rPr>
      <w:b/>
      <w:bCs/>
      <w:szCs w:val="20"/>
    </w:rPr>
  </w:style>
  <w:style w:type="paragraph" w:styleId="FootnoteText">
    <w:name w:val="footnote text"/>
    <w:basedOn w:val="Normal"/>
    <w:link w:val="FootnoteTextChar"/>
    <w:rsid w:val="009062AF"/>
    <w:rPr>
      <w:szCs w:val="20"/>
    </w:rPr>
  </w:style>
  <w:style w:type="character" w:customStyle="1" w:styleId="FootnoteTextChar">
    <w:name w:val="Footnote Text Char"/>
    <w:basedOn w:val="DefaultParagraphFont"/>
    <w:link w:val="FootnoteText"/>
    <w:rsid w:val="009062AF"/>
    <w:rPr>
      <w:rFonts w:ascii="Arial" w:hAnsi="Arial"/>
      <w:lang w:val="en-GB" w:eastAsia="en-US"/>
    </w:rPr>
  </w:style>
  <w:style w:type="character" w:styleId="FootnoteReference">
    <w:name w:val="footnote reference"/>
    <w:basedOn w:val="DefaultParagraphFont"/>
    <w:rsid w:val="009062AF"/>
    <w:rPr>
      <w:vertAlign w:val="superscript"/>
    </w:rPr>
  </w:style>
  <w:style w:type="paragraph" w:styleId="Revision">
    <w:name w:val="Revision"/>
    <w:hidden/>
    <w:uiPriority w:val="99"/>
    <w:semiHidden/>
    <w:rsid w:val="004F62C9"/>
    <w:rPr>
      <w:rFonts w:ascii="Arial" w:hAnsi="Arial"/>
      <w:szCs w:val="24"/>
      <w:lang w:val="en-GB" w:eastAsia="en-US"/>
    </w:rPr>
  </w:style>
  <w:style w:type="character" w:styleId="CommentReference">
    <w:name w:val="annotation reference"/>
    <w:basedOn w:val="DefaultParagraphFont"/>
    <w:rsid w:val="00730BF1"/>
    <w:rPr>
      <w:sz w:val="16"/>
      <w:szCs w:val="16"/>
    </w:rPr>
  </w:style>
  <w:style w:type="paragraph" w:styleId="CommentText">
    <w:name w:val="annotation text"/>
    <w:basedOn w:val="Normal"/>
    <w:link w:val="CommentTextChar"/>
    <w:rsid w:val="00730BF1"/>
    <w:rPr>
      <w:szCs w:val="20"/>
    </w:rPr>
  </w:style>
  <w:style w:type="character" w:customStyle="1" w:styleId="CommentTextChar">
    <w:name w:val="Comment Text Char"/>
    <w:basedOn w:val="DefaultParagraphFont"/>
    <w:link w:val="CommentText"/>
    <w:rsid w:val="00730BF1"/>
    <w:rPr>
      <w:rFonts w:ascii="Arial" w:hAnsi="Arial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730B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730BF1"/>
    <w:rPr>
      <w:rFonts w:ascii="Arial" w:hAnsi="Arial"/>
      <w:b/>
      <w:bCs/>
      <w:lang w:val="en-GB" w:eastAsia="en-US"/>
    </w:rPr>
  </w:style>
  <w:style w:type="character" w:styleId="PlaceholderText">
    <w:name w:val="Placeholder Text"/>
    <w:basedOn w:val="DefaultParagraphFont"/>
    <w:uiPriority w:val="99"/>
    <w:semiHidden/>
    <w:rsid w:val="00DC0ADE"/>
    <w:rPr>
      <w:color w:val="808080"/>
    </w:rPr>
  </w:style>
  <w:style w:type="paragraph" w:styleId="ListParagraph">
    <w:name w:val="List Paragraph"/>
    <w:basedOn w:val="Normal"/>
    <w:qFormat/>
    <w:rsid w:val="00DC0ADE"/>
    <w:pPr>
      <w:ind w:left="720"/>
      <w:contextualSpacing/>
    </w:pPr>
  </w:style>
  <w:style w:type="table" w:styleId="TableGrid">
    <w:name w:val="Table Grid"/>
    <w:basedOn w:val="TableNormal"/>
    <w:rsid w:val="00DC0ADE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elklein">
    <w:name w:val="Titel_klein"/>
    <w:basedOn w:val="Normal"/>
    <w:autoRedefine/>
    <w:rsid w:val="00DC0ADE"/>
    <w:pPr>
      <w:pBdr>
        <w:bottom w:val="single" w:sz="4" w:space="1" w:color="C0C0C0"/>
      </w:pBdr>
      <w:jc w:val="both"/>
    </w:pPr>
    <w:rPr>
      <w:sz w:val="12"/>
      <w:szCs w:val="20"/>
      <w:lang w:val="de-CH" w:eastAsia="de-CH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7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83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1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25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13" Type="http://schemas.openxmlformats.org/officeDocument/2006/relationships/comments" Target="comments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footnotes" Target="footnotes.xml"/><Relationship Id="rId5" Type="http://schemas.openxmlformats.org/officeDocument/2006/relationships/customXml" Target="../customXml/item5.xml"/><Relationship Id="rId15" Type="http://schemas.openxmlformats.org/officeDocument/2006/relationships/footer" Target="footer1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b0113\Desktop\UC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554F5680363B4AA4C29B5A100DE2DE" ma:contentTypeVersion="1" ma:contentTypeDescription="Create a new document." ma:contentTypeScope="" ma:versionID="422c2d35d20fdbd22fccc8daac55465f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3F1700-5DA0-48F4-8028-D304584F348B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2166C94B-2552-4D56-9225-FBA7A96F1DC8}">
  <ds:schemaRefs>
    <ds:schemaRef ds:uri="http://schemas.microsoft.com/office/2006/documentManagement/types"/>
    <ds:schemaRef ds:uri="http://www.w3.org/XML/1998/namespace"/>
    <ds:schemaRef ds:uri="http://schemas.openxmlformats.org/package/2006/metadata/core-properties"/>
    <ds:schemaRef ds:uri="http://purl.org/dc/dcmitype/"/>
    <ds:schemaRef ds:uri="http://purl.org/dc/elements/1.1/"/>
    <ds:schemaRef ds:uri="http://purl.org/dc/terms/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A3EDAA44-B0BF-4A8A-A5CF-E409EE60441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7B3CDA6-9875-4FD6-9CB1-389331EB426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5.xml><?xml version="1.0" encoding="utf-8"?>
<ds:datastoreItem xmlns:ds="http://schemas.openxmlformats.org/officeDocument/2006/customXml" ds:itemID="{2D763E03-F495-4085-B250-88952FE67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UC_Template.dotx</Template>
  <TotalTime>0</TotalTime>
  <Pages>7</Pages>
  <Words>1013</Words>
  <Characters>6384</Characters>
  <Application>Microsoft Office Word</Application>
  <DocSecurity>0</DocSecurity>
  <Lines>53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Use Case ROOMS PRO R.4.0</vt:lpstr>
      <vt:lpstr>Use Case ROOMS PRO R.4.0</vt:lpstr>
    </vt:vector>
  </TitlesOfParts>
  <Manager>Mario Haller</Manager>
  <Company>GARAIO AG</Company>
  <LinksUpToDate>false</LinksUpToDate>
  <CharactersWithSpaces>7383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ROOMS PRO R.4.0</dc:title>
  <dc:subject>201.010</dc:subject>
  <dc:creator>Remo Herren</dc:creator>
  <cp:keywords>ROOMS, Ressourcen</cp:keywords>
  <cp:lastModifiedBy>Tim Bänziger</cp:lastModifiedBy>
  <cp:revision>4</cp:revision>
  <cp:lastPrinted>2009-02-12T17:06:00Z</cp:lastPrinted>
  <dcterms:created xsi:type="dcterms:W3CDTF">2009-10-01T15:09:00Z</dcterms:created>
  <dcterms:modified xsi:type="dcterms:W3CDTF">2010-04-20T09:27:00Z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">
    <vt:lpwstr>Document</vt:lpwstr>
  </property>
  <property fmtid="{D5CDD505-2E9C-101B-9397-08002B2CF9AE}" pid="3" name="ContentTypeId">
    <vt:lpwstr>0x0101005B554F5680363B4AA4C29B5A100DE2DE</vt:lpwstr>
  </property>
</Properties>
</file>