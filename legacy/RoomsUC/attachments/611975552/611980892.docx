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2D69B"/>
        <w:tblLayout w:type="fixed"/>
        <w:tblCellMar>
          <w:top w:w="57" w:type="dxa"/>
          <w:bottom w:w="57" w:type="dxa"/>
        </w:tblCellMar>
        <w:tblLook w:val="0000"/>
      </w:tblPr>
      <w:tblGrid>
        <w:gridCol w:w="959"/>
        <w:gridCol w:w="1228"/>
        <w:gridCol w:w="2646"/>
        <w:gridCol w:w="1087"/>
        <w:gridCol w:w="1559"/>
        <w:gridCol w:w="851"/>
        <w:gridCol w:w="1795"/>
      </w:tblGrid>
      <w:tr w:rsidR="00C5199B" w:rsidTr="00926E49">
        <w:trPr>
          <w:cantSplit/>
        </w:trPr>
        <w:tc>
          <w:tcPr>
            <w:tcW w:w="10125" w:type="dxa"/>
            <w:gridSpan w:val="7"/>
            <w:tcBorders>
              <w:bottom w:val="single" w:sz="4" w:space="0" w:color="auto"/>
            </w:tcBorders>
            <w:shd w:val="clear" w:color="auto" w:fill="C2D69B"/>
          </w:tcPr>
          <w:p w:rsidR="00C5199B" w:rsidRDefault="0003695F" w:rsidP="0052381C">
            <w:pPr>
              <w:pStyle w:val="Heading3"/>
              <w:jc w:val="both"/>
              <w:rPr>
                <w:lang w:val="de-CH"/>
              </w:rPr>
            </w:pPr>
            <w:r>
              <w:rPr>
                <w:lang w:val="de-CH"/>
              </w:rPr>
              <w:t xml:space="preserve">1. </w:t>
            </w:r>
            <w:r w:rsidR="0052381C">
              <w:rPr>
                <w:lang w:val="de-CH"/>
              </w:rPr>
              <w:t xml:space="preserve">Use Case </w:t>
            </w:r>
            <w:r w:rsidR="009062AF">
              <w:rPr>
                <w:lang w:val="de-CH"/>
              </w:rPr>
              <w:t>Überblick</w:t>
            </w:r>
            <w:r w:rsidR="001F5607">
              <w:rPr>
                <w:lang w:val="de-CH"/>
              </w:rPr>
              <w:t xml:space="preserve"> </w:t>
            </w:r>
            <w:r w:rsidR="001F5607" w:rsidRPr="001F5607">
              <w:rPr>
                <w:i/>
                <w:sz w:val="16"/>
                <w:szCs w:val="16"/>
                <w:lang w:val="de-CH"/>
              </w:rPr>
              <w:t>(Arbeitspapier)</w:t>
            </w:r>
          </w:p>
        </w:tc>
      </w:tr>
      <w:tr w:rsidR="00395D64" w:rsidRPr="00471804" w:rsidTr="00926E49">
        <w:trPr>
          <w:cantSplit/>
        </w:trPr>
        <w:tc>
          <w:tcPr>
            <w:tcW w:w="10125" w:type="dxa"/>
            <w:gridSpan w:val="7"/>
            <w:tcBorders>
              <w:bottom w:val="single" w:sz="4" w:space="0" w:color="auto"/>
            </w:tcBorders>
            <w:shd w:val="clear" w:color="auto" w:fill="C2D69B"/>
          </w:tcPr>
          <w:p w:rsidR="00395D64" w:rsidRPr="00395D64" w:rsidRDefault="00395D64" w:rsidP="00395D64">
            <w:pPr>
              <w:pStyle w:val="Heading3"/>
              <w:jc w:val="both"/>
              <w:rPr>
                <w:u w:val="single"/>
                <w:lang w:val="de-CH"/>
              </w:rPr>
            </w:pPr>
            <w:r w:rsidRPr="00395D64">
              <w:rPr>
                <w:u w:val="single"/>
                <w:lang w:val="de-CH"/>
              </w:rPr>
              <w:t>Kriterien Use Case</w:t>
            </w:r>
            <w:r>
              <w:rPr>
                <w:u w:val="single"/>
                <w:lang w:val="de-CH"/>
              </w:rPr>
              <w:t xml:space="preserve"> </w:t>
            </w:r>
            <w:r w:rsidRPr="00395D64">
              <w:rPr>
                <w:color w:val="FF0000"/>
                <w:sz w:val="12"/>
                <w:szCs w:val="12"/>
                <w:u w:val="single"/>
                <w:lang w:val="de-CH"/>
              </w:rPr>
              <w:t xml:space="preserve">(diese Zeile kann nach der </w:t>
            </w:r>
            <w:r>
              <w:rPr>
                <w:color w:val="FF0000"/>
                <w:sz w:val="12"/>
                <w:szCs w:val="12"/>
                <w:u w:val="single"/>
                <w:lang w:val="de-CH"/>
              </w:rPr>
              <w:t xml:space="preserve">Erstellung </w:t>
            </w:r>
            <w:r w:rsidRPr="00395D64">
              <w:rPr>
                <w:color w:val="FF0000"/>
                <w:sz w:val="12"/>
                <w:szCs w:val="12"/>
                <w:u w:val="single"/>
                <w:lang w:val="de-CH"/>
              </w:rPr>
              <w:t>gelöscht werden)</w:t>
            </w:r>
          </w:p>
          <w:p w:rsidR="00395D64" w:rsidRPr="00395D64" w:rsidRDefault="00395D64" w:rsidP="00395D64">
            <w:pPr>
              <w:pStyle w:val="Heading3"/>
              <w:jc w:val="both"/>
              <w:rPr>
                <w:b w:val="0"/>
                <w:sz w:val="16"/>
                <w:szCs w:val="16"/>
                <w:lang w:val="de-CH"/>
              </w:rPr>
            </w:pPr>
            <w:r w:rsidRPr="00395D64">
              <w:rPr>
                <w:b w:val="0"/>
                <w:sz w:val="16"/>
                <w:szCs w:val="16"/>
                <w:lang w:val="de-CH"/>
              </w:rPr>
              <w:t>Ein Anwendungsfall spezifiziert Aktionsfolgen (Szenarien) einschliesslich Alternativ- und Ausnahmesequenzen, die ein System oder eine Systemkomponente bei der Interaktion mit externen Objekten ausführt, um einen Mehrwert zu erbringen.</w:t>
            </w:r>
          </w:p>
          <w:p w:rsidR="00395D64" w:rsidRPr="00395D64" w:rsidRDefault="00395D64" w:rsidP="00395D64">
            <w:pPr>
              <w:pStyle w:val="Heading3"/>
              <w:jc w:val="both"/>
              <w:rPr>
                <w:b w:val="0"/>
                <w:sz w:val="16"/>
                <w:szCs w:val="16"/>
                <w:lang w:val="de-CH"/>
              </w:rPr>
            </w:pPr>
            <w:r w:rsidRPr="00395D64">
              <w:rPr>
                <w:sz w:val="16"/>
                <w:szCs w:val="16"/>
                <w:u w:val="single"/>
                <w:lang w:val="de-CH"/>
              </w:rPr>
              <w:t>Use Case beinhaltet:</w:t>
            </w:r>
            <w:r>
              <w:rPr>
                <w:b w:val="0"/>
                <w:sz w:val="16"/>
                <w:szCs w:val="16"/>
                <w:lang w:val="de-CH"/>
              </w:rPr>
              <w:t xml:space="preserve"> </w:t>
            </w:r>
            <w:r w:rsidRPr="00395D64">
              <w:rPr>
                <w:b w:val="0"/>
                <w:sz w:val="16"/>
                <w:szCs w:val="16"/>
                <w:lang w:val="de-CH"/>
              </w:rPr>
              <w:t xml:space="preserve">- </w:t>
            </w:r>
            <w:proofErr w:type="spellStart"/>
            <w:r w:rsidRPr="00395D64">
              <w:rPr>
                <w:b w:val="0"/>
                <w:sz w:val="16"/>
                <w:szCs w:val="16"/>
                <w:lang w:val="de-CH"/>
              </w:rPr>
              <w:t>Kontextinformatioenen</w:t>
            </w:r>
            <w:proofErr w:type="spellEnd"/>
            <w:r>
              <w:rPr>
                <w:b w:val="0"/>
                <w:sz w:val="16"/>
                <w:szCs w:val="16"/>
                <w:lang w:val="de-CH"/>
              </w:rPr>
              <w:t xml:space="preserve">, </w:t>
            </w:r>
            <w:r w:rsidRPr="00395D64">
              <w:rPr>
                <w:b w:val="0"/>
                <w:sz w:val="16"/>
                <w:szCs w:val="16"/>
                <w:lang w:val="de-CH"/>
              </w:rPr>
              <w:t>Ziele Vorbedingungen, Nachbedingungen</w:t>
            </w:r>
          </w:p>
          <w:p w:rsidR="00395D64" w:rsidRPr="00395D64" w:rsidRDefault="00395D64" w:rsidP="00395D64">
            <w:pPr>
              <w:pStyle w:val="Heading3"/>
              <w:jc w:val="both"/>
              <w:rPr>
                <w:b w:val="0"/>
                <w:sz w:val="12"/>
                <w:szCs w:val="12"/>
                <w:lang w:val="de-CH"/>
              </w:rPr>
            </w:pPr>
            <w:r w:rsidRPr="00395D64">
              <w:rPr>
                <w:sz w:val="12"/>
                <w:szCs w:val="12"/>
                <w:u w:val="single"/>
                <w:lang w:val="de-CH"/>
              </w:rPr>
              <w:t>- Hauptszenario</w:t>
            </w:r>
            <w:r w:rsidRPr="00395D64">
              <w:rPr>
                <w:b w:val="0"/>
                <w:sz w:val="12"/>
                <w:szCs w:val="12"/>
                <w:lang w:val="de-CH"/>
              </w:rPr>
              <w:t xml:space="preserve">; Ein Hauptszenario ist ein Szenario, das die Interaktionsfolge dokumentiert, die normalerweise ausgeführt wird, um eines oder mehrere mit dem Szenario </w:t>
            </w:r>
            <w:proofErr w:type="spellStart"/>
            <w:r w:rsidRPr="00395D64">
              <w:rPr>
                <w:b w:val="0"/>
                <w:sz w:val="12"/>
                <w:szCs w:val="12"/>
                <w:lang w:val="de-CH"/>
              </w:rPr>
              <w:t>assozierte</w:t>
            </w:r>
            <w:proofErr w:type="spellEnd"/>
            <w:r w:rsidRPr="00395D64">
              <w:rPr>
                <w:b w:val="0"/>
                <w:sz w:val="12"/>
                <w:szCs w:val="12"/>
                <w:lang w:val="de-CH"/>
              </w:rPr>
              <w:t xml:space="preserve"> Ziele zu erfüllen</w:t>
            </w:r>
          </w:p>
          <w:p w:rsidR="00395D64" w:rsidRPr="00395D64" w:rsidRDefault="00395D64" w:rsidP="00395D64">
            <w:pPr>
              <w:pStyle w:val="Heading3"/>
              <w:jc w:val="both"/>
              <w:rPr>
                <w:b w:val="0"/>
                <w:sz w:val="12"/>
                <w:szCs w:val="12"/>
                <w:lang w:val="de-CH"/>
              </w:rPr>
            </w:pPr>
            <w:r w:rsidRPr="00395D64">
              <w:rPr>
                <w:sz w:val="12"/>
                <w:szCs w:val="12"/>
                <w:u w:val="single"/>
                <w:lang w:val="de-CH"/>
              </w:rPr>
              <w:t>- Alternativszenario</w:t>
            </w:r>
            <w:r>
              <w:rPr>
                <w:b w:val="0"/>
                <w:sz w:val="12"/>
                <w:szCs w:val="12"/>
                <w:lang w:val="de-CH"/>
              </w:rPr>
              <w:t xml:space="preserve">; </w:t>
            </w:r>
            <w:r w:rsidRPr="00395D64">
              <w:rPr>
                <w:b w:val="0"/>
                <w:sz w:val="12"/>
                <w:szCs w:val="12"/>
                <w:lang w:val="de-CH"/>
              </w:rPr>
              <w:t>Ein Alternativszenario ist ein Szenario, das zu einem Hauptszenario eine alternative Interaktionsfolge definiert. Eine Alternativszenario erfüllt die gleiche Ziele wie das zugehörige Hauptszenario</w:t>
            </w:r>
          </w:p>
          <w:p w:rsidR="00395D64" w:rsidRDefault="00395D64" w:rsidP="00395D64">
            <w:pPr>
              <w:pStyle w:val="Heading3"/>
              <w:jc w:val="both"/>
              <w:rPr>
                <w:lang w:val="de-CH"/>
              </w:rPr>
            </w:pPr>
            <w:r w:rsidRPr="00395D64">
              <w:rPr>
                <w:sz w:val="12"/>
                <w:szCs w:val="12"/>
                <w:u w:val="single"/>
                <w:lang w:val="de-CH"/>
              </w:rPr>
              <w:t>- Ausnahmeszenario</w:t>
            </w:r>
            <w:r>
              <w:rPr>
                <w:sz w:val="12"/>
                <w:szCs w:val="12"/>
                <w:u w:val="single"/>
                <w:lang w:val="de-CH"/>
              </w:rPr>
              <w:t xml:space="preserve"> </w:t>
            </w:r>
            <w:r w:rsidRPr="00395D64">
              <w:rPr>
                <w:b w:val="0"/>
                <w:sz w:val="12"/>
                <w:szCs w:val="12"/>
                <w:lang w:val="de-CH"/>
              </w:rPr>
              <w:t>Ein Ausnahmeszenario ist ein Szenario, das eine Interaktionsfolge definiert, die ausgeführt wird, wenn in einem anderen Szenario (Haupt-, A</w:t>
            </w:r>
            <w:r>
              <w:rPr>
                <w:b w:val="0"/>
                <w:sz w:val="12"/>
                <w:szCs w:val="12"/>
                <w:lang w:val="de-CH"/>
              </w:rPr>
              <w:t>l</w:t>
            </w:r>
            <w:r w:rsidRPr="00395D64">
              <w:rPr>
                <w:b w:val="0"/>
                <w:sz w:val="12"/>
                <w:szCs w:val="12"/>
                <w:lang w:val="de-CH"/>
              </w:rPr>
              <w:t xml:space="preserve">ternativ- oder anderen Ausnahmeszenario) ein Ereignis eintritt, das die Erfüllung einer oder mehrerer mit dem Szenario </w:t>
            </w:r>
            <w:proofErr w:type="spellStart"/>
            <w:r w:rsidRPr="00395D64">
              <w:rPr>
                <w:b w:val="0"/>
                <w:sz w:val="12"/>
                <w:szCs w:val="12"/>
                <w:lang w:val="de-CH"/>
              </w:rPr>
              <w:t>assozierter</w:t>
            </w:r>
            <w:proofErr w:type="spellEnd"/>
            <w:r w:rsidRPr="00395D64">
              <w:rPr>
                <w:b w:val="0"/>
                <w:sz w:val="12"/>
                <w:szCs w:val="12"/>
                <w:lang w:val="de-CH"/>
              </w:rPr>
              <w:t xml:space="preserve"> Ziele verhindert</w:t>
            </w:r>
          </w:p>
        </w:tc>
      </w:tr>
      <w:tr w:rsidR="008C6CFF" w:rsidRPr="00217EF9" w:rsidTr="00DC0A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694" w:rsidRDefault="00CC470D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Name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694" w:rsidRDefault="00DC0ADE" w:rsidP="0095216D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Use Case Name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694" w:rsidRDefault="004F62C9" w:rsidP="0095216D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ID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694" w:rsidRDefault="00732694" w:rsidP="0095216D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</w:tc>
      </w:tr>
      <w:tr w:rsidR="006E5D94" w:rsidRPr="00217EF9" w:rsidTr="00DC0A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D94" w:rsidRDefault="006E5D94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Owner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D94" w:rsidRDefault="006E5D94" w:rsidP="0095216D">
            <w:pPr>
              <w:tabs>
                <w:tab w:val="left" w:pos="5220"/>
              </w:tabs>
              <w:rPr>
                <w:lang w:val="de-DE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D94" w:rsidRPr="00B21819" w:rsidRDefault="006E5D94" w:rsidP="00B21819">
            <w:pPr>
              <w:tabs>
                <w:tab w:val="left" w:pos="5220"/>
              </w:tabs>
              <w:rPr>
                <w:b/>
                <w:bCs/>
                <w:sz w:val="16"/>
                <w:szCs w:val="16"/>
                <w:lang w:val="en-US"/>
              </w:rPr>
            </w:pPr>
            <w:r w:rsidRPr="00B21819">
              <w:rPr>
                <w:b/>
                <w:bCs/>
                <w:sz w:val="16"/>
                <w:szCs w:val="16"/>
                <w:lang w:val="en-US"/>
              </w:rPr>
              <w:t xml:space="preserve">Rev-Number / </w:t>
            </w:r>
            <w:r w:rsidR="00B21819" w:rsidRPr="00B21819">
              <w:rPr>
                <w:b/>
                <w:bCs/>
                <w:sz w:val="16"/>
                <w:szCs w:val="16"/>
                <w:lang w:val="en-US"/>
              </w:rPr>
              <w:t>Saved Date / Last Saved by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D94" w:rsidRDefault="0082312E" w:rsidP="00133EC4">
            <w:pPr>
              <w:tabs>
                <w:tab w:val="left" w:pos="5220"/>
              </w:tabs>
              <w:jc w:val="both"/>
              <w:rPr>
                <w:lang w:val="de-DE"/>
              </w:rPr>
            </w:pPr>
            <w:fldSimple w:instr=" DOCPROPERTY  RevisionNumber  \* MERGEFORMAT ">
              <w:r w:rsidR="00613E80" w:rsidRPr="00613E80">
                <w:rPr>
                  <w:lang w:val="de-DE"/>
                </w:rPr>
                <w:t>2</w:t>
              </w:r>
            </w:fldSimple>
            <w:r w:rsidR="006E5D94">
              <w:rPr>
                <w:lang w:val="de-DE"/>
              </w:rPr>
              <w:t xml:space="preserve"> / </w:t>
            </w:r>
            <w:fldSimple w:instr=" DOCPROPERTY  LastSavedTime  \* MERGEFORMAT ">
              <w:ins w:id="1" w:author="mah" w:date="2009-01-27T14:36:00Z">
                <w:r w:rsidR="00884958">
                  <w:t>27.01.2009 14:36</w:t>
                </w:r>
              </w:ins>
              <w:del w:id="2" w:author="mah" w:date="2009-01-27T14:35:00Z">
                <w:r w:rsidR="009E0837" w:rsidDel="00E07B5C">
                  <w:delText>27.01.2009 14:21</w:delText>
                </w:r>
              </w:del>
            </w:fldSimple>
            <w:r w:rsidR="00B21819">
              <w:rPr>
                <w:lang w:val="de-DE"/>
              </w:rPr>
              <w:t xml:space="preserve"> / </w:t>
            </w:r>
            <w:r>
              <w:fldChar w:fldCharType="begin"/>
            </w:r>
            <w:r w:rsidR="00540A78">
              <w:instrText xml:space="preserve"> DOCPROPERTY  LastSavedBy  \* MERGEFORMAT </w:instrText>
            </w:r>
            <w:r>
              <w:fldChar w:fldCharType="separate"/>
            </w:r>
            <w:proofErr w:type="spellStart"/>
            <w:r w:rsidR="00B21819">
              <w:rPr>
                <w:lang w:val="de-DE"/>
              </w:rPr>
              <w:t>mah</w:t>
            </w:r>
            <w:proofErr w:type="spellEnd"/>
            <w:r>
              <w:fldChar w:fldCharType="end"/>
            </w:r>
          </w:p>
        </w:tc>
      </w:tr>
      <w:tr w:rsidR="00832D17" w:rsidRPr="00471804" w:rsidTr="006E5D94">
        <w:trPr>
          <w:cantSplit/>
        </w:trPr>
        <w:tc>
          <w:tcPr>
            <w:tcW w:w="10125" w:type="dxa"/>
            <w:gridSpan w:val="7"/>
            <w:tcBorders>
              <w:bottom w:val="single" w:sz="4" w:space="0" w:color="auto"/>
            </w:tcBorders>
            <w:shd w:val="clear" w:color="auto" w:fill="C2D69B"/>
          </w:tcPr>
          <w:p w:rsidR="00832D17" w:rsidRDefault="00832D17" w:rsidP="006E5D94">
            <w:pPr>
              <w:pStyle w:val="Heading3"/>
              <w:jc w:val="both"/>
              <w:rPr>
                <w:u w:val="single"/>
                <w:lang w:val="de-CH"/>
              </w:rPr>
            </w:pPr>
            <w:proofErr w:type="spellStart"/>
            <w:r>
              <w:rPr>
                <w:u w:val="single"/>
                <w:lang w:val="de-CH"/>
              </w:rPr>
              <w:t>Storie</w:t>
            </w:r>
            <w:proofErr w:type="spellEnd"/>
            <w:r>
              <w:rPr>
                <w:u w:val="single"/>
                <w:lang w:val="de-CH"/>
              </w:rPr>
              <w:t xml:space="preserve"> / Notizen</w:t>
            </w:r>
          </w:p>
          <w:p w:rsidR="00832D17" w:rsidRPr="00832D17" w:rsidRDefault="00832D17" w:rsidP="00BA575F">
            <w:pPr>
              <w:rPr>
                <w:lang w:val="de-CH"/>
              </w:rPr>
            </w:pPr>
            <w:r>
              <w:rPr>
                <w:lang w:val="de-CH"/>
              </w:rPr>
              <w:t xml:space="preserve">Diese Zeile </w:t>
            </w:r>
            <w:r w:rsidR="00070EBE">
              <w:rPr>
                <w:lang w:val="de-CH"/>
              </w:rPr>
              <w:t>dient dazu, dass Vorarbeiten von den Grob</w:t>
            </w:r>
            <w:r w:rsidR="00BA575F">
              <w:rPr>
                <w:lang w:val="de-CH"/>
              </w:rPr>
              <w:t xml:space="preserve">beschrieben </w:t>
            </w:r>
            <w:r w:rsidR="00070EBE">
              <w:rPr>
                <w:lang w:val="de-CH"/>
              </w:rPr>
              <w:t xml:space="preserve">übernommen werden und </w:t>
            </w:r>
            <w:r w:rsidR="00BA575F">
              <w:rPr>
                <w:lang w:val="de-CH"/>
              </w:rPr>
              <w:t>kann nachträglich gelöscht werden.</w:t>
            </w:r>
          </w:p>
        </w:tc>
      </w:tr>
      <w:tr w:rsidR="00832D17" w:rsidRPr="00471804" w:rsidTr="00926E4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D17" w:rsidRDefault="00832D17" w:rsidP="00395D64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</w:p>
        </w:tc>
        <w:tc>
          <w:tcPr>
            <w:tcW w:w="79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6931" w:type="dxa"/>
              <w:tblLayout w:type="fixed"/>
              <w:tblCellMar>
                <w:left w:w="70" w:type="dxa"/>
                <w:right w:w="70" w:type="dxa"/>
              </w:tblCellMar>
              <w:tblLook w:val="04A0"/>
            </w:tblPr>
            <w:tblGrid>
              <w:gridCol w:w="10"/>
              <w:gridCol w:w="1310"/>
              <w:gridCol w:w="10"/>
              <w:gridCol w:w="3141"/>
              <w:gridCol w:w="1460"/>
              <w:gridCol w:w="1000"/>
              <w:tblGridChange w:id="3">
                <w:tblGrid>
                  <w:gridCol w:w="10"/>
                  <w:gridCol w:w="1310"/>
                  <w:gridCol w:w="10"/>
                  <w:gridCol w:w="3141"/>
                  <w:gridCol w:w="1460"/>
                  <w:gridCol w:w="1000"/>
                </w:tblGrid>
              </w:tblGridChange>
            </w:tblGrid>
            <w:tr w:rsidR="00471804" w:rsidTr="00471804">
              <w:trPr>
                <w:trHeight w:val="300"/>
              </w:trPr>
              <w:tc>
                <w:tcPr>
                  <w:tcW w:w="1320" w:type="dxa"/>
                  <w:gridSpan w:val="2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71804" w:rsidRDefault="00471804">
                  <w:pPr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  <w:t>ID</w:t>
                  </w:r>
                </w:p>
              </w:tc>
              <w:tc>
                <w:tcPr>
                  <w:tcW w:w="3151" w:type="dxa"/>
                  <w:gridSpan w:val="2"/>
                  <w:tcBorders>
                    <w:top w:val="dotted" w:sz="4" w:space="0" w:color="auto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bottom"/>
                  <w:hideMark/>
                </w:tcPr>
                <w:p w:rsidR="00471804" w:rsidRDefault="00471804">
                  <w:pPr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  <w:t>Thema</w:t>
                  </w:r>
                  <w:proofErr w:type="spellEnd"/>
                </w:p>
              </w:tc>
              <w:tc>
                <w:tcPr>
                  <w:tcW w:w="1460" w:type="dxa"/>
                  <w:tcBorders>
                    <w:top w:val="dotted" w:sz="4" w:space="0" w:color="auto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71804" w:rsidRDefault="00471804">
                  <w:pPr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  <w:t>Kalk</w:t>
                  </w:r>
                  <w:proofErr w:type="spellEnd"/>
                  <w:r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  <w:t xml:space="preserve">. </w:t>
                  </w:r>
                  <w:proofErr w:type="spellStart"/>
                  <w:r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  <w:t>Ursprung</w:t>
                  </w:r>
                  <w:proofErr w:type="spellEnd"/>
                </w:p>
              </w:tc>
              <w:tc>
                <w:tcPr>
                  <w:tcW w:w="1000" w:type="dxa"/>
                  <w:tcBorders>
                    <w:top w:val="dotted" w:sz="4" w:space="0" w:color="auto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71804" w:rsidRDefault="00471804">
                  <w:pPr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  <w:t>Kalk</w:t>
                  </w:r>
                  <w:proofErr w:type="spellEnd"/>
                  <w:r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  <w:t xml:space="preserve">. </w:t>
                  </w:r>
                  <w:proofErr w:type="spellStart"/>
                  <w:r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  <w:t>Neu</w:t>
                  </w:r>
                  <w:proofErr w:type="spellEnd"/>
                </w:p>
              </w:tc>
            </w:tr>
            <w:tr w:rsidR="00471804" w:rsidRPr="00471804" w:rsidTr="00471804">
              <w:trPr>
                <w:gridBefore w:val="1"/>
                <w:wBefore w:w="10" w:type="dxa"/>
                <w:trHeight w:val="465"/>
              </w:trPr>
              <w:tc>
                <w:tcPr>
                  <w:tcW w:w="1320" w:type="dxa"/>
                  <w:gridSpan w:val="2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71804" w:rsidRPr="00471804" w:rsidRDefault="00471804" w:rsidP="00471804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val="de-CH" w:eastAsia="de-CH"/>
                    </w:rPr>
                  </w:pPr>
                  <w:r w:rsidRPr="00471804">
                    <w:rPr>
                      <w:rFonts w:ascii="Calibri" w:hAnsi="Calibri"/>
                      <w:color w:val="000000"/>
                      <w:sz w:val="16"/>
                      <w:szCs w:val="16"/>
                      <w:lang w:val="de-CH" w:eastAsia="de-CH"/>
                    </w:rPr>
                    <w:t>4.1.9</w:t>
                  </w:r>
                </w:p>
              </w:tc>
              <w:tc>
                <w:tcPr>
                  <w:tcW w:w="3141" w:type="dxa"/>
                  <w:tcBorders>
                    <w:top w:val="dotted" w:sz="4" w:space="0" w:color="auto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bottom"/>
                  <w:hideMark/>
                </w:tcPr>
                <w:p w:rsidR="00471804" w:rsidRPr="00471804" w:rsidRDefault="00471804" w:rsidP="00471804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val="de-CH" w:eastAsia="de-CH"/>
                    </w:rPr>
                  </w:pPr>
                  <w:r w:rsidRPr="00471804">
                    <w:rPr>
                      <w:rFonts w:ascii="Calibri" w:hAnsi="Calibri"/>
                      <w:color w:val="000000"/>
                      <w:sz w:val="16"/>
                      <w:szCs w:val="16"/>
                      <w:lang w:val="de-CH" w:eastAsia="de-CH"/>
                    </w:rPr>
                    <w:t>Erfassung von Aufträgen via PDA</w:t>
                  </w:r>
                  <w:r w:rsidRPr="00471804">
                    <w:rPr>
                      <w:rFonts w:ascii="Calibri" w:hAnsi="Calibri"/>
                      <w:color w:val="000000"/>
                      <w:sz w:val="16"/>
                      <w:szCs w:val="16"/>
                      <w:lang w:val="de-CH" w:eastAsia="de-CH"/>
                    </w:rPr>
                    <w:br/>
                    <w:t xml:space="preserve">Es sollte möglich sein die Erfassung von Bewirtungsaufträgen vor Ort mittels </w:t>
                  </w:r>
                  <w:proofErr w:type="spellStart"/>
                  <w:r w:rsidRPr="00471804">
                    <w:rPr>
                      <w:rFonts w:ascii="Calibri" w:hAnsi="Calibri"/>
                      <w:color w:val="000000"/>
                      <w:sz w:val="16"/>
                      <w:szCs w:val="16"/>
                      <w:lang w:val="de-CH" w:eastAsia="de-CH"/>
                    </w:rPr>
                    <w:t>PDA's</w:t>
                  </w:r>
                  <w:proofErr w:type="spellEnd"/>
                  <w:r w:rsidRPr="00471804">
                    <w:rPr>
                      <w:rFonts w:ascii="Calibri" w:hAnsi="Calibri"/>
                      <w:color w:val="000000"/>
                      <w:sz w:val="16"/>
                      <w:szCs w:val="16"/>
                      <w:lang w:val="de-CH" w:eastAsia="de-CH"/>
                    </w:rPr>
                    <w:t xml:space="preserve"> durchzuführen.</w:t>
                  </w:r>
                </w:p>
              </w:tc>
              <w:tc>
                <w:tcPr>
                  <w:tcW w:w="1460" w:type="dxa"/>
                  <w:tcBorders>
                    <w:top w:val="dotted" w:sz="4" w:space="0" w:color="auto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71804" w:rsidRPr="00471804" w:rsidRDefault="00471804" w:rsidP="00471804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val="de-CH" w:eastAsia="de-CH"/>
                    </w:rPr>
                  </w:pPr>
                  <w:r w:rsidRPr="00471804">
                    <w:rPr>
                      <w:rFonts w:ascii="Calibri" w:hAnsi="Calibri"/>
                      <w:color w:val="000000"/>
                      <w:sz w:val="16"/>
                      <w:szCs w:val="16"/>
                      <w:lang w:val="de-CH" w:eastAsia="de-CH"/>
                    </w:rPr>
                    <w:t>20</w:t>
                  </w:r>
                </w:p>
              </w:tc>
              <w:tc>
                <w:tcPr>
                  <w:tcW w:w="1000" w:type="dxa"/>
                  <w:tcBorders>
                    <w:top w:val="dotted" w:sz="4" w:space="0" w:color="auto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71804" w:rsidRPr="00471804" w:rsidRDefault="00471804" w:rsidP="00471804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val="de-CH" w:eastAsia="de-CH"/>
                    </w:rPr>
                  </w:pPr>
                  <w:r w:rsidRPr="00471804">
                    <w:rPr>
                      <w:rFonts w:ascii="Calibri" w:hAnsi="Calibri"/>
                      <w:color w:val="000000"/>
                      <w:sz w:val="16"/>
                      <w:szCs w:val="16"/>
                      <w:lang w:val="de-CH" w:eastAsia="de-CH"/>
                    </w:rPr>
                    <w:t>10</w:t>
                  </w:r>
                </w:p>
              </w:tc>
            </w:tr>
            <w:tr w:rsidR="00471804" w:rsidRPr="00471804" w:rsidTr="00471804">
              <w:trPr>
                <w:gridBefore w:val="1"/>
                <w:wBefore w:w="10" w:type="dxa"/>
                <w:trHeight w:val="465"/>
              </w:trPr>
              <w:tc>
                <w:tcPr>
                  <w:tcW w:w="1320" w:type="dxa"/>
                  <w:gridSpan w:val="2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noWrap/>
                  <w:vAlign w:val="bottom"/>
                </w:tcPr>
                <w:p w:rsidR="00471804" w:rsidRPr="00471804" w:rsidRDefault="00471804" w:rsidP="00471804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val="de-CH" w:eastAsia="de-CH"/>
                    </w:rPr>
                  </w:pPr>
                </w:p>
              </w:tc>
              <w:tc>
                <w:tcPr>
                  <w:tcW w:w="3141" w:type="dxa"/>
                  <w:tcBorders>
                    <w:top w:val="dotted" w:sz="4" w:space="0" w:color="auto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bottom"/>
                </w:tcPr>
                <w:p w:rsidR="00471804" w:rsidRPr="00471804" w:rsidRDefault="00471804" w:rsidP="00471804">
                  <w:pPr>
                    <w:pStyle w:val="Heading40"/>
                    <w:rPr>
                      <w:lang w:val="de-CH"/>
                    </w:rPr>
                  </w:pPr>
                  <w:bookmarkStart w:id="4" w:name="_Toc234995444"/>
                  <w:r w:rsidRPr="00471804">
                    <w:rPr>
                      <w:lang w:val="de-CH"/>
                    </w:rPr>
                    <w:t>Anforderung 4.1.9 – Erfassung von Aufträgen via PDA</w:t>
                  </w:r>
                  <w:bookmarkEnd w:id="4"/>
                </w:p>
                <w:p w:rsidR="00471804" w:rsidRPr="00471804" w:rsidRDefault="00471804" w:rsidP="00471804">
                  <w:pPr>
                    <w:rPr>
                      <w:lang w:val="de-CH"/>
                    </w:rPr>
                  </w:pPr>
                  <w:r w:rsidRPr="00471804">
                    <w:rPr>
                      <w:lang w:val="de-CH"/>
                    </w:rPr>
                    <w:t xml:space="preserve">Gemäss den Antworten zu den Fragen von Seiten GARAIO zum RFP hat die </w:t>
                  </w:r>
                  <w:proofErr w:type="spellStart"/>
                  <w:r w:rsidRPr="00471804">
                    <w:rPr>
                      <w:lang w:val="de-CH"/>
                    </w:rPr>
                    <w:t>EnBW</w:t>
                  </w:r>
                  <w:proofErr w:type="spellEnd"/>
                  <w:r w:rsidRPr="00471804">
                    <w:rPr>
                      <w:lang w:val="de-CH"/>
                    </w:rPr>
                    <w:t xml:space="preserve"> folgende Aussage gemacht:</w:t>
                  </w:r>
                </w:p>
                <w:p w:rsidR="00471804" w:rsidRPr="00471804" w:rsidRDefault="00471804" w:rsidP="00471804">
                  <w:pPr>
                    <w:rPr>
                      <w:lang w:val="de-CH"/>
                    </w:rPr>
                  </w:pPr>
                </w:p>
                <w:p w:rsidR="00471804" w:rsidRPr="00471804" w:rsidRDefault="00471804" w:rsidP="00471804">
                  <w:pPr>
                    <w:rPr>
                      <w:i/>
                      <w:lang w:val="de-CH"/>
                    </w:rPr>
                  </w:pPr>
                  <w:r w:rsidRPr="00471804">
                    <w:rPr>
                      <w:i/>
                      <w:lang w:val="de-CH"/>
                    </w:rPr>
                    <w:t xml:space="preserve">„Das PDA soll die Belegung der Besprechungszimmer mit Ausstattung anzeigen, Gelistet nach Gebäude, </w:t>
                  </w:r>
                  <w:proofErr w:type="spellStart"/>
                  <w:r w:rsidRPr="00471804">
                    <w:rPr>
                      <w:i/>
                      <w:lang w:val="de-CH"/>
                    </w:rPr>
                    <w:t>beginn</w:t>
                  </w:r>
                  <w:proofErr w:type="spellEnd"/>
                  <w:r w:rsidRPr="00471804">
                    <w:rPr>
                      <w:i/>
                      <w:lang w:val="de-CH"/>
                    </w:rPr>
                    <w:t xml:space="preserve"> der Besprechung, Raum mit Ausstattung, so dass Bel</w:t>
                  </w:r>
                  <w:r w:rsidRPr="00471804">
                    <w:rPr>
                      <w:i/>
                      <w:lang w:val="de-CH"/>
                    </w:rPr>
                    <w:t>e</w:t>
                  </w:r>
                  <w:r w:rsidRPr="00471804">
                    <w:rPr>
                      <w:i/>
                      <w:lang w:val="de-CH"/>
                    </w:rPr>
                    <w:t>gungsübersichten in Papierform entfallen können.“</w:t>
                  </w:r>
                </w:p>
                <w:p w:rsidR="00471804" w:rsidRPr="00471804" w:rsidRDefault="00471804" w:rsidP="00471804">
                  <w:pPr>
                    <w:rPr>
                      <w:lang w:val="de-CH"/>
                    </w:rPr>
                  </w:pPr>
                </w:p>
                <w:p w:rsidR="00471804" w:rsidRPr="00471804" w:rsidRDefault="00471804" w:rsidP="00471804">
                  <w:pPr>
                    <w:rPr>
                      <w:lang w:val="de-CH"/>
                    </w:rPr>
                  </w:pPr>
                  <w:r w:rsidRPr="00471804">
                    <w:rPr>
                      <w:lang w:val="de-CH"/>
                    </w:rPr>
                    <w:t xml:space="preserve">Wir gehen davon aus, dass auf diesen </w:t>
                  </w:r>
                  <w:proofErr w:type="spellStart"/>
                  <w:r w:rsidRPr="00471804">
                    <w:rPr>
                      <w:lang w:val="de-CH"/>
                    </w:rPr>
                    <w:t>PDA’s</w:t>
                  </w:r>
                  <w:proofErr w:type="spellEnd"/>
                  <w:r w:rsidRPr="00471804">
                    <w:rPr>
                      <w:lang w:val="de-CH"/>
                    </w:rPr>
                    <w:t xml:space="preserve"> ein Browser (Internet Explorer oder Saf</w:t>
                  </w:r>
                  <w:r w:rsidRPr="00471804">
                    <w:rPr>
                      <w:lang w:val="de-CH"/>
                    </w:rPr>
                    <w:t>a</w:t>
                  </w:r>
                  <w:r w:rsidRPr="00471804">
                    <w:rPr>
                      <w:lang w:val="de-CH"/>
                    </w:rPr>
                    <w:t xml:space="preserve">ri) installiert ist. Die GARAIO wird </w:t>
                  </w:r>
                  <w:proofErr w:type="spellStart"/>
                  <w:r w:rsidRPr="00471804">
                    <w:rPr>
                      <w:lang w:val="de-CH"/>
                    </w:rPr>
                    <w:t>ann</w:t>
                  </w:r>
                  <w:proofErr w:type="spellEnd"/>
                  <w:r w:rsidRPr="00471804">
                    <w:rPr>
                      <w:lang w:val="de-CH"/>
                    </w:rPr>
                    <w:t xml:space="preserve"> eine für </w:t>
                  </w:r>
                  <w:proofErr w:type="spellStart"/>
                  <w:r w:rsidRPr="00471804">
                    <w:rPr>
                      <w:lang w:val="de-CH"/>
                    </w:rPr>
                    <w:t>PDA’s</w:t>
                  </w:r>
                  <w:proofErr w:type="spellEnd"/>
                  <w:r w:rsidRPr="00471804">
                    <w:rPr>
                      <w:lang w:val="de-CH"/>
                    </w:rPr>
                    <w:t xml:space="preserve"> ergonomisch </w:t>
                  </w:r>
                  <w:proofErr w:type="spellStart"/>
                  <w:r w:rsidRPr="00471804">
                    <w:rPr>
                      <w:lang w:val="de-CH"/>
                    </w:rPr>
                    <w:t>bedienbare</w:t>
                  </w:r>
                  <w:proofErr w:type="spellEnd"/>
                  <w:r w:rsidRPr="00471804">
                    <w:rPr>
                      <w:lang w:val="de-CH"/>
                    </w:rPr>
                    <w:t xml:space="preserve"> Liste mit Suchfunktion nach Datum und Gebäude erstellen. Dadurch kann der Raumverantwor</w:t>
                  </w:r>
                  <w:r w:rsidRPr="00471804">
                    <w:rPr>
                      <w:lang w:val="de-CH"/>
                    </w:rPr>
                    <w:t>t</w:t>
                  </w:r>
                  <w:r w:rsidRPr="00471804">
                    <w:rPr>
                      <w:lang w:val="de-CH"/>
                    </w:rPr>
                    <w:t xml:space="preserve">liche auf seinem PDA die Belegungsübersicht anzeigen und dadurch die Aufgaben Schritt für Schritt erledigen. Für diese Schnittstelle zu den </w:t>
                  </w:r>
                  <w:proofErr w:type="spellStart"/>
                  <w:r w:rsidRPr="00471804">
                    <w:rPr>
                      <w:lang w:val="de-CH"/>
                    </w:rPr>
                    <w:t>PDA’s</w:t>
                  </w:r>
                  <w:proofErr w:type="spellEnd"/>
                  <w:r w:rsidRPr="00471804">
                    <w:rPr>
                      <w:lang w:val="de-CH"/>
                    </w:rPr>
                    <w:t xml:space="preserve"> wird mit einem Au</w:t>
                  </w:r>
                  <w:r w:rsidRPr="00471804">
                    <w:rPr>
                      <w:lang w:val="de-CH"/>
                    </w:rPr>
                    <w:t>f</w:t>
                  </w:r>
                  <w:r w:rsidRPr="00471804">
                    <w:rPr>
                      <w:lang w:val="de-CH"/>
                    </w:rPr>
                    <w:t>wand von rund 20 Arbeitstagen gerechnet.</w:t>
                  </w:r>
                </w:p>
                <w:p w:rsidR="00471804" w:rsidRPr="00471804" w:rsidRDefault="00471804" w:rsidP="00471804">
                  <w:pPr>
                    <w:rPr>
                      <w:lang w:val="de-CH"/>
                    </w:rPr>
                  </w:pPr>
                </w:p>
                <w:p w:rsidR="00471804" w:rsidRPr="00471804" w:rsidRDefault="00471804" w:rsidP="00471804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val="de-CH" w:eastAsia="de-CH"/>
                    </w:rPr>
                  </w:pPr>
                </w:p>
              </w:tc>
              <w:tc>
                <w:tcPr>
                  <w:tcW w:w="1460" w:type="dxa"/>
                  <w:tcBorders>
                    <w:top w:val="dotted" w:sz="4" w:space="0" w:color="auto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noWrap/>
                  <w:vAlign w:val="bottom"/>
                </w:tcPr>
                <w:p w:rsidR="00471804" w:rsidRPr="00471804" w:rsidRDefault="00471804" w:rsidP="00471804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val="de-CH" w:eastAsia="de-CH"/>
                    </w:rPr>
                  </w:pPr>
                </w:p>
              </w:tc>
              <w:tc>
                <w:tcPr>
                  <w:tcW w:w="1000" w:type="dxa"/>
                  <w:tcBorders>
                    <w:top w:val="dotted" w:sz="4" w:space="0" w:color="auto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noWrap/>
                  <w:vAlign w:val="bottom"/>
                </w:tcPr>
                <w:p w:rsidR="00471804" w:rsidRPr="00471804" w:rsidRDefault="00471804" w:rsidP="00471804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val="de-CH" w:eastAsia="de-CH"/>
                    </w:rPr>
                  </w:pPr>
                </w:p>
              </w:tc>
            </w:tr>
          </w:tbl>
          <w:p w:rsidR="00832D17" w:rsidRDefault="00832D17" w:rsidP="00432E33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</w:tc>
      </w:tr>
      <w:tr w:rsidR="00395D64" w:rsidRPr="00217EF9" w:rsidTr="00926E4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D64" w:rsidRDefault="00395D64" w:rsidP="00395D64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proofErr w:type="spellStart"/>
            <w:r>
              <w:rPr>
                <w:b/>
                <w:bCs/>
                <w:lang w:val="de-DE"/>
              </w:rPr>
              <w:t>Aktoren</w:t>
            </w:r>
            <w:proofErr w:type="spellEnd"/>
          </w:p>
        </w:tc>
        <w:tc>
          <w:tcPr>
            <w:tcW w:w="79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D64" w:rsidRDefault="00395D64" w:rsidP="00432E33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</w:tc>
      </w:tr>
      <w:tr w:rsidR="00FD2C81" w:rsidRPr="00471804" w:rsidTr="00926E4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C81" w:rsidRDefault="00FD2C81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Ziel</w:t>
            </w:r>
          </w:p>
        </w:tc>
        <w:tc>
          <w:tcPr>
            <w:tcW w:w="79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C81" w:rsidRPr="00471804" w:rsidRDefault="00FD2C81" w:rsidP="00471804">
            <w:pPr>
              <w:rPr>
                <w:lang w:val="de-CH"/>
                <w:rPrChange w:id="5" w:author="Mario Haller" w:date="2009-09-28T21:19:00Z">
                  <w:rPr>
                    <w:lang w:val="de-DE"/>
                  </w:rPr>
                </w:rPrChange>
              </w:rPr>
              <w:pPrChange w:id="6" w:author="Mario Haller" w:date="2009-09-28T21:22:00Z">
                <w:pPr>
                  <w:tabs>
                    <w:tab w:val="left" w:pos="5220"/>
                  </w:tabs>
                  <w:jc w:val="both"/>
                </w:pPr>
              </w:pPrChange>
            </w:pPr>
          </w:p>
        </w:tc>
      </w:tr>
      <w:tr w:rsidR="00395D64" w:rsidRPr="00217EF9" w:rsidTr="00926E4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D64" w:rsidRDefault="00395D64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Vorbedingung</w:t>
            </w:r>
          </w:p>
        </w:tc>
        <w:tc>
          <w:tcPr>
            <w:tcW w:w="79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D64" w:rsidRDefault="00395D64" w:rsidP="00432E33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</w:tc>
      </w:tr>
      <w:tr w:rsidR="00395D64" w:rsidRPr="00471804" w:rsidTr="00926E4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D64" w:rsidRDefault="00395D64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Hauptszenario</w:t>
            </w:r>
          </w:p>
        </w:tc>
        <w:tc>
          <w:tcPr>
            <w:tcW w:w="79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D64" w:rsidRPr="00395D64" w:rsidRDefault="00395D64" w:rsidP="00432E33">
            <w:pPr>
              <w:tabs>
                <w:tab w:val="left" w:pos="5220"/>
              </w:tabs>
              <w:jc w:val="both"/>
              <w:rPr>
                <w:lang w:val="de-CH"/>
              </w:rPr>
            </w:pPr>
            <w:r w:rsidRPr="00395D64">
              <w:rPr>
                <w:lang w:val="de-CH"/>
              </w:rPr>
              <w:t xml:space="preserve">Folge von einzelnen Interaktionsschritten zwischen System und </w:t>
            </w:r>
            <w:proofErr w:type="spellStart"/>
            <w:r w:rsidRPr="00395D64">
              <w:rPr>
                <w:lang w:val="de-CH"/>
              </w:rPr>
              <w:t>Aktor</w:t>
            </w:r>
            <w:proofErr w:type="spellEnd"/>
            <w:r w:rsidRPr="00395D64">
              <w:rPr>
                <w:lang w:val="de-CH"/>
              </w:rPr>
              <w:t>, die zur Erreichung des Ziels (</w:t>
            </w:r>
            <w:proofErr w:type="spellStart"/>
            <w:r w:rsidRPr="00395D64">
              <w:rPr>
                <w:lang w:val="de-CH"/>
              </w:rPr>
              <w:t>Aktor</w:t>
            </w:r>
            <w:proofErr w:type="spellEnd"/>
            <w:r w:rsidRPr="00395D64">
              <w:rPr>
                <w:lang w:val="de-CH"/>
              </w:rPr>
              <w:t>) notwendig sind</w:t>
            </w:r>
          </w:p>
        </w:tc>
      </w:tr>
      <w:tr w:rsidR="00395D64" w:rsidRPr="00395D64" w:rsidTr="00926E4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D64" w:rsidRDefault="00395D64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Alternativszenario</w:t>
            </w:r>
          </w:p>
        </w:tc>
        <w:tc>
          <w:tcPr>
            <w:tcW w:w="79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D64" w:rsidRDefault="00395D64" w:rsidP="00432E33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</w:tc>
      </w:tr>
      <w:tr w:rsidR="00395D64" w:rsidRPr="00395D64" w:rsidTr="00926E4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D64" w:rsidRDefault="00395D64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Ausnahmeszenario</w:t>
            </w:r>
          </w:p>
        </w:tc>
        <w:tc>
          <w:tcPr>
            <w:tcW w:w="79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D64" w:rsidRDefault="00395D64" w:rsidP="00432E33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</w:tc>
      </w:tr>
      <w:tr w:rsidR="00926E49" w:rsidRPr="00395D64" w:rsidTr="00926E4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E49" w:rsidRDefault="00926E49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Fehlerbehandlung</w:t>
            </w:r>
          </w:p>
        </w:tc>
        <w:tc>
          <w:tcPr>
            <w:tcW w:w="79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E49" w:rsidRDefault="00926E49" w:rsidP="00432E33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Fehlertypen und Reaktion</w:t>
            </w:r>
          </w:p>
        </w:tc>
      </w:tr>
      <w:tr w:rsidR="00395D64" w:rsidRPr="00471804" w:rsidTr="00926E4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D64" w:rsidRDefault="00395D64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Regeln + Bedingungen</w:t>
            </w:r>
          </w:p>
        </w:tc>
        <w:tc>
          <w:tcPr>
            <w:tcW w:w="79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D64" w:rsidRPr="00926E49" w:rsidRDefault="00926E49" w:rsidP="00432E33">
            <w:pPr>
              <w:tabs>
                <w:tab w:val="left" w:pos="5220"/>
              </w:tabs>
              <w:jc w:val="both"/>
              <w:rPr>
                <w:lang w:val="de-CH"/>
              </w:rPr>
            </w:pPr>
            <w:r w:rsidRPr="00926E49">
              <w:rPr>
                <w:lang w:val="de-CH"/>
              </w:rPr>
              <w:t>Detaillierung des Systemverhaltens bezüglich der genauen Regeln, denen das Systemverhalten in UC unterliegt</w:t>
            </w:r>
          </w:p>
        </w:tc>
      </w:tr>
      <w:tr w:rsidR="00395D64" w:rsidRPr="00471804" w:rsidTr="00926E4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D64" w:rsidRDefault="00926E49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Qualitätsanforderungen</w:t>
            </w:r>
          </w:p>
        </w:tc>
        <w:tc>
          <w:tcPr>
            <w:tcW w:w="79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D64" w:rsidRDefault="00926E49" w:rsidP="00432E33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z.B. Performance und oder Massenkriterien (Messbar) die für den Use Case relevant sind.</w:t>
            </w:r>
          </w:p>
        </w:tc>
      </w:tr>
      <w:tr w:rsidR="00395D64" w:rsidRPr="00395D64" w:rsidTr="00926E4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D64" w:rsidRDefault="00926E49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Nachbedingung</w:t>
            </w:r>
          </w:p>
        </w:tc>
        <w:tc>
          <w:tcPr>
            <w:tcW w:w="79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D64" w:rsidRDefault="00395D64" w:rsidP="00432E33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</w:tc>
      </w:tr>
      <w:tr w:rsidR="00926E49" w:rsidRPr="00395D64" w:rsidTr="006E5D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  <w:trHeight w:val="70"/>
        </w:trPr>
        <w:tc>
          <w:tcPr>
            <w:tcW w:w="218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26E49" w:rsidRDefault="00926E49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Beziehungen</w:t>
            </w:r>
            <w:r w:rsidR="00EF30D3">
              <w:rPr>
                <w:b/>
                <w:bCs/>
                <w:lang w:val="de-DE"/>
              </w:rPr>
              <w:t xml:space="preserve"> (UC)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E49" w:rsidRDefault="00926E49" w:rsidP="00432E33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Enthalten</w:t>
            </w: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E49" w:rsidRDefault="00926E49" w:rsidP="00432E33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Erweitert</w:t>
            </w: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E49" w:rsidRDefault="00926E49" w:rsidP="00432E33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Vererbung</w:t>
            </w:r>
          </w:p>
        </w:tc>
      </w:tr>
      <w:tr w:rsidR="00926E49" w:rsidRPr="00395D64" w:rsidTr="006E5D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  <w:trHeight w:val="70"/>
        </w:trPr>
        <w:tc>
          <w:tcPr>
            <w:tcW w:w="218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E49" w:rsidRDefault="00926E49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E49" w:rsidRDefault="00926E49" w:rsidP="00432E33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E49" w:rsidRDefault="00926E49" w:rsidP="00432E33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E49" w:rsidRDefault="00926E49" w:rsidP="00432E33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</w:tc>
      </w:tr>
    </w:tbl>
    <w:p w:rsidR="00BA575F" w:rsidRDefault="00BA575F"/>
    <w:p w:rsidR="00DC0ADE" w:rsidRDefault="00BA575F" w:rsidP="00DC0ADE">
      <w:pPr>
        <w:pStyle w:val="Heading1"/>
        <w:rPr>
          <w:lang w:val="de-DE"/>
        </w:rPr>
      </w:pPr>
      <w:r w:rsidRPr="00BA575F">
        <w:rPr>
          <w:lang w:val="de-CH"/>
        </w:rPr>
        <w:br w:type="page"/>
      </w:r>
      <w:r w:rsidR="00DC0ADE">
        <w:rPr>
          <w:lang w:val="de-DE"/>
        </w:rPr>
        <w:lastRenderedPageBreak/>
        <w:t>Use Case Details</w:t>
      </w:r>
    </w:p>
    <w:p w:rsidR="00DC0ADE" w:rsidRPr="00DC0ADE" w:rsidRDefault="00DC0ADE" w:rsidP="00DC0ADE">
      <w:pPr>
        <w:rPr>
          <w:lang w:val="de-DE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928"/>
        <w:gridCol w:w="4678"/>
      </w:tblGrid>
      <w:tr w:rsidR="00DC0ADE" w:rsidRPr="00471804" w:rsidTr="00DC0ADE">
        <w:tc>
          <w:tcPr>
            <w:tcW w:w="9606" w:type="dxa"/>
            <w:gridSpan w:val="2"/>
          </w:tcPr>
          <w:p w:rsidR="00DC0ADE" w:rsidRDefault="00DC0ADE" w:rsidP="00DC0ADE">
            <w:pPr>
              <w:pStyle w:val="Heading2"/>
              <w:rPr>
                <w:lang w:val="de-DE"/>
              </w:rPr>
            </w:pPr>
            <w:r w:rsidRPr="00264081">
              <w:rPr>
                <w:lang w:val="de-DE"/>
              </w:rPr>
              <w:t xml:space="preserve">Schritt </w:t>
            </w:r>
            <w:r>
              <w:rPr>
                <w:lang w:val="de-DE"/>
              </w:rPr>
              <w:t xml:space="preserve">1 - </w:t>
            </w:r>
            <w:r w:rsidRPr="00DC0ADE">
              <w:rPr>
                <w:i/>
                <w:color w:val="FF0000"/>
                <w:sz w:val="22"/>
                <w:lang w:val="de-CH"/>
              </w:rPr>
              <w:t xml:space="preserve">Nutzer navigiert auf Menüpunkt „Listen“ und wählt </w:t>
            </w:r>
            <w:proofErr w:type="spellStart"/>
            <w:r w:rsidRPr="00DC0ADE">
              <w:rPr>
                <w:i/>
                <w:color w:val="FF0000"/>
                <w:sz w:val="22"/>
                <w:lang w:val="de-CH"/>
              </w:rPr>
              <w:t>Submenü</w:t>
            </w:r>
            <w:proofErr w:type="spellEnd"/>
            <w:r w:rsidRPr="00DC0ADE">
              <w:rPr>
                <w:i/>
                <w:color w:val="FF0000"/>
                <w:sz w:val="22"/>
                <w:lang w:val="de-CH"/>
              </w:rPr>
              <w:t xml:space="preserve"> „Personen“</w:t>
            </w:r>
          </w:p>
        </w:tc>
      </w:tr>
      <w:tr w:rsidR="00DC0ADE" w:rsidRPr="00264081" w:rsidTr="00DC0ADE">
        <w:tc>
          <w:tcPr>
            <w:tcW w:w="4928" w:type="dxa"/>
          </w:tcPr>
          <w:p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DC0ADE" w:rsidRPr="00264081" w:rsidTr="00DC0ADE">
        <w:tc>
          <w:tcPr>
            <w:tcW w:w="4928" w:type="dxa"/>
          </w:tcPr>
          <w:p w:rsidR="00DC0ADE" w:rsidRPr="00DC0ADE" w:rsidRDefault="00DC0ADE" w:rsidP="00DC0ADE">
            <w:pPr>
              <w:rPr>
                <w:b/>
                <w:lang w:val="de-DE"/>
              </w:rPr>
            </w:pPr>
            <w:proofErr w:type="spellStart"/>
            <w:r w:rsidRPr="00DC0ADE">
              <w:rPr>
                <w:b/>
                <w:lang w:val="de-DE"/>
              </w:rPr>
              <w:t>Sidepanel</w:t>
            </w:r>
            <w:proofErr w:type="spellEnd"/>
          </w:p>
          <w:p w:rsidR="00DC0ADE" w:rsidRPr="00DC0ADE" w:rsidRDefault="00DC0ADE" w:rsidP="00DC0ADE">
            <w:pPr>
              <w:pStyle w:val="ListParagraph"/>
              <w:numPr>
                <w:ilvl w:val="0"/>
                <w:numId w:val="18"/>
              </w:numPr>
              <w:tabs>
                <w:tab w:val="left" w:pos="5220"/>
              </w:tabs>
              <w:jc w:val="both"/>
              <w:rPr>
                <w:i/>
                <w:color w:val="FF0000"/>
                <w:lang w:val="de-DE"/>
              </w:rPr>
            </w:pPr>
            <w:r w:rsidRPr="00DC0ADE">
              <w:rPr>
                <w:i/>
                <w:color w:val="FF0000"/>
                <w:lang w:val="de-DE"/>
              </w:rPr>
              <w:t>Subnavigation „Personen suchen/editieren)</w:t>
            </w:r>
          </w:p>
          <w:p w:rsidR="00DC0ADE" w:rsidRPr="00DC0ADE" w:rsidRDefault="00DC0ADE" w:rsidP="00DC0ADE">
            <w:pPr>
              <w:rPr>
                <w:b/>
                <w:i/>
                <w:color w:val="FF0000"/>
                <w:lang w:val="de-DE"/>
              </w:rPr>
            </w:pPr>
          </w:p>
          <w:p w:rsidR="00DC0ADE" w:rsidRPr="00DC0ADE" w:rsidRDefault="00DC0ADE" w:rsidP="00DC0ADE">
            <w:pPr>
              <w:rPr>
                <w:b/>
                <w:color w:val="FF0000"/>
                <w:lang w:val="de-DE"/>
              </w:rPr>
            </w:pPr>
          </w:p>
        </w:tc>
        <w:tc>
          <w:tcPr>
            <w:tcW w:w="4678" w:type="dxa"/>
          </w:tcPr>
          <w:p w:rsidR="00DC0ADE" w:rsidRPr="00DC0ADE" w:rsidRDefault="00DC0ADE" w:rsidP="00DC0ADE">
            <w:pPr>
              <w:tabs>
                <w:tab w:val="left" w:pos="5220"/>
              </w:tabs>
              <w:rPr>
                <w:i/>
                <w:color w:val="FF0000"/>
                <w:lang w:val="de-DE"/>
              </w:rPr>
            </w:pPr>
            <w:r w:rsidRPr="00DC0ADE">
              <w:rPr>
                <w:i/>
                <w:color w:val="FF0000"/>
                <w:lang w:val="de-DE"/>
              </w:rPr>
              <w:t>keine</w:t>
            </w:r>
          </w:p>
        </w:tc>
      </w:tr>
      <w:tr w:rsidR="00DC0ADE" w:rsidTr="00DC0ADE">
        <w:tc>
          <w:tcPr>
            <w:tcW w:w="9606" w:type="dxa"/>
            <w:gridSpan w:val="2"/>
          </w:tcPr>
          <w:p w:rsidR="00DC0ADE" w:rsidRDefault="00DC0ADE" w:rsidP="00DC0ADE">
            <w:pPr>
              <w:rPr>
                <w:lang w:val="de-DE"/>
              </w:rPr>
            </w:pPr>
          </w:p>
          <w:p w:rsidR="00DC0ADE" w:rsidRDefault="00DC0ADE" w:rsidP="00DC0ADE">
            <w:pPr>
              <w:rPr>
                <w:lang w:val="de-DE"/>
              </w:rPr>
            </w:pPr>
            <w:r>
              <w:rPr>
                <w:lang w:val="de-DE"/>
              </w:rPr>
              <w:t>Kein Bild</w:t>
            </w:r>
          </w:p>
          <w:p w:rsidR="00DC0ADE" w:rsidRDefault="00DC0ADE" w:rsidP="00DC0ADE">
            <w:pPr>
              <w:rPr>
                <w:lang w:val="de-DE"/>
              </w:rPr>
            </w:pPr>
          </w:p>
        </w:tc>
      </w:tr>
    </w:tbl>
    <w:p w:rsidR="00DC0ADE" w:rsidRDefault="00DC0ADE" w:rsidP="00DC0ADE">
      <w:pPr>
        <w:rPr>
          <w:lang w:val="de-CH"/>
        </w:rPr>
      </w:pPr>
    </w:p>
    <w:p w:rsidR="00DC0ADE" w:rsidRPr="00DC0ADE" w:rsidRDefault="00DC0ADE" w:rsidP="00DC0ADE">
      <w:pPr>
        <w:rPr>
          <w:lang w:val="de-CH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928"/>
        <w:gridCol w:w="4678"/>
      </w:tblGrid>
      <w:tr w:rsidR="00DC0ADE" w:rsidRPr="00471804" w:rsidTr="00DC0ADE">
        <w:tc>
          <w:tcPr>
            <w:tcW w:w="9606" w:type="dxa"/>
            <w:gridSpan w:val="2"/>
          </w:tcPr>
          <w:p w:rsidR="00DC0ADE" w:rsidRDefault="00DC0ADE" w:rsidP="00DC0ADE">
            <w:pPr>
              <w:pStyle w:val="Heading2"/>
              <w:rPr>
                <w:lang w:val="de-DE"/>
              </w:rPr>
            </w:pPr>
            <w:bookmarkStart w:id="7" w:name="_Ref220409354"/>
            <w:r w:rsidRPr="00776865">
              <w:rPr>
                <w:lang w:val="de-DE"/>
              </w:rPr>
              <w:t xml:space="preserve">Schritt </w:t>
            </w:r>
            <w:r>
              <w:rPr>
                <w:lang w:val="de-DE"/>
              </w:rPr>
              <w:t xml:space="preserve">2 - </w:t>
            </w:r>
            <w:r w:rsidRPr="00DC0ADE">
              <w:rPr>
                <w:i/>
                <w:color w:val="FF0000"/>
                <w:sz w:val="22"/>
                <w:lang w:val="de-CH"/>
              </w:rPr>
              <w:t>Nutzer gibt Suchkriterien ein (optional) und klickt Button „Suchen“</w:t>
            </w:r>
            <w:bookmarkEnd w:id="7"/>
          </w:p>
        </w:tc>
      </w:tr>
      <w:tr w:rsidR="00DC0ADE" w:rsidRPr="00264081" w:rsidTr="00DC0ADE">
        <w:tc>
          <w:tcPr>
            <w:tcW w:w="4928" w:type="dxa"/>
          </w:tcPr>
          <w:p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DC0ADE" w:rsidRPr="00264081" w:rsidTr="00DC0ADE">
        <w:tc>
          <w:tcPr>
            <w:tcW w:w="4928" w:type="dxa"/>
          </w:tcPr>
          <w:p w:rsidR="00DC0ADE" w:rsidRDefault="00DC0ADE" w:rsidP="00DC0ADE">
            <w:pPr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Sidepanel</w:t>
            </w:r>
            <w:proofErr w:type="spellEnd"/>
          </w:p>
          <w:p w:rsidR="00DC0ADE" w:rsidRPr="00DC0ADE" w:rsidRDefault="00DC0ADE" w:rsidP="00DC0ADE">
            <w:pPr>
              <w:pStyle w:val="ListParagraph"/>
              <w:numPr>
                <w:ilvl w:val="0"/>
                <w:numId w:val="18"/>
              </w:numPr>
              <w:tabs>
                <w:tab w:val="left" w:pos="5220"/>
              </w:tabs>
              <w:jc w:val="both"/>
              <w:rPr>
                <w:i/>
                <w:color w:val="FF0000"/>
                <w:lang w:val="de-DE"/>
              </w:rPr>
            </w:pPr>
            <w:r w:rsidRPr="00DC0ADE">
              <w:rPr>
                <w:i/>
                <w:color w:val="FF0000"/>
                <w:lang w:val="de-DE"/>
              </w:rPr>
              <w:t>Namen/Vornamen (</w:t>
            </w:r>
            <w:proofErr w:type="spellStart"/>
            <w:r w:rsidRPr="00DC0ADE">
              <w:rPr>
                <w:i/>
                <w:color w:val="FF0000"/>
                <w:lang w:val="de-DE"/>
              </w:rPr>
              <w:t>Intelibox</w:t>
            </w:r>
            <w:proofErr w:type="spellEnd"/>
            <w:r w:rsidRPr="00DC0ADE">
              <w:rPr>
                <w:i/>
                <w:color w:val="FF0000"/>
                <w:lang w:val="de-DE"/>
              </w:rPr>
              <w:t>)</w:t>
            </w:r>
          </w:p>
          <w:p w:rsidR="00DC0ADE" w:rsidRPr="00DC0ADE" w:rsidRDefault="00DC0ADE" w:rsidP="00DC0ADE">
            <w:pPr>
              <w:pStyle w:val="ListParagraph"/>
              <w:numPr>
                <w:ilvl w:val="0"/>
                <w:numId w:val="18"/>
              </w:numPr>
              <w:tabs>
                <w:tab w:val="left" w:pos="5220"/>
              </w:tabs>
              <w:jc w:val="both"/>
              <w:rPr>
                <w:i/>
                <w:color w:val="FF0000"/>
                <w:lang w:val="de-DE"/>
              </w:rPr>
            </w:pPr>
            <w:r w:rsidRPr="00DC0ADE">
              <w:rPr>
                <w:i/>
                <w:color w:val="FF0000"/>
                <w:lang w:val="de-DE"/>
              </w:rPr>
              <w:t>Personalnummer</w:t>
            </w:r>
          </w:p>
          <w:p w:rsidR="00DC0ADE" w:rsidRPr="00DC0ADE" w:rsidRDefault="00DC0ADE" w:rsidP="00DC0ADE">
            <w:pPr>
              <w:pStyle w:val="ListParagraph"/>
              <w:numPr>
                <w:ilvl w:val="0"/>
                <w:numId w:val="18"/>
              </w:numPr>
              <w:tabs>
                <w:tab w:val="left" w:pos="5220"/>
              </w:tabs>
              <w:jc w:val="both"/>
              <w:rPr>
                <w:i/>
                <w:color w:val="FF0000"/>
                <w:lang w:val="de-DE"/>
              </w:rPr>
            </w:pPr>
            <w:r w:rsidRPr="00DC0ADE">
              <w:rPr>
                <w:i/>
                <w:color w:val="FF0000"/>
                <w:lang w:val="de-DE"/>
              </w:rPr>
              <w:t>Telefon (Suche über intern und externe)</w:t>
            </w:r>
          </w:p>
          <w:p w:rsidR="00DC0ADE" w:rsidRPr="00DC0ADE" w:rsidRDefault="00DC0ADE" w:rsidP="00DC0ADE">
            <w:pPr>
              <w:pStyle w:val="ListParagraph"/>
              <w:numPr>
                <w:ilvl w:val="0"/>
                <w:numId w:val="18"/>
              </w:numPr>
              <w:tabs>
                <w:tab w:val="left" w:pos="5220"/>
              </w:tabs>
              <w:jc w:val="both"/>
              <w:rPr>
                <w:i/>
                <w:color w:val="FF0000"/>
                <w:lang w:val="de-DE"/>
              </w:rPr>
            </w:pPr>
            <w:r w:rsidRPr="00DC0ADE">
              <w:rPr>
                <w:i/>
                <w:color w:val="FF0000"/>
                <w:lang w:val="de-DE"/>
              </w:rPr>
              <w:t>Status (aktiv, inaktiv)</w:t>
            </w:r>
          </w:p>
          <w:p w:rsidR="00DC0ADE" w:rsidRPr="00DC0ADE" w:rsidRDefault="00DC0ADE" w:rsidP="00DC0ADE">
            <w:pPr>
              <w:pStyle w:val="ListParagraph"/>
              <w:numPr>
                <w:ilvl w:val="0"/>
                <w:numId w:val="18"/>
              </w:numPr>
              <w:tabs>
                <w:tab w:val="left" w:pos="5220"/>
              </w:tabs>
              <w:jc w:val="both"/>
              <w:rPr>
                <w:i/>
                <w:color w:val="FF0000"/>
                <w:lang w:val="de-DE"/>
              </w:rPr>
            </w:pPr>
            <w:r w:rsidRPr="00DC0ADE">
              <w:rPr>
                <w:i/>
                <w:color w:val="FF0000"/>
                <w:lang w:val="de-DE"/>
              </w:rPr>
              <w:t>Art (intern, extern, Teilnehmer)</w:t>
            </w:r>
          </w:p>
          <w:p w:rsidR="00DC0ADE" w:rsidRPr="00DC0ADE" w:rsidRDefault="00DC0ADE" w:rsidP="00DC0ADE">
            <w:pPr>
              <w:tabs>
                <w:tab w:val="left" w:pos="5220"/>
              </w:tabs>
              <w:jc w:val="both"/>
              <w:rPr>
                <w:i/>
                <w:color w:val="FF0000"/>
                <w:lang w:val="de-DE"/>
              </w:rPr>
            </w:pPr>
          </w:p>
          <w:p w:rsidR="00DC0ADE" w:rsidRPr="00DC0ADE" w:rsidRDefault="00DC0ADE" w:rsidP="00DC0ADE">
            <w:pPr>
              <w:pStyle w:val="ListParagraph"/>
              <w:numPr>
                <w:ilvl w:val="0"/>
                <w:numId w:val="18"/>
              </w:numPr>
              <w:tabs>
                <w:tab w:val="left" w:pos="5220"/>
              </w:tabs>
              <w:jc w:val="both"/>
              <w:rPr>
                <w:i/>
                <w:color w:val="FF0000"/>
                <w:lang w:val="de-DE"/>
              </w:rPr>
            </w:pPr>
            <w:r w:rsidRPr="00DC0ADE">
              <w:rPr>
                <w:i/>
                <w:color w:val="FF0000"/>
                <w:lang w:val="de-DE"/>
              </w:rPr>
              <w:t>Button „Suchen“</w:t>
            </w:r>
          </w:p>
          <w:p w:rsidR="00DC0ADE" w:rsidRPr="00DC0ADE" w:rsidRDefault="00DC0ADE" w:rsidP="00DC0ADE">
            <w:pPr>
              <w:pStyle w:val="ListParagraph"/>
              <w:numPr>
                <w:ilvl w:val="0"/>
                <w:numId w:val="18"/>
              </w:numPr>
              <w:tabs>
                <w:tab w:val="left" w:pos="5220"/>
              </w:tabs>
              <w:jc w:val="both"/>
              <w:rPr>
                <w:i/>
                <w:color w:val="FF0000"/>
                <w:lang w:val="de-DE"/>
              </w:rPr>
            </w:pPr>
            <w:r w:rsidRPr="00DC0ADE">
              <w:rPr>
                <w:i/>
                <w:color w:val="FF0000"/>
                <w:lang w:val="de-DE"/>
              </w:rPr>
              <w:t>Button „Neu“</w:t>
            </w:r>
          </w:p>
          <w:p w:rsidR="00DC0ADE" w:rsidRDefault="00DC0ADE" w:rsidP="00DC0ADE">
            <w:pPr>
              <w:rPr>
                <w:b/>
                <w:lang w:val="de-DE"/>
              </w:rPr>
            </w:pPr>
          </w:p>
          <w:p w:rsidR="00DC0ADE" w:rsidRPr="00E1107A" w:rsidRDefault="00DC0ADE" w:rsidP="00DC0ADE">
            <w:pPr>
              <w:rPr>
                <w:b/>
                <w:lang w:val="de-DE"/>
              </w:rPr>
            </w:pPr>
          </w:p>
        </w:tc>
        <w:tc>
          <w:tcPr>
            <w:tcW w:w="4678" w:type="dxa"/>
          </w:tcPr>
          <w:p w:rsidR="00DC0ADE" w:rsidRPr="00DC0ADE" w:rsidRDefault="00DC0ADE" w:rsidP="00DC0ADE">
            <w:pPr>
              <w:tabs>
                <w:tab w:val="left" w:pos="5220"/>
              </w:tabs>
              <w:rPr>
                <w:i/>
                <w:color w:val="FF0000"/>
                <w:lang w:val="de-CH"/>
              </w:rPr>
            </w:pPr>
            <w:r w:rsidRPr="00DC0ADE">
              <w:rPr>
                <w:i/>
                <w:color w:val="FF0000"/>
                <w:lang w:val="de-CH"/>
              </w:rPr>
              <w:t>Funktionsrechte müssen implementiert werden (Button „Neu“)</w:t>
            </w:r>
          </w:p>
          <w:p w:rsidR="00DC0ADE" w:rsidRPr="00DC0ADE" w:rsidRDefault="00DC0ADE" w:rsidP="00DC0ADE">
            <w:pPr>
              <w:pStyle w:val="ListParagraph"/>
              <w:numPr>
                <w:ilvl w:val="0"/>
                <w:numId w:val="19"/>
              </w:numPr>
              <w:tabs>
                <w:tab w:val="left" w:pos="5220"/>
              </w:tabs>
              <w:rPr>
                <w:i/>
                <w:color w:val="FF0000"/>
                <w:lang w:val="de-CH"/>
              </w:rPr>
            </w:pPr>
            <w:r w:rsidRPr="00DC0ADE">
              <w:rPr>
                <w:i/>
                <w:color w:val="FF0000"/>
                <w:lang w:val="de-CH"/>
              </w:rPr>
              <w:t>Darf Person hinzufügen intern</w:t>
            </w:r>
          </w:p>
          <w:p w:rsidR="00DC0ADE" w:rsidRPr="00DC0ADE" w:rsidRDefault="00DC0ADE" w:rsidP="00DC0ADE">
            <w:pPr>
              <w:pStyle w:val="ListParagraph"/>
              <w:numPr>
                <w:ilvl w:val="0"/>
                <w:numId w:val="19"/>
              </w:numPr>
              <w:tabs>
                <w:tab w:val="left" w:pos="5220"/>
              </w:tabs>
              <w:rPr>
                <w:i/>
                <w:color w:val="FF0000"/>
                <w:lang w:val="de-CH"/>
              </w:rPr>
            </w:pPr>
            <w:r w:rsidRPr="00DC0ADE">
              <w:rPr>
                <w:i/>
                <w:color w:val="FF0000"/>
                <w:lang w:val="de-CH"/>
              </w:rPr>
              <w:t>Darf Person hinzufügen extern</w:t>
            </w:r>
          </w:p>
          <w:p w:rsidR="00DC0ADE" w:rsidRPr="00264081" w:rsidRDefault="00DC0ADE" w:rsidP="00DC0ADE">
            <w:pPr>
              <w:rPr>
                <w:b/>
                <w:lang w:val="de-DE"/>
              </w:rPr>
            </w:pPr>
          </w:p>
        </w:tc>
      </w:tr>
      <w:tr w:rsidR="00DC0ADE" w:rsidTr="00DC0ADE">
        <w:tc>
          <w:tcPr>
            <w:tcW w:w="9606" w:type="dxa"/>
            <w:gridSpan w:val="2"/>
          </w:tcPr>
          <w:p w:rsidR="00DC0ADE" w:rsidRPr="00DC0ADE" w:rsidRDefault="00DC0ADE" w:rsidP="00DC0ADE">
            <w:pPr>
              <w:rPr>
                <w:color w:val="FF0000"/>
                <w:lang w:val="de-DE"/>
              </w:rPr>
            </w:pPr>
            <w:r w:rsidRPr="00DC0ADE">
              <w:rPr>
                <w:noProof/>
                <w:color w:val="FF0000"/>
                <w:lang w:val="de-CH" w:eastAsia="de-CH"/>
              </w:rPr>
              <w:drawing>
                <wp:inline distT="0" distB="0" distL="0" distR="0">
                  <wp:extent cx="5962650" cy="4025900"/>
                  <wp:effectExtent l="1905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2650" cy="402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0ADE" w:rsidRDefault="00DC0ADE" w:rsidP="00DC0ADE">
      <w:pPr>
        <w:rPr>
          <w:lang w:val="de-DE"/>
        </w:rPr>
      </w:pPr>
    </w:p>
    <w:p w:rsidR="00DC0ADE" w:rsidRDefault="00DC0ADE" w:rsidP="00DC0ADE">
      <w:pPr>
        <w:rPr>
          <w:lang w:val="de-DE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928"/>
        <w:gridCol w:w="4678"/>
      </w:tblGrid>
      <w:tr w:rsidR="00DC0ADE" w:rsidRPr="00471804" w:rsidTr="00DC0ADE">
        <w:tc>
          <w:tcPr>
            <w:tcW w:w="9606" w:type="dxa"/>
            <w:gridSpan w:val="2"/>
          </w:tcPr>
          <w:p w:rsidR="00DC0ADE" w:rsidRPr="00264081" w:rsidRDefault="00DC0ADE" w:rsidP="00DC0ADE">
            <w:pPr>
              <w:pStyle w:val="Heading2"/>
              <w:rPr>
                <w:lang w:val="de-DE"/>
              </w:rPr>
            </w:pPr>
            <w:r w:rsidRPr="00264081">
              <w:rPr>
                <w:lang w:val="de-DE"/>
              </w:rPr>
              <w:lastRenderedPageBreak/>
              <w:t xml:space="preserve">Schritt </w:t>
            </w:r>
            <w:r>
              <w:rPr>
                <w:lang w:val="de-DE"/>
              </w:rPr>
              <w:t xml:space="preserve">3 - </w:t>
            </w:r>
            <w:r w:rsidRPr="00DC0ADE">
              <w:rPr>
                <w:i/>
                <w:color w:val="FF0000"/>
                <w:sz w:val="22"/>
                <w:lang w:val="de-CH"/>
              </w:rPr>
              <w:t>System liefert Suchresultat den Kriterien entsprechend</w:t>
            </w:r>
          </w:p>
        </w:tc>
      </w:tr>
      <w:tr w:rsidR="00DC0ADE" w:rsidRPr="00264081" w:rsidTr="00DC0ADE">
        <w:tc>
          <w:tcPr>
            <w:tcW w:w="4928" w:type="dxa"/>
          </w:tcPr>
          <w:p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DC0ADE" w:rsidRPr="00264081" w:rsidTr="00DC0ADE">
        <w:tc>
          <w:tcPr>
            <w:tcW w:w="4928" w:type="dxa"/>
          </w:tcPr>
          <w:p w:rsidR="00DC0ADE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Inhaltsbereich</w:t>
            </w:r>
          </w:p>
          <w:p w:rsidR="00DC0ADE" w:rsidRPr="00AE2923" w:rsidRDefault="00DC0ADE" w:rsidP="00DC0ADE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Default</w:t>
            </w:r>
          </w:p>
          <w:p w:rsidR="00DC0ADE" w:rsidRPr="00DC0ADE" w:rsidRDefault="00DC0ADE" w:rsidP="00DC0ADE">
            <w:pPr>
              <w:pStyle w:val="ListParagraph"/>
              <w:numPr>
                <w:ilvl w:val="0"/>
                <w:numId w:val="18"/>
              </w:numPr>
              <w:tabs>
                <w:tab w:val="left" w:pos="5220"/>
              </w:tabs>
              <w:jc w:val="both"/>
              <w:rPr>
                <w:i/>
                <w:color w:val="FF0000"/>
                <w:lang w:val="de-DE"/>
              </w:rPr>
            </w:pPr>
            <w:r w:rsidRPr="00DC0ADE">
              <w:rPr>
                <w:i/>
                <w:color w:val="FF0000"/>
                <w:lang w:val="de-DE"/>
              </w:rPr>
              <w:t>Name</w:t>
            </w:r>
          </w:p>
          <w:p w:rsidR="00DC0ADE" w:rsidRPr="00DC0ADE" w:rsidRDefault="00DC0ADE" w:rsidP="00DC0ADE">
            <w:pPr>
              <w:pStyle w:val="ListParagraph"/>
              <w:numPr>
                <w:ilvl w:val="0"/>
                <w:numId w:val="18"/>
              </w:numPr>
              <w:tabs>
                <w:tab w:val="left" w:pos="5220"/>
              </w:tabs>
              <w:jc w:val="both"/>
              <w:rPr>
                <w:i/>
                <w:color w:val="FF0000"/>
                <w:lang w:val="de-DE"/>
              </w:rPr>
            </w:pPr>
            <w:r w:rsidRPr="00DC0ADE">
              <w:rPr>
                <w:i/>
                <w:color w:val="FF0000"/>
                <w:lang w:val="de-DE"/>
              </w:rPr>
              <w:t>Vorname</w:t>
            </w:r>
          </w:p>
          <w:p w:rsidR="00DC0ADE" w:rsidRPr="00DC0ADE" w:rsidRDefault="00DC0ADE" w:rsidP="00DC0ADE">
            <w:pPr>
              <w:pStyle w:val="ListParagraph"/>
              <w:numPr>
                <w:ilvl w:val="0"/>
                <w:numId w:val="18"/>
              </w:numPr>
              <w:tabs>
                <w:tab w:val="left" w:pos="5220"/>
              </w:tabs>
              <w:jc w:val="both"/>
              <w:rPr>
                <w:i/>
                <w:color w:val="FF0000"/>
                <w:lang w:val="de-DE"/>
              </w:rPr>
            </w:pPr>
            <w:r w:rsidRPr="00DC0ADE">
              <w:rPr>
                <w:i/>
                <w:color w:val="FF0000"/>
                <w:lang w:val="de-DE"/>
              </w:rPr>
              <w:t>Telefon intern</w:t>
            </w:r>
          </w:p>
          <w:p w:rsidR="00DC0ADE" w:rsidRPr="00DC0ADE" w:rsidRDefault="00DC0ADE" w:rsidP="00DC0ADE">
            <w:pPr>
              <w:pStyle w:val="ListParagraph"/>
              <w:numPr>
                <w:ilvl w:val="0"/>
                <w:numId w:val="18"/>
              </w:numPr>
              <w:tabs>
                <w:tab w:val="left" w:pos="5220"/>
              </w:tabs>
              <w:jc w:val="both"/>
              <w:rPr>
                <w:i/>
                <w:color w:val="FF0000"/>
                <w:lang w:val="de-DE"/>
              </w:rPr>
            </w:pPr>
            <w:r w:rsidRPr="00DC0ADE">
              <w:rPr>
                <w:i/>
                <w:color w:val="FF0000"/>
                <w:lang w:val="de-DE"/>
              </w:rPr>
              <w:t>E-Mail</w:t>
            </w:r>
          </w:p>
          <w:p w:rsidR="00DC0ADE" w:rsidRPr="00DC0ADE" w:rsidRDefault="00DC0ADE" w:rsidP="00DC0ADE">
            <w:pPr>
              <w:tabs>
                <w:tab w:val="left" w:pos="5220"/>
              </w:tabs>
              <w:jc w:val="both"/>
              <w:rPr>
                <w:i/>
                <w:color w:val="FF0000"/>
                <w:lang w:val="de-DE"/>
              </w:rPr>
            </w:pPr>
          </w:p>
          <w:p w:rsidR="00DC0ADE" w:rsidRPr="00DC0ADE" w:rsidRDefault="00DC0ADE" w:rsidP="00DC0ADE">
            <w:pPr>
              <w:tabs>
                <w:tab w:val="left" w:pos="5220"/>
              </w:tabs>
              <w:jc w:val="both"/>
              <w:rPr>
                <w:i/>
                <w:color w:val="FF0000"/>
                <w:lang w:val="de-DE"/>
              </w:rPr>
            </w:pPr>
            <w:r w:rsidRPr="00DC0ADE">
              <w:rPr>
                <w:i/>
                <w:color w:val="FF0000"/>
                <w:lang w:val="de-DE"/>
              </w:rPr>
              <w:t>weitere Spalten</w:t>
            </w:r>
          </w:p>
          <w:p w:rsidR="00DC0ADE" w:rsidRPr="00DC0ADE" w:rsidRDefault="00DC0ADE" w:rsidP="00DC0ADE">
            <w:pPr>
              <w:pStyle w:val="ListParagraph"/>
              <w:numPr>
                <w:ilvl w:val="0"/>
                <w:numId w:val="18"/>
              </w:numPr>
              <w:tabs>
                <w:tab w:val="left" w:pos="5220"/>
              </w:tabs>
              <w:jc w:val="both"/>
              <w:rPr>
                <w:i/>
                <w:color w:val="FF0000"/>
                <w:lang w:val="de-DE"/>
              </w:rPr>
            </w:pPr>
            <w:r w:rsidRPr="00DC0ADE">
              <w:rPr>
                <w:i/>
                <w:color w:val="FF0000"/>
                <w:lang w:val="de-DE"/>
              </w:rPr>
              <w:t>Personalnummer</w:t>
            </w:r>
          </w:p>
          <w:p w:rsidR="00DC0ADE" w:rsidRPr="00DC0ADE" w:rsidRDefault="00DC0ADE" w:rsidP="00DC0ADE">
            <w:pPr>
              <w:pStyle w:val="ListParagraph"/>
              <w:numPr>
                <w:ilvl w:val="0"/>
                <w:numId w:val="18"/>
              </w:numPr>
              <w:tabs>
                <w:tab w:val="left" w:pos="5220"/>
              </w:tabs>
              <w:jc w:val="both"/>
              <w:rPr>
                <w:i/>
                <w:color w:val="FF0000"/>
                <w:lang w:val="de-DE"/>
              </w:rPr>
            </w:pPr>
            <w:r w:rsidRPr="00DC0ADE">
              <w:rPr>
                <w:i/>
                <w:color w:val="FF0000"/>
                <w:lang w:val="de-DE"/>
              </w:rPr>
              <w:t>Initialen</w:t>
            </w:r>
          </w:p>
          <w:p w:rsidR="00DC0ADE" w:rsidRPr="00DC0ADE" w:rsidRDefault="00DC0ADE" w:rsidP="00DC0ADE">
            <w:pPr>
              <w:pStyle w:val="ListParagraph"/>
              <w:numPr>
                <w:ilvl w:val="0"/>
                <w:numId w:val="18"/>
              </w:numPr>
              <w:tabs>
                <w:tab w:val="left" w:pos="5220"/>
              </w:tabs>
              <w:jc w:val="both"/>
              <w:rPr>
                <w:i/>
                <w:color w:val="FF0000"/>
                <w:lang w:val="de-DE"/>
              </w:rPr>
            </w:pPr>
            <w:proofErr w:type="spellStart"/>
            <w:r w:rsidRPr="00DC0ADE">
              <w:rPr>
                <w:i/>
                <w:color w:val="FF0000"/>
                <w:lang w:val="de-DE"/>
              </w:rPr>
              <w:t>Strasse</w:t>
            </w:r>
            <w:proofErr w:type="spellEnd"/>
          </w:p>
          <w:p w:rsidR="00DC0ADE" w:rsidRPr="00DC0ADE" w:rsidRDefault="00DC0ADE" w:rsidP="00DC0ADE">
            <w:pPr>
              <w:pStyle w:val="ListParagraph"/>
              <w:numPr>
                <w:ilvl w:val="0"/>
                <w:numId w:val="18"/>
              </w:numPr>
              <w:tabs>
                <w:tab w:val="left" w:pos="5220"/>
              </w:tabs>
              <w:jc w:val="both"/>
              <w:rPr>
                <w:i/>
                <w:color w:val="FF0000"/>
                <w:lang w:val="de-DE"/>
              </w:rPr>
            </w:pPr>
            <w:proofErr w:type="spellStart"/>
            <w:r w:rsidRPr="00DC0ADE">
              <w:rPr>
                <w:i/>
                <w:color w:val="FF0000"/>
                <w:lang w:val="de-DE"/>
              </w:rPr>
              <w:t>Plz</w:t>
            </w:r>
            <w:proofErr w:type="spellEnd"/>
          </w:p>
          <w:p w:rsidR="00DC0ADE" w:rsidRPr="00DC0ADE" w:rsidRDefault="00DC0ADE" w:rsidP="00DC0ADE">
            <w:pPr>
              <w:pStyle w:val="ListParagraph"/>
              <w:numPr>
                <w:ilvl w:val="0"/>
                <w:numId w:val="18"/>
              </w:numPr>
              <w:tabs>
                <w:tab w:val="left" w:pos="5220"/>
              </w:tabs>
              <w:jc w:val="both"/>
              <w:rPr>
                <w:i/>
                <w:color w:val="FF0000"/>
                <w:lang w:val="de-DE"/>
              </w:rPr>
            </w:pPr>
            <w:r w:rsidRPr="00DC0ADE">
              <w:rPr>
                <w:i/>
                <w:color w:val="FF0000"/>
                <w:lang w:val="de-DE"/>
              </w:rPr>
              <w:t>Ort</w:t>
            </w:r>
          </w:p>
          <w:p w:rsidR="00DC0ADE" w:rsidRPr="00DC0ADE" w:rsidRDefault="00DC0ADE" w:rsidP="00DC0ADE">
            <w:pPr>
              <w:pStyle w:val="ListParagraph"/>
              <w:numPr>
                <w:ilvl w:val="0"/>
                <w:numId w:val="18"/>
              </w:numPr>
              <w:tabs>
                <w:tab w:val="left" w:pos="5220"/>
              </w:tabs>
              <w:jc w:val="both"/>
              <w:rPr>
                <w:i/>
                <w:color w:val="FF0000"/>
                <w:lang w:val="de-DE"/>
              </w:rPr>
            </w:pPr>
            <w:r w:rsidRPr="00DC0ADE">
              <w:rPr>
                <w:i/>
                <w:color w:val="FF0000"/>
                <w:lang w:val="de-DE"/>
              </w:rPr>
              <w:t>Handy</w:t>
            </w:r>
          </w:p>
          <w:p w:rsidR="00DC0ADE" w:rsidRPr="00DC0ADE" w:rsidRDefault="00DC0ADE" w:rsidP="00DC0ADE">
            <w:pPr>
              <w:pStyle w:val="ListParagraph"/>
              <w:numPr>
                <w:ilvl w:val="0"/>
                <w:numId w:val="18"/>
              </w:numPr>
              <w:tabs>
                <w:tab w:val="left" w:pos="5220"/>
              </w:tabs>
              <w:jc w:val="both"/>
              <w:rPr>
                <w:i/>
                <w:color w:val="FF0000"/>
                <w:lang w:val="de-DE"/>
              </w:rPr>
            </w:pPr>
            <w:r w:rsidRPr="00DC0ADE">
              <w:rPr>
                <w:i/>
                <w:color w:val="FF0000"/>
                <w:lang w:val="de-DE"/>
              </w:rPr>
              <w:t>User ID (Windowsnamen)</w:t>
            </w:r>
          </w:p>
          <w:p w:rsidR="00DC0ADE" w:rsidRDefault="00DC0ADE" w:rsidP="00DC0ADE">
            <w:pPr>
              <w:rPr>
                <w:b/>
                <w:lang w:val="de-DE"/>
              </w:rPr>
            </w:pPr>
          </w:p>
        </w:tc>
        <w:tc>
          <w:tcPr>
            <w:tcW w:w="4678" w:type="dxa"/>
          </w:tcPr>
          <w:p w:rsidR="00DC0ADE" w:rsidRPr="00DC0ADE" w:rsidRDefault="00DC0ADE" w:rsidP="00DC0ADE">
            <w:pPr>
              <w:tabs>
                <w:tab w:val="left" w:pos="5220"/>
              </w:tabs>
              <w:rPr>
                <w:color w:val="FF0000"/>
                <w:lang w:val="de-DE"/>
              </w:rPr>
            </w:pPr>
            <w:r w:rsidRPr="00DC0ADE">
              <w:rPr>
                <w:color w:val="FF0000"/>
                <w:lang w:val="de-DE"/>
              </w:rPr>
              <w:t>keine</w:t>
            </w:r>
          </w:p>
        </w:tc>
      </w:tr>
      <w:tr w:rsidR="00DC0ADE" w:rsidTr="00DC0ADE">
        <w:tc>
          <w:tcPr>
            <w:tcW w:w="9606" w:type="dxa"/>
            <w:gridSpan w:val="2"/>
          </w:tcPr>
          <w:p w:rsidR="00DC0ADE" w:rsidRDefault="00DC0ADE" w:rsidP="00DC0ADE">
            <w:pPr>
              <w:rPr>
                <w:lang w:val="de-DE"/>
              </w:rPr>
            </w:pPr>
          </w:p>
          <w:p w:rsidR="00DC0ADE" w:rsidRDefault="00DC0ADE" w:rsidP="00DC0ADE">
            <w:pPr>
              <w:rPr>
                <w:lang w:val="de-DE"/>
              </w:rPr>
            </w:pPr>
            <w:r>
              <w:rPr>
                <w:lang w:val="de-DE"/>
              </w:rPr>
              <w:t>Noch kein Bild</w:t>
            </w:r>
          </w:p>
          <w:p w:rsidR="00DC0ADE" w:rsidRDefault="00DC0ADE" w:rsidP="00DC0ADE">
            <w:pPr>
              <w:rPr>
                <w:lang w:val="de-DE"/>
              </w:rPr>
            </w:pPr>
          </w:p>
        </w:tc>
      </w:tr>
    </w:tbl>
    <w:p w:rsidR="00DC0ADE" w:rsidRDefault="00DC0ADE" w:rsidP="00DC0ADE">
      <w:pPr>
        <w:rPr>
          <w:lang w:val="de-DE"/>
        </w:rPr>
      </w:pPr>
    </w:p>
    <w:p w:rsidR="00DC0ADE" w:rsidRDefault="00DC0ADE" w:rsidP="00DC0ADE">
      <w:pPr>
        <w:rPr>
          <w:lang w:val="de-DE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928"/>
        <w:gridCol w:w="4678"/>
      </w:tblGrid>
      <w:tr w:rsidR="00DC0ADE" w:rsidRPr="00471804" w:rsidTr="00DC0ADE">
        <w:tc>
          <w:tcPr>
            <w:tcW w:w="9606" w:type="dxa"/>
            <w:gridSpan w:val="2"/>
          </w:tcPr>
          <w:p w:rsidR="00DC0ADE" w:rsidRDefault="00DC0ADE" w:rsidP="00DC0ADE">
            <w:pPr>
              <w:pStyle w:val="Heading2"/>
              <w:rPr>
                <w:lang w:val="de-DE"/>
              </w:rPr>
            </w:pPr>
            <w:r w:rsidRPr="00264081">
              <w:rPr>
                <w:lang w:val="de-DE"/>
              </w:rPr>
              <w:t xml:space="preserve">Schritt </w:t>
            </w:r>
            <w:r>
              <w:rPr>
                <w:lang w:val="de-DE"/>
              </w:rPr>
              <w:t xml:space="preserve">4 - </w:t>
            </w:r>
            <w:r w:rsidRPr="00DC0ADE">
              <w:rPr>
                <w:color w:val="FF0000"/>
                <w:sz w:val="22"/>
                <w:lang w:val="de-CH"/>
              </w:rPr>
              <w:t>Nutzer kann ein Rekord anklicken, um zu den Details zu gelangen</w:t>
            </w:r>
          </w:p>
        </w:tc>
      </w:tr>
      <w:tr w:rsidR="00DC0ADE" w:rsidRPr="00264081" w:rsidTr="00DC0ADE">
        <w:tc>
          <w:tcPr>
            <w:tcW w:w="4928" w:type="dxa"/>
          </w:tcPr>
          <w:p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DC0ADE" w:rsidRPr="00471804" w:rsidTr="00DC0ADE">
        <w:tc>
          <w:tcPr>
            <w:tcW w:w="4928" w:type="dxa"/>
          </w:tcPr>
          <w:p w:rsidR="00DC0ADE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Inhaltsbereich in Liste</w:t>
            </w:r>
          </w:p>
          <w:p w:rsidR="00DC0ADE" w:rsidRPr="00DC0ADE" w:rsidRDefault="00DC0ADE" w:rsidP="00DC0ADE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rPr>
                <w:i/>
                <w:color w:val="FF0000"/>
                <w:lang w:val="de-DE"/>
              </w:rPr>
            </w:pPr>
            <w:r w:rsidRPr="00DC0ADE">
              <w:rPr>
                <w:i/>
                <w:color w:val="FF0000"/>
                <w:lang w:val="de-DE"/>
              </w:rPr>
              <w:t>View Button oder Link</w:t>
            </w:r>
          </w:p>
          <w:p w:rsidR="00DC0ADE" w:rsidRPr="00DC0ADE" w:rsidRDefault="00DC0ADE" w:rsidP="00DC0ADE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rPr>
                <w:i/>
                <w:color w:val="FF0000"/>
                <w:lang w:val="de-DE"/>
              </w:rPr>
            </w:pPr>
            <w:r w:rsidRPr="00DC0ADE">
              <w:rPr>
                <w:i/>
                <w:color w:val="FF0000"/>
                <w:lang w:val="de-DE"/>
              </w:rPr>
              <w:t xml:space="preserve">Edit Button oder Link </w:t>
            </w:r>
          </w:p>
          <w:p w:rsidR="00DC0ADE" w:rsidRPr="00264081" w:rsidRDefault="00DC0ADE" w:rsidP="00DC0ADE">
            <w:pPr>
              <w:rPr>
                <w:b/>
                <w:lang w:val="de-DE"/>
              </w:rPr>
            </w:pPr>
          </w:p>
        </w:tc>
        <w:tc>
          <w:tcPr>
            <w:tcW w:w="4678" w:type="dxa"/>
          </w:tcPr>
          <w:p w:rsidR="00DC0ADE" w:rsidRPr="00DC0ADE" w:rsidRDefault="00DC0ADE" w:rsidP="00DC0ADE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rPr>
                <w:i/>
                <w:color w:val="FF0000"/>
                <w:lang w:val="de-DE"/>
              </w:rPr>
            </w:pPr>
            <w:r w:rsidRPr="00DC0ADE">
              <w:rPr>
                <w:i/>
                <w:color w:val="FF0000"/>
                <w:lang w:val="de-DE"/>
              </w:rPr>
              <w:t>Klick auf „View“ Button möglich</w:t>
            </w:r>
          </w:p>
          <w:p w:rsidR="00DC0ADE" w:rsidRDefault="00DC0ADE" w:rsidP="00DC0ADE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rPr>
                <w:lang w:val="de-DE"/>
              </w:rPr>
            </w:pPr>
            <w:r w:rsidRPr="00DC0ADE">
              <w:rPr>
                <w:i/>
                <w:color w:val="FF0000"/>
                <w:lang w:val="de-DE"/>
              </w:rPr>
              <w:t>Klick auf „Edit Button möglich (falls entsprechende Berechtigungen vorhanden)</w:t>
            </w:r>
            <w:r w:rsidRPr="00E1107A">
              <w:rPr>
                <w:lang w:val="de-DE"/>
              </w:rPr>
              <w:t xml:space="preserve"> </w:t>
            </w:r>
          </w:p>
        </w:tc>
      </w:tr>
      <w:tr w:rsidR="00DC0ADE" w:rsidTr="00DC0ADE">
        <w:tc>
          <w:tcPr>
            <w:tcW w:w="9606" w:type="dxa"/>
            <w:gridSpan w:val="2"/>
          </w:tcPr>
          <w:p w:rsidR="00DC0ADE" w:rsidRDefault="00DC0ADE" w:rsidP="00DC0ADE">
            <w:pPr>
              <w:rPr>
                <w:lang w:val="de-DE"/>
              </w:rPr>
            </w:pPr>
          </w:p>
          <w:p w:rsidR="00DC0ADE" w:rsidRPr="00DC0ADE" w:rsidRDefault="00DC0ADE" w:rsidP="00DC0ADE">
            <w:pPr>
              <w:rPr>
                <w:color w:val="FF0000"/>
                <w:lang w:val="de-DE"/>
              </w:rPr>
            </w:pPr>
            <w:r w:rsidRPr="00DC0ADE">
              <w:rPr>
                <w:color w:val="FF0000"/>
                <w:lang w:val="de-DE"/>
              </w:rPr>
              <w:t>Noch kein Bild</w:t>
            </w:r>
          </w:p>
          <w:p w:rsidR="00DC0ADE" w:rsidRDefault="00DC0ADE" w:rsidP="00DC0ADE">
            <w:pPr>
              <w:rPr>
                <w:lang w:val="de-DE"/>
              </w:rPr>
            </w:pPr>
          </w:p>
        </w:tc>
      </w:tr>
    </w:tbl>
    <w:p w:rsidR="00DC0ADE" w:rsidRDefault="00DC0ADE" w:rsidP="00DC0ADE">
      <w:pPr>
        <w:rPr>
          <w:lang w:val="de-DE"/>
        </w:rPr>
      </w:pPr>
    </w:p>
    <w:p w:rsidR="00DC0ADE" w:rsidRDefault="00DC0ADE" w:rsidP="00DC0ADE">
      <w:pPr>
        <w:rPr>
          <w:lang w:val="de-DE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928"/>
        <w:gridCol w:w="4678"/>
      </w:tblGrid>
      <w:tr w:rsidR="00DC0ADE" w:rsidRPr="00471804" w:rsidTr="00DC0ADE">
        <w:tc>
          <w:tcPr>
            <w:tcW w:w="9606" w:type="dxa"/>
            <w:gridSpan w:val="2"/>
          </w:tcPr>
          <w:p w:rsidR="00DC0ADE" w:rsidRDefault="00DC0ADE" w:rsidP="00DC0ADE">
            <w:pPr>
              <w:pStyle w:val="Heading2"/>
              <w:rPr>
                <w:lang w:val="de-DE"/>
              </w:rPr>
            </w:pPr>
            <w:r w:rsidRPr="00264081">
              <w:rPr>
                <w:lang w:val="de-DE"/>
              </w:rPr>
              <w:t xml:space="preserve">Schritt </w:t>
            </w:r>
            <w:r>
              <w:rPr>
                <w:lang w:val="de-DE"/>
              </w:rPr>
              <w:t xml:space="preserve">4 - </w:t>
            </w:r>
            <w:r w:rsidRPr="00DC0ADE">
              <w:rPr>
                <w:i/>
                <w:color w:val="FF0000"/>
                <w:sz w:val="22"/>
                <w:lang w:val="de-CH"/>
              </w:rPr>
              <w:t>Nutzer kann (bei entsprechender Berechtigung) Person editieren oder inaktiv setzen (löschen)</w:t>
            </w:r>
          </w:p>
        </w:tc>
      </w:tr>
      <w:tr w:rsidR="00DC0ADE" w:rsidRPr="00264081" w:rsidTr="00DC0ADE">
        <w:tc>
          <w:tcPr>
            <w:tcW w:w="4928" w:type="dxa"/>
          </w:tcPr>
          <w:p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DC0ADE" w:rsidRPr="00264081" w:rsidTr="00DC0ADE">
        <w:tc>
          <w:tcPr>
            <w:tcW w:w="4928" w:type="dxa"/>
          </w:tcPr>
          <w:p w:rsidR="00DC0ADE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Inhaltsbereich</w:t>
            </w:r>
          </w:p>
          <w:p w:rsidR="00DC0ADE" w:rsidRPr="00DC0ADE" w:rsidRDefault="00DC0ADE" w:rsidP="00DC0ADE">
            <w:pPr>
              <w:pStyle w:val="ListParagraph"/>
              <w:numPr>
                <w:ilvl w:val="0"/>
                <w:numId w:val="20"/>
              </w:numPr>
              <w:shd w:val="clear" w:color="auto" w:fill="000080"/>
              <w:tabs>
                <w:tab w:val="left" w:pos="5220"/>
              </w:tabs>
              <w:jc w:val="both"/>
              <w:rPr>
                <w:i/>
                <w:color w:val="FF0000"/>
                <w:lang w:val="de-DE"/>
              </w:rPr>
            </w:pPr>
            <w:r w:rsidRPr="00DC0ADE">
              <w:rPr>
                <w:i/>
                <w:color w:val="FF0000"/>
                <w:lang w:val="de-DE"/>
              </w:rPr>
              <w:t>User Name</w:t>
            </w:r>
          </w:p>
          <w:p w:rsidR="00DC0ADE" w:rsidRPr="00DC0ADE" w:rsidRDefault="00DC0ADE" w:rsidP="00DC0ADE">
            <w:pPr>
              <w:pStyle w:val="ListParagraph"/>
              <w:numPr>
                <w:ilvl w:val="0"/>
                <w:numId w:val="20"/>
              </w:numPr>
              <w:shd w:val="clear" w:color="auto" w:fill="000080"/>
              <w:tabs>
                <w:tab w:val="left" w:pos="5220"/>
              </w:tabs>
              <w:jc w:val="both"/>
              <w:rPr>
                <w:i/>
                <w:color w:val="FF0000"/>
                <w:lang w:val="de-DE"/>
              </w:rPr>
            </w:pPr>
            <w:r w:rsidRPr="00DC0ADE">
              <w:rPr>
                <w:i/>
                <w:color w:val="FF0000"/>
                <w:lang w:val="de-DE"/>
              </w:rPr>
              <w:t>Name</w:t>
            </w:r>
          </w:p>
          <w:p w:rsidR="00DC0ADE" w:rsidRPr="00DC0ADE" w:rsidRDefault="00DC0ADE" w:rsidP="00DC0ADE">
            <w:pPr>
              <w:pStyle w:val="ListParagraph"/>
              <w:numPr>
                <w:ilvl w:val="0"/>
                <w:numId w:val="20"/>
              </w:numPr>
              <w:shd w:val="clear" w:color="auto" w:fill="000080"/>
              <w:tabs>
                <w:tab w:val="left" w:pos="5220"/>
              </w:tabs>
              <w:jc w:val="both"/>
              <w:rPr>
                <w:i/>
                <w:color w:val="FF0000"/>
                <w:lang w:val="de-DE"/>
              </w:rPr>
            </w:pPr>
            <w:r w:rsidRPr="00DC0ADE">
              <w:rPr>
                <w:i/>
                <w:color w:val="FF0000"/>
                <w:lang w:val="de-DE"/>
              </w:rPr>
              <w:t>Vorname</w:t>
            </w:r>
          </w:p>
          <w:p w:rsidR="00DC0ADE" w:rsidRPr="00DC0ADE" w:rsidRDefault="00DC0ADE" w:rsidP="00DC0ADE">
            <w:pPr>
              <w:pStyle w:val="ListParagraph"/>
              <w:numPr>
                <w:ilvl w:val="0"/>
                <w:numId w:val="20"/>
              </w:numPr>
              <w:shd w:val="clear" w:color="auto" w:fill="000080"/>
              <w:tabs>
                <w:tab w:val="left" w:pos="5220"/>
              </w:tabs>
              <w:jc w:val="both"/>
              <w:rPr>
                <w:i/>
                <w:color w:val="FF0000"/>
                <w:lang w:val="de-DE"/>
              </w:rPr>
            </w:pPr>
            <w:r w:rsidRPr="00DC0ADE">
              <w:rPr>
                <w:i/>
                <w:color w:val="FF0000"/>
                <w:lang w:val="de-DE"/>
              </w:rPr>
              <w:t>E-Mail</w:t>
            </w:r>
          </w:p>
          <w:p w:rsidR="00DC0ADE" w:rsidRPr="00DC0ADE" w:rsidRDefault="00DC0ADE" w:rsidP="00DC0ADE">
            <w:pPr>
              <w:pStyle w:val="ListParagraph"/>
              <w:numPr>
                <w:ilvl w:val="0"/>
                <w:numId w:val="20"/>
              </w:numPr>
              <w:shd w:val="clear" w:color="auto" w:fill="000080"/>
              <w:tabs>
                <w:tab w:val="left" w:pos="5220"/>
              </w:tabs>
              <w:jc w:val="both"/>
              <w:rPr>
                <w:i/>
                <w:color w:val="FF0000"/>
                <w:lang w:val="de-DE"/>
              </w:rPr>
            </w:pPr>
            <w:r w:rsidRPr="00DC0ADE">
              <w:rPr>
                <w:i/>
                <w:color w:val="FF0000"/>
                <w:lang w:val="de-DE"/>
              </w:rPr>
              <w:t>Sprache</w:t>
            </w:r>
          </w:p>
          <w:p w:rsidR="00DC0ADE" w:rsidRPr="00DC0ADE" w:rsidRDefault="00DC0ADE" w:rsidP="00DC0ADE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jc w:val="both"/>
              <w:rPr>
                <w:i/>
                <w:color w:val="FF0000"/>
                <w:lang w:val="de-DE"/>
              </w:rPr>
            </w:pPr>
            <w:r w:rsidRPr="00DC0ADE">
              <w:rPr>
                <w:i/>
                <w:color w:val="FF0000"/>
                <w:lang w:val="de-DE"/>
              </w:rPr>
              <w:t>MobileNummer</w:t>
            </w:r>
          </w:p>
          <w:p w:rsidR="00DC0ADE" w:rsidRPr="00DC0ADE" w:rsidRDefault="00DC0ADE" w:rsidP="00DC0ADE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jc w:val="both"/>
              <w:rPr>
                <w:i/>
                <w:color w:val="FF0000"/>
                <w:lang w:val="de-DE"/>
              </w:rPr>
            </w:pPr>
            <w:proofErr w:type="spellStart"/>
            <w:r w:rsidRPr="00DC0ADE">
              <w:rPr>
                <w:i/>
                <w:color w:val="FF0000"/>
                <w:lang w:val="de-DE"/>
              </w:rPr>
              <w:t>PersonalNr</w:t>
            </w:r>
            <w:proofErr w:type="spellEnd"/>
          </w:p>
          <w:p w:rsidR="00DC0ADE" w:rsidRPr="00DC0ADE" w:rsidRDefault="00DC0ADE" w:rsidP="00DC0ADE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jc w:val="both"/>
              <w:rPr>
                <w:i/>
                <w:color w:val="FF0000"/>
                <w:lang w:val="de-DE"/>
              </w:rPr>
            </w:pPr>
            <w:r w:rsidRPr="00DC0ADE">
              <w:rPr>
                <w:i/>
                <w:color w:val="FF0000"/>
                <w:lang w:val="de-DE"/>
              </w:rPr>
              <w:t>Initials</w:t>
            </w:r>
          </w:p>
          <w:p w:rsidR="00DC0ADE" w:rsidRPr="00DC0ADE" w:rsidRDefault="00DC0ADE" w:rsidP="00DC0ADE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jc w:val="both"/>
              <w:rPr>
                <w:i/>
                <w:color w:val="FF0000"/>
                <w:lang w:val="de-DE"/>
              </w:rPr>
            </w:pPr>
            <w:proofErr w:type="spellStart"/>
            <w:r w:rsidRPr="00DC0ADE">
              <w:rPr>
                <w:i/>
                <w:color w:val="FF0000"/>
                <w:lang w:val="de-DE"/>
              </w:rPr>
              <w:t>BadgeNummer</w:t>
            </w:r>
            <w:proofErr w:type="spellEnd"/>
          </w:p>
          <w:p w:rsidR="00DC0ADE" w:rsidRPr="00DC0ADE" w:rsidRDefault="00DC0ADE" w:rsidP="00DC0ADE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jc w:val="both"/>
              <w:rPr>
                <w:i/>
                <w:color w:val="FF0000"/>
                <w:lang w:val="de-DE"/>
              </w:rPr>
            </w:pPr>
            <w:r w:rsidRPr="00DC0ADE">
              <w:rPr>
                <w:i/>
                <w:color w:val="FF0000"/>
                <w:lang w:val="de-DE"/>
              </w:rPr>
              <w:t>URL (Link auf Personendetail eines Drittsystem)</w:t>
            </w:r>
          </w:p>
          <w:p w:rsidR="00DC0ADE" w:rsidRPr="00DC0ADE" w:rsidRDefault="00DC0ADE" w:rsidP="00DC0ADE">
            <w:pPr>
              <w:pStyle w:val="ListParagraph"/>
              <w:numPr>
                <w:ilvl w:val="0"/>
                <w:numId w:val="20"/>
              </w:numPr>
              <w:shd w:val="clear" w:color="auto" w:fill="000080"/>
              <w:tabs>
                <w:tab w:val="left" w:pos="5220"/>
              </w:tabs>
              <w:jc w:val="both"/>
              <w:rPr>
                <w:i/>
                <w:color w:val="FF0000"/>
                <w:lang w:val="de-DE"/>
              </w:rPr>
            </w:pPr>
            <w:r w:rsidRPr="00DC0ADE">
              <w:rPr>
                <w:i/>
                <w:color w:val="FF0000"/>
                <w:lang w:val="de-DE"/>
              </w:rPr>
              <w:t>Zeitzone</w:t>
            </w:r>
          </w:p>
          <w:p w:rsidR="00DC0ADE" w:rsidRPr="00DC0ADE" w:rsidRDefault="00DC0ADE" w:rsidP="00DC0ADE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rPr>
                <w:i/>
                <w:color w:val="FF0000"/>
                <w:lang w:val="de-DE"/>
              </w:rPr>
            </w:pPr>
            <w:r w:rsidRPr="00DC0ADE">
              <w:rPr>
                <w:i/>
                <w:color w:val="FF0000"/>
                <w:lang w:val="de-DE"/>
              </w:rPr>
              <w:t>Passwort (zwei Felder)</w:t>
            </w:r>
          </w:p>
          <w:p w:rsidR="00DC0ADE" w:rsidRPr="00DC0ADE" w:rsidRDefault="00DC0ADE" w:rsidP="00DC0ADE">
            <w:pPr>
              <w:pStyle w:val="ListParagraph"/>
              <w:numPr>
                <w:ilvl w:val="0"/>
                <w:numId w:val="20"/>
              </w:numPr>
              <w:shd w:val="clear" w:color="auto" w:fill="000080"/>
              <w:tabs>
                <w:tab w:val="left" w:pos="5220"/>
              </w:tabs>
              <w:rPr>
                <w:i/>
                <w:color w:val="FF0000"/>
                <w:lang w:val="de-DE"/>
              </w:rPr>
            </w:pPr>
            <w:r w:rsidRPr="00DC0ADE">
              <w:rPr>
                <w:i/>
                <w:color w:val="FF0000"/>
                <w:lang w:val="de-DE"/>
              </w:rPr>
              <w:t>Aktiv/inaktiv</w:t>
            </w:r>
          </w:p>
          <w:p w:rsidR="00DC0ADE" w:rsidRPr="00264081" w:rsidRDefault="00DC0ADE" w:rsidP="00DC0ADE">
            <w:pPr>
              <w:rPr>
                <w:b/>
                <w:lang w:val="de-DE"/>
              </w:rPr>
            </w:pPr>
          </w:p>
        </w:tc>
        <w:tc>
          <w:tcPr>
            <w:tcW w:w="4678" w:type="dxa"/>
          </w:tcPr>
          <w:p w:rsidR="00DC0ADE" w:rsidRPr="00DC0ADE" w:rsidRDefault="00DC0ADE" w:rsidP="00DC0ADE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rPr>
                <w:rFonts w:cs="Tahoma"/>
                <w:i/>
                <w:color w:val="FF0000"/>
                <w:lang w:val="de-DE"/>
              </w:rPr>
            </w:pPr>
            <w:r w:rsidRPr="00DC0ADE">
              <w:rPr>
                <w:i/>
                <w:color w:val="FF0000"/>
                <w:lang w:val="de-DE"/>
              </w:rPr>
              <w:t>Rote Felder sind MUSS Felder</w:t>
            </w:r>
          </w:p>
          <w:p w:rsidR="00DC0ADE" w:rsidRPr="00DC0ADE" w:rsidRDefault="00DC0ADE" w:rsidP="00DC0ADE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rPr>
                <w:i/>
                <w:color w:val="FF0000"/>
                <w:lang w:val="de-DE"/>
              </w:rPr>
            </w:pPr>
            <w:r w:rsidRPr="00DC0ADE">
              <w:rPr>
                <w:i/>
                <w:color w:val="FF0000"/>
                <w:lang w:val="de-DE"/>
              </w:rPr>
              <w:t>E-Mail wird auf gültige Mailadresse (@) geprüft</w:t>
            </w:r>
          </w:p>
          <w:p w:rsidR="00DC0ADE" w:rsidRPr="00E1107A" w:rsidRDefault="00DC0ADE" w:rsidP="00DC0ADE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rPr>
                <w:color w:val="FF0000"/>
                <w:lang w:val="de-DE"/>
              </w:rPr>
            </w:pPr>
            <w:r w:rsidRPr="00DC0ADE">
              <w:rPr>
                <w:i/>
                <w:color w:val="FF0000"/>
                <w:lang w:val="de-DE"/>
              </w:rPr>
              <w:t xml:space="preserve">Inaktiv </w:t>
            </w:r>
            <w:proofErr w:type="spellStart"/>
            <w:r w:rsidRPr="00DC0ADE">
              <w:rPr>
                <w:i/>
                <w:color w:val="FF0000"/>
                <w:lang w:val="de-DE"/>
              </w:rPr>
              <w:t>Flag</w:t>
            </w:r>
            <w:proofErr w:type="spellEnd"/>
            <w:r w:rsidRPr="00DC0ADE">
              <w:rPr>
                <w:i/>
                <w:color w:val="FF0000"/>
                <w:lang w:val="de-DE"/>
              </w:rPr>
              <w:t xml:space="preserve"> bedeutet „gelöscht“</w:t>
            </w:r>
          </w:p>
        </w:tc>
      </w:tr>
      <w:tr w:rsidR="00DC0ADE" w:rsidTr="00DC0ADE">
        <w:tc>
          <w:tcPr>
            <w:tcW w:w="9606" w:type="dxa"/>
            <w:gridSpan w:val="2"/>
          </w:tcPr>
          <w:p w:rsidR="00DC0ADE" w:rsidRDefault="00DC0ADE" w:rsidP="00DC0ADE">
            <w:pPr>
              <w:rPr>
                <w:lang w:val="de-DE"/>
              </w:rPr>
            </w:pPr>
          </w:p>
          <w:p w:rsidR="00DC0ADE" w:rsidRDefault="00DC0ADE" w:rsidP="00DC0ADE">
            <w:pPr>
              <w:rPr>
                <w:lang w:val="de-DE"/>
              </w:rPr>
            </w:pPr>
            <w:r>
              <w:rPr>
                <w:lang w:val="de-DE"/>
              </w:rPr>
              <w:t>Noch kein Bild</w:t>
            </w:r>
          </w:p>
          <w:p w:rsidR="00DC0ADE" w:rsidRDefault="00DC0ADE" w:rsidP="00DC0ADE">
            <w:pPr>
              <w:rPr>
                <w:lang w:val="de-DE"/>
              </w:rPr>
            </w:pPr>
          </w:p>
        </w:tc>
      </w:tr>
    </w:tbl>
    <w:p w:rsidR="00DC0ADE" w:rsidRDefault="00DC0ADE" w:rsidP="00DC0ADE">
      <w:pPr>
        <w:rPr>
          <w:lang w:val="de-CH"/>
        </w:rPr>
      </w:pPr>
    </w:p>
    <w:p w:rsidR="00DC0ADE" w:rsidRPr="00DC0ADE" w:rsidRDefault="00DC0ADE" w:rsidP="00DC0ADE">
      <w:pPr>
        <w:rPr>
          <w:lang w:val="de-CH"/>
        </w:rPr>
      </w:pPr>
    </w:p>
    <w:p w:rsidR="00DC0ADE" w:rsidRDefault="00DC0ADE" w:rsidP="00DC0ADE">
      <w:pPr>
        <w:pStyle w:val="Heading1"/>
        <w:rPr>
          <w:lang w:val="de-CH"/>
        </w:rPr>
      </w:pPr>
      <w:r>
        <w:rPr>
          <w:lang w:val="de-CH"/>
        </w:rPr>
        <w:t xml:space="preserve"> </w:t>
      </w:r>
    </w:p>
    <w:p w:rsidR="00BA575F" w:rsidRDefault="00BA575F" w:rsidP="00BA575F">
      <w:pPr>
        <w:pStyle w:val="Heading1"/>
        <w:rPr>
          <w:lang w:val="de-CH"/>
        </w:rPr>
      </w:pPr>
      <w:r>
        <w:rPr>
          <w:lang w:val="de-CH"/>
        </w:rPr>
        <w:t>Anhang:</w:t>
      </w:r>
    </w:p>
    <w:p w:rsidR="00BA575F" w:rsidRDefault="00BA575F" w:rsidP="00DC0ADE">
      <w:pPr>
        <w:tabs>
          <w:tab w:val="left" w:pos="567"/>
        </w:tabs>
        <w:jc w:val="both"/>
        <w:rPr>
          <w:lang w:val="de-CH"/>
        </w:rPr>
      </w:pPr>
    </w:p>
    <w:p w:rsidR="00DC0ADE" w:rsidRDefault="00DC0ADE" w:rsidP="00DC0ADE">
      <w:pPr>
        <w:tabs>
          <w:tab w:val="left" w:pos="567"/>
        </w:tabs>
        <w:jc w:val="both"/>
        <w:rPr>
          <w:lang w:val="de-CH"/>
        </w:rPr>
      </w:pPr>
    </w:p>
    <w:p w:rsidR="00DC0ADE" w:rsidRPr="00E1107A" w:rsidRDefault="00DC0ADE" w:rsidP="00DC0ADE">
      <w:pPr>
        <w:tabs>
          <w:tab w:val="left" w:pos="567"/>
        </w:tabs>
        <w:jc w:val="both"/>
        <w:rPr>
          <w:b/>
          <w:lang w:val="de-CH"/>
        </w:rPr>
      </w:pPr>
      <w:r w:rsidRPr="00E1107A">
        <w:rPr>
          <w:b/>
          <w:lang w:val="de-CH"/>
        </w:rPr>
        <w:t>Änderungsverlauf</w:t>
      </w:r>
    </w:p>
    <w:p w:rsidR="00DC0ADE" w:rsidRPr="000B2AF1" w:rsidRDefault="00DC0ADE" w:rsidP="00DC0ADE">
      <w:pPr>
        <w:rPr>
          <w:b/>
        </w:rPr>
      </w:pPr>
    </w:p>
    <w:tbl>
      <w:tblPr>
        <w:tblW w:w="9356" w:type="dxa"/>
        <w:tblInd w:w="108" w:type="dxa"/>
        <w:tblLayout w:type="fixed"/>
        <w:tblLook w:val="01E0"/>
      </w:tblPr>
      <w:tblGrid>
        <w:gridCol w:w="898"/>
        <w:gridCol w:w="1620"/>
        <w:gridCol w:w="2018"/>
        <w:gridCol w:w="4820"/>
      </w:tblGrid>
      <w:tr w:rsidR="00DC0ADE" w:rsidRPr="000B2AF1" w:rsidTr="00DC0ADE">
        <w:tc>
          <w:tcPr>
            <w:tcW w:w="898" w:type="dxa"/>
          </w:tcPr>
          <w:p w:rsidR="00DC0ADE" w:rsidRPr="000B2AF1" w:rsidRDefault="00DC0ADE" w:rsidP="00DC0ADE">
            <w:pPr>
              <w:pStyle w:val="Titelklein"/>
              <w:rPr>
                <w:rFonts w:cs="Arial"/>
              </w:rPr>
            </w:pPr>
            <w:r w:rsidRPr="000B2AF1">
              <w:rPr>
                <w:rFonts w:cs="Arial"/>
              </w:rPr>
              <w:t>Version</w:t>
            </w:r>
          </w:p>
        </w:tc>
        <w:tc>
          <w:tcPr>
            <w:tcW w:w="1620" w:type="dxa"/>
          </w:tcPr>
          <w:p w:rsidR="00DC0ADE" w:rsidRPr="000B2AF1" w:rsidRDefault="00DC0ADE" w:rsidP="00DC0ADE">
            <w:pPr>
              <w:pStyle w:val="Titelklein"/>
              <w:rPr>
                <w:rFonts w:cs="Arial"/>
                <w:lang w:eastAsia="en-US"/>
              </w:rPr>
            </w:pPr>
            <w:r w:rsidRPr="000B2AF1">
              <w:rPr>
                <w:rFonts w:cs="Arial"/>
                <w:lang w:eastAsia="en-US"/>
              </w:rPr>
              <w:t>Datum</w:t>
            </w:r>
          </w:p>
        </w:tc>
        <w:tc>
          <w:tcPr>
            <w:tcW w:w="2018" w:type="dxa"/>
          </w:tcPr>
          <w:p w:rsidR="00DC0ADE" w:rsidRPr="000B2AF1" w:rsidRDefault="00DC0ADE" w:rsidP="00DC0ADE">
            <w:pPr>
              <w:pStyle w:val="Titelklein"/>
              <w:rPr>
                <w:rFonts w:cs="Arial"/>
                <w:lang w:eastAsia="en-US"/>
              </w:rPr>
            </w:pPr>
            <w:r w:rsidRPr="000B2AF1">
              <w:rPr>
                <w:rFonts w:cs="Arial"/>
                <w:lang w:eastAsia="en-US"/>
              </w:rPr>
              <w:t>Ausführende Stelle</w:t>
            </w:r>
          </w:p>
        </w:tc>
        <w:tc>
          <w:tcPr>
            <w:tcW w:w="4820" w:type="dxa"/>
          </w:tcPr>
          <w:p w:rsidR="00DC0ADE" w:rsidRPr="000B2AF1" w:rsidRDefault="00DC0ADE" w:rsidP="00DC0ADE">
            <w:pPr>
              <w:pStyle w:val="Titelklein"/>
              <w:rPr>
                <w:rFonts w:cs="Arial"/>
                <w:lang w:eastAsia="en-US"/>
              </w:rPr>
            </w:pPr>
            <w:r w:rsidRPr="000B2AF1">
              <w:rPr>
                <w:rFonts w:cs="Arial"/>
                <w:lang w:eastAsia="en-US"/>
              </w:rPr>
              <w:t>Bemerkungen</w:t>
            </w:r>
          </w:p>
        </w:tc>
      </w:tr>
      <w:tr w:rsidR="00DC0ADE" w:rsidRPr="00E2016C" w:rsidTr="00DC0ADE">
        <w:tc>
          <w:tcPr>
            <w:tcW w:w="898" w:type="dxa"/>
          </w:tcPr>
          <w:p w:rsidR="00DC0ADE" w:rsidRPr="00E2016C" w:rsidRDefault="00DC0ADE" w:rsidP="00DC0ADE">
            <w:pPr>
              <w:rPr>
                <w:i/>
                <w:color w:val="FF0000"/>
                <w:sz w:val="18"/>
              </w:rPr>
            </w:pPr>
            <w:r w:rsidRPr="00E2016C">
              <w:rPr>
                <w:i/>
                <w:color w:val="FF0000"/>
                <w:sz w:val="18"/>
              </w:rPr>
              <w:t>1.0</w:t>
            </w:r>
          </w:p>
        </w:tc>
        <w:tc>
          <w:tcPr>
            <w:tcW w:w="1620" w:type="dxa"/>
          </w:tcPr>
          <w:p w:rsidR="00DC0ADE" w:rsidRPr="00E2016C" w:rsidRDefault="00DC0ADE" w:rsidP="00DC0ADE">
            <w:pPr>
              <w:rPr>
                <w:i/>
                <w:color w:val="FF0000"/>
                <w:sz w:val="18"/>
              </w:rPr>
            </w:pPr>
            <w:r w:rsidRPr="00E2016C">
              <w:rPr>
                <w:i/>
                <w:color w:val="FF0000"/>
                <w:sz w:val="18"/>
              </w:rPr>
              <w:t>22.01.2009</w:t>
            </w:r>
          </w:p>
        </w:tc>
        <w:tc>
          <w:tcPr>
            <w:tcW w:w="2018" w:type="dxa"/>
          </w:tcPr>
          <w:p w:rsidR="00DC0ADE" w:rsidRPr="00E2016C" w:rsidRDefault="00DC0ADE" w:rsidP="00DC0ADE">
            <w:pPr>
              <w:rPr>
                <w:i/>
                <w:color w:val="FF0000"/>
                <w:sz w:val="18"/>
              </w:rPr>
            </w:pPr>
            <w:r w:rsidRPr="00E2016C">
              <w:rPr>
                <w:i/>
                <w:color w:val="FF0000"/>
                <w:sz w:val="18"/>
              </w:rPr>
              <w:t xml:space="preserve">Tim </w:t>
            </w:r>
            <w:proofErr w:type="spellStart"/>
            <w:r w:rsidRPr="00E2016C">
              <w:rPr>
                <w:i/>
                <w:color w:val="FF0000"/>
                <w:sz w:val="18"/>
              </w:rPr>
              <w:t>Bänziger</w:t>
            </w:r>
            <w:proofErr w:type="spellEnd"/>
          </w:p>
        </w:tc>
        <w:tc>
          <w:tcPr>
            <w:tcW w:w="4820" w:type="dxa"/>
          </w:tcPr>
          <w:p w:rsidR="00DC0ADE" w:rsidRPr="00E2016C" w:rsidRDefault="00DC0ADE" w:rsidP="00DC0ADE">
            <w:pPr>
              <w:rPr>
                <w:i/>
                <w:color w:val="FF0000"/>
                <w:sz w:val="18"/>
              </w:rPr>
            </w:pPr>
          </w:p>
        </w:tc>
      </w:tr>
      <w:tr w:rsidR="00DC0ADE" w:rsidRPr="00E2016C" w:rsidTr="00DC0ADE">
        <w:tc>
          <w:tcPr>
            <w:tcW w:w="898" w:type="dxa"/>
          </w:tcPr>
          <w:p w:rsidR="00DC0ADE" w:rsidRPr="00E2016C" w:rsidRDefault="00DC0ADE" w:rsidP="00DC0ADE">
            <w:pPr>
              <w:shd w:val="clear" w:color="auto" w:fill="000080"/>
              <w:rPr>
                <w:i/>
                <w:color w:val="FF0000"/>
                <w:sz w:val="18"/>
              </w:rPr>
            </w:pPr>
            <w:r w:rsidRPr="00E2016C">
              <w:rPr>
                <w:i/>
                <w:color w:val="FF0000"/>
                <w:sz w:val="18"/>
              </w:rPr>
              <w:t>1.1</w:t>
            </w:r>
          </w:p>
        </w:tc>
        <w:tc>
          <w:tcPr>
            <w:tcW w:w="1620" w:type="dxa"/>
          </w:tcPr>
          <w:p w:rsidR="00DC0ADE" w:rsidRPr="00E2016C" w:rsidRDefault="00DC0ADE" w:rsidP="00DC0ADE">
            <w:pPr>
              <w:shd w:val="clear" w:color="auto" w:fill="000080"/>
              <w:rPr>
                <w:i/>
                <w:color w:val="FF0000"/>
                <w:sz w:val="18"/>
              </w:rPr>
            </w:pPr>
            <w:r w:rsidRPr="00E2016C">
              <w:rPr>
                <w:i/>
                <w:color w:val="FF0000"/>
                <w:sz w:val="18"/>
              </w:rPr>
              <w:t>23.01.2009</w:t>
            </w:r>
          </w:p>
        </w:tc>
        <w:tc>
          <w:tcPr>
            <w:tcW w:w="2018" w:type="dxa"/>
          </w:tcPr>
          <w:p w:rsidR="00DC0ADE" w:rsidRPr="00E2016C" w:rsidRDefault="00DC0ADE" w:rsidP="00DC0ADE">
            <w:pPr>
              <w:shd w:val="clear" w:color="auto" w:fill="000080"/>
              <w:rPr>
                <w:i/>
                <w:color w:val="FF0000"/>
                <w:sz w:val="18"/>
              </w:rPr>
            </w:pPr>
            <w:r w:rsidRPr="00E2016C">
              <w:rPr>
                <w:i/>
                <w:color w:val="FF0000"/>
                <w:sz w:val="18"/>
              </w:rPr>
              <w:t xml:space="preserve">Tim </w:t>
            </w:r>
            <w:proofErr w:type="spellStart"/>
            <w:r w:rsidRPr="00E2016C">
              <w:rPr>
                <w:i/>
                <w:color w:val="FF0000"/>
                <w:sz w:val="18"/>
              </w:rPr>
              <w:t>Bänziger</w:t>
            </w:r>
            <w:proofErr w:type="spellEnd"/>
          </w:p>
        </w:tc>
        <w:tc>
          <w:tcPr>
            <w:tcW w:w="4820" w:type="dxa"/>
          </w:tcPr>
          <w:p w:rsidR="00DC0ADE" w:rsidRPr="00E2016C" w:rsidRDefault="00DC0ADE" w:rsidP="00DC0ADE">
            <w:pPr>
              <w:shd w:val="clear" w:color="auto" w:fill="000080"/>
              <w:rPr>
                <w:i/>
                <w:color w:val="FF0000"/>
                <w:sz w:val="18"/>
              </w:rPr>
            </w:pPr>
            <w:proofErr w:type="spellStart"/>
            <w:r w:rsidRPr="00E2016C">
              <w:rPr>
                <w:i/>
                <w:color w:val="FF0000"/>
                <w:sz w:val="18"/>
              </w:rPr>
              <w:t>Dokumentstruktur</w:t>
            </w:r>
            <w:proofErr w:type="spellEnd"/>
            <w:r w:rsidRPr="00E2016C">
              <w:rPr>
                <w:i/>
                <w:color w:val="FF0000"/>
                <w:sz w:val="18"/>
              </w:rPr>
              <w:t xml:space="preserve"> </w:t>
            </w:r>
            <w:proofErr w:type="spellStart"/>
            <w:r w:rsidRPr="00E2016C">
              <w:rPr>
                <w:i/>
                <w:color w:val="FF0000"/>
                <w:sz w:val="18"/>
              </w:rPr>
              <w:t>gemäss</w:t>
            </w:r>
            <w:proofErr w:type="spellEnd"/>
            <w:r w:rsidRPr="00E2016C">
              <w:rPr>
                <w:i/>
                <w:color w:val="FF0000"/>
                <w:sz w:val="18"/>
              </w:rPr>
              <w:t xml:space="preserve"> Meeting </w:t>
            </w:r>
            <w:proofErr w:type="spellStart"/>
            <w:r w:rsidRPr="00E2016C">
              <w:rPr>
                <w:i/>
                <w:color w:val="FF0000"/>
                <w:sz w:val="18"/>
              </w:rPr>
              <w:t>angepasst</w:t>
            </w:r>
            <w:proofErr w:type="spellEnd"/>
            <w:r w:rsidRPr="00E2016C">
              <w:rPr>
                <w:i/>
                <w:color w:val="FF0000"/>
                <w:sz w:val="18"/>
              </w:rPr>
              <w:t xml:space="preserve"> </w:t>
            </w:r>
          </w:p>
        </w:tc>
      </w:tr>
      <w:tr w:rsidR="00DC0ADE" w:rsidRPr="0005559C" w:rsidTr="00DC0ADE">
        <w:tc>
          <w:tcPr>
            <w:tcW w:w="898" w:type="dxa"/>
          </w:tcPr>
          <w:p w:rsidR="00DC0ADE" w:rsidRPr="0005559C" w:rsidRDefault="00DC0ADE" w:rsidP="00DC0ADE">
            <w:pPr>
              <w:rPr>
                <w:sz w:val="18"/>
              </w:rPr>
            </w:pPr>
          </w:p>
        </w:tc>
        <w:tc>
          <w:tcPr>
            <w:tcW w:w="1620" w:type="dxa"/>
          </w:tcPr>
          <w:p w:rsidR="00DC0ADE" w:rsidRPr="0005559C" w:rsidRDefault="00DC0ADE" w:rsidP="00DC0ADE">
            <w:pPr>
              <w:rPr>
                <w:sz w:val="18"/>
              </w:rPr>
            </w:pPr>
          </w:p>
        </w:tc>
        <w:tc>
          <w:tcPr>
            <w:tcW w:w="2018" w:type="dxa"/>
          </w:tcPr>
          <w:p w:rsidR="00DC0ADE" w:rsidRPr="0005559C" w:rsidRDefault="00DC0ADE" w:rsidP="00DC0ADE">
            <w:pPr>
              <w:rPr>
                <w:sz w:val="18"/>
              </w:rPr>
            </w:pPr>
          </w:p>
        </w:tc>
        <w:tc>
          <w:tcPr>
            <w:tcW w:w="4820" w:type="dxa"/>
          </w:tcPr>
          <w:p w:rsidR="00DC0ADE" w:rsidRPr="0005559C" w:rsidRDefault="00DC0ADE" w:rsidP="00DC0ADE">
            <w:pPr>
              <w:rPr>
                <w:sz w:val="18"/>
              </w:rPr>
            </w:pPr>
          </w:p>
        </w:tc>
      </w:tr>
      <w:tr w:rsidR="00DC0ADE" w:rsidRPr="0005559C" w:rsidTr="00DC0ADE">
        <w:tc>
          <w:tcPr>
            <w:tcW w:w="898" w:type="dxa"/>
          </w:tcPr>
          <w:p w:rsidR="00DC0ADE" w:rsidRPr="0005559C" w:rsidRDefault="00DC0ADE" w:rsidP="00DC0ADE">
            <w:pPr>
              <w:rPr>
                <w:sz w:val="18"/>
              </w:rPr>
            </w:pPr>
          </w:p>
        </w:tc>
        <w:tc>
          <w:tcPr>
            <w:tcW w:w="1620" w:type="dxa"/>
          </w:tcPr>
          <w:p w:rsidR="00DC0ADE" w:rsidRPr="0005559C" w:rsidRDefault="00DC0ADE" w:rsidP="00DC0ADE">
            <w:pPr>
              <w:rPr>
                <w:sz w:val="18"/>
              </w:rPr>
            </w:pPr>
          </w:p>
        </w:tc>
        <w:tc>
          <w:tcPr>
            <w:tcW w:w="2018" w:type="dxa"/>
          </w:tcPr>
          <w:p w:rsidR="00DC0ADE" w:rsidRPr="0005559C" w:rsidRDefault="00DC0ADE" w:rsidP="00DC0ADE">
            <w:pPr>
              <w:rPr>
                <w:sz w:val="18"/>
              </w:rPr>
            </w:pPr>
          </w:p>
        </w:tc>
        <w:tc>
          <w:tcPr>
            <w:tcW w:w="4820" w:type="dxa"/>
          </w:tcPr>
          <w:p w:rsidR="00DC0ADE" w:rsidRPr="0005559C" w:rsidRDefault="00DC0ADE" w:rsidP="00DC0ADE">
            <w:pPr>
              <w:rPr>
                <w:sz w:val="18"/>
              </w:rPr>
            </w:pPr>
          </w:p>
        </w:tc>
      </w:tr>
      <w:tr w:rsidR="00DC0ADE" w:rsidRPr="0005559C" w:rsidTr="00DC0ADE">
        <w:tc>
          <w:tcPr>
            <w:tcW w:w="898" w:type="dxa"/>
          </w:tcPr>
          <w:p w:rsidR="00DC0ADE" w:rsidRPr="0005559C" w:rsidRDefault="00DC0ADE" w:rsidP="00DC0ADE">
            <w:pPr>
              <w:rPr>
                <w:sz w:val="18"/>
              </w:rPr>
            </w:pPr>
          </w:p>
        </w:tc>
        <w:tc>
          <w:tcPr>
            <w:tcW w:w="1620" w:type="dxa"/>
          </w:tcPr>
          <w:p w:rsidR="00DC0ADE" w:rsidRPr="0005559C" w:rsidRDefault="00DC0ADE" w:rsidP="00DC0ADE">
            <w:pPr>
              <w:rPr>
                <w:sz w:val="18"/>
              </w:rPr>
            </w:pPr>
          </w:p>
        </w:tc>
        <w:tc>
          <w:tcPr>
            <w:tcW w:w="2018" w:type="dxa"/>
          </w:tcPr>
          <w:p w:rsidR="00DC0ADE" w:rsidRPr="0005559C" w:rsidRDefault="00DC0ADE" w:rsidP="00DC0ADE">
            <w:pPr>
              <w:rPr>
                <w:sz w:val="18"/>
              </w:rPr>
            </w:pPr>
          </w:p>
        </w:tc>
        <w:tc>
          <w:tcPr>
            <w:tcW w:w="4820" w:type="dxa"/>
          </w:tcPr>
          <w:p w:rsidR="00DC0ADE" w:rsidRPr="0005559C" w:rsidRDefault="00DC0ADE" w:rsidP="00DC0ADE">
            <w:pPr>
              <w:rPr>
                <w:sz w:val="18"/>
              </w:rPr>
            </w:pPr>
          </w:p>
        </w:tc>
      </w:tr>
      <w:tr w:rsidR="00DC0ADE" w:rsidRPr="0005559C" w:rsidTr="00DC0ADE">
        <w:tc>
          <w:tcPr>
            <w:tcW w:w="898" w:type="dxa"/>
          </w:tcPr>
          <w:p w:rsidR="00DC0ADE" w:rsidRPr="0005559C" w:rsidRDefault="00DC0ADE" w:rsidP="00DC0ADE">
            <w:pPr>
              <w:rPr>
                <w:sz w:val="18"/>
              </w:rPr>
            </w:pPr>
          </w:p>
        </w:tc>
        <w:tc>
          <w:tcPr>
            <w:tcW w:w="1620" w:type="dxa"/>
          </w:tcPr>
          <w:p w:rsidR="00DC0ADE" w:rsidRPr="0005559C" w:rsidRDefault="00DC0ADE" w:rsidP="00DC0ADE">
            <w:pPr>
              <w:rPr>
                <w:sz w:val="18"/>
              </w:rPr>
            </w:pPr>
          </w:p>
        </w:tc>
        <w:tc>
          <w:tcPr>
            <w:tcW w:w="2018" w:type="dxa"/>
          </w:tcPr>
          <w:p w:rsidR="00DC0ADE" w:rsidRPr="0005559C" w:rsidRDefault="00DC0ADE" w:rsidP="00DC0ADE">
            <w:pPr>
              <w:rPr>
                <w:sz w:val="18"/>
              </w:rPr>
            </w:pPr>
          </w:p>
        </w:tc>
        <w:tc>
          <w:tcPr>
            <w:tcW w:w="4820" w:type="dxa"/>
          </w:tcPr>
          <w:p w:rsidR="00DC0ADE" w:rsidRPr="0005559C" w:rsidRDefault="00DC0ADE" w:rsidP="00DC0ADE">
            <w:pPr>
              <w:rPr>
                <w:sz w:val="18"/>
              </w:rPr>
            </w:pPr>
          </w:p>
        </w:tc>
      </w:tr>
      <w:tr w:rsidR="00DC0ADE" w:rsidRPr="0005559C" w:rsidTr="00DC0ADE">
        <w:tc>
          <w:tcPr>
            <w:tcW w:w="898" w:type="dxa"/>
          </w:tcPr>
          <w:p w:rsidR="00DC0ADE" w:rsidRPr="0005559C" w:rsidRDefault="00DC0ADE" w:rsidP="00DC0ADE">
            <w:pPr>
              <w:rPr>
                <w:sz w:val="18"/>
              </w:rPr>
            </w:pPr>
          </w:p>
        </w:tc>
        <w:tc>
          <w:tcPr>
            <w:tcW w:w="1620" w:type="dxa"/>
          </w:tcPr>
          <w:p w:rsidR="00DC0ADE" w:rsidRPr="0005559C" w:rsidRDefault="00DC0ADE" w:rsidP="00DC0ADE">
            <w:pPr>
              <w:rPr>
                <w:sz w:val="18"/>
              </w:rPr>
            </w:pPr>
          </w:p>
        </w:tc>
        <w:tc>
          <w:tcPr>
            <w:tcW w:w="2018" w:type="dxa"/>
          </w:tcPr>
          <w:p w:rsidR="00DC0ADE" w:rsidRPr="0005559C" w:rsidRDefault="00DC0ADE" w:rsidP="00DC0ADE">
            <w:pPr>
              <w:rPr>
                <w:sz w:val="18"/>
              </w:rPr>
            </w:pPr>
          </w:p>
        </w:tc>
        <w:tc>
          <w:tcPr>
            <w:tcW w:w="4820" w:type="dxa"/>
          </w:tcPr>
          <w:p w:rsidR="00DC0ADE" w:rsidRPr="0005559C" w:rsidRDefault="00DC0ADE" w:rsidP="00DC0ADE">
            <w:pPr>
              <w:rPr>
                <w:sz w:val="18"/>
              </w:rPr>
            </w:pPr>
          </w:p>
        </w:tc>
      </w:tr>
    </w:tbl>
    <w:p w:rsidR="00DC0ADE" w:rsidRPr="000B2AF1" w:rsidRDefault="00DC0ADE" w:rsidP="00DC0ADE"/>
    <w:p w:rsidR="00DC0ADE" w:rsidRDefault="00DC0ADE" w:rsidP="00DC0ADE">
      <w:pPr>
        <w:tabs>
          <w:tab w:val="left" w:pos="567"/>
        </w:tabs>
        <w:jc w:val="both"/>
        <w:rPr>
          <w:lang w:val="de-CH"/>
        </w:rPr>
      </w:pPr>
    </w:p>
    <w:p w:rsidR="00DC0ADE" w:rsidRDefault="00DC0ADE" w:rsidP="00DC0ADE">
      <w:pPr>
        <w:tabs>
          <w:tab w:val="left" w:pos="567"/>
        </w:tabs>
        <w:jc w:val="both"/>
        <w:rPr>
          <w:lang w:val="de-CH"/>
        </w:rPr>
      </w:pPr>
    </w:p>
    <w:sectPr w:rsidR="00DC0ADE" w:rsidSect="00DF3EC8">
      <w:headerReference w:type="default" r:id="rId13"/>
      <w:footerReference w:type="default" r:id="rId14"/>
      <w:pgSz w:w="11906" w:h="16838"/>
      <w:pgMar w:top="2410" w:right="991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2AA3" w:rsidRDefault="00472AA3">
      <w:r>
        <w:separator/>
      </w:r>
    </w:p>
  </w:endnote>
  <w:endnote w:type="continuationSeparator" w:id="0">
    <w:p w:rsidR="00472AA3" w:rsidRDefault="00472A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0ADE" w:rsidRDefault="00DC0ADE">
    <w:pPr>
      <w:pStyle w:val="Footer"/>
      <w:rPr>
        <w:sz w:val="12"/>
        <w:lang w:val="de-CH"/>
      </w:rPr>
    </w:pPr>
    <w:r>
      <w:rPr>
        <w:sz w:val="12"/>
        <w:lang w:val="de-CH"/>
      </w:rPr>
      <w:t xml:space="preserve">Erstellt von: </w:t>
    </w:r>
    <w:r w:rsidR="0082312E">
      <w:rPr>
        <w:sz w:val="12"/>
        <w:lang w:val="en-US"/>
      </w:rPr>
      <w:fldChar w:fldCharType="begin"/>
    </w:r>
    <w:r>
      <w:rPr>
        <w:sz w:val="12"/>
        <w:lang w:val="de-CH"/>
      </w:rPr>
      <w:instrText xml:space="preserve"> AUTHOR </w:instrText>
    </w:r>
    <w:r w:rsidR="0082312E">
      <w:rPr>
        <w:sz w:val="12"/>
        <w:lang w:val="en-US"/>
      </w:rPr>
      <w:fldChar w:fldCharType="separate"/>
    </w:r>
    <w:r>
      <w:rPr>
        <w:noProof/>
        <w:sz w:val="12"/>
        <w:lang w:val="de-CH"/>
      </w:rPr>
      <w:t>Tim Bänziger</w:t>
    </w:r>
    <w:r w:rsidR="0082312E">
      <w:rPr>
        <w:sz w:val="12"/>
        <w:lang w:val="en-US"/>
      </w:rPr>
      <w:fldChar w:fldCharType="end"/>
    </w:r>
    <w:r>
      <w:rPr>
        <w:sz w:val="12"/>
        <w:lang w:val="de-CH"/>
      </w:rPr>
      <w:tab/>
      <w:t xml:space="preserve">Page </w:t>
    </w:r>
    <w:r w:rsidR="0082312E">
      <w:rPr>
        <w:sz w:val="12"/>
        <w:lang w:val="en-US"/>
      </w:rPr>
      <w:fldChar w:fldCharType="begin"/>
    </w:r>
    <w:r>
      <w:rPr>
        <w:sz w:val="12"/>
        <w:lang w:val="de-CH"/>
      </w:rPr>
      <w:instrText xml:space="preserve"> PAGE </w:instrText>
    </w:r>
    <w:r w:rsidR="0082312E">
      <w:rPr>
        <w:sz w:val="12"/>
        <w:lang w:val="en-US"/>
      </w:rPr>
      <w:fldChar w:fldCharType="separate"/>
    </w:r>
    <w:r w:rsidR="00471804">
      <w:rPr>
        <w:noProof/>
        <w:sz w:val="12"/>
        <w:lang w:val="de-CH"/>
      </w:rPr>
      <w:t>2</w:t>
    </w:r>
    <w:r w:rsidR="0082312E">
      <w:rPr>
        <w:sz w:val="12"/>
        <w:lang w:val="en-US"/>
      </w:rPr>
      <w:fldChar w:fldCharType="end"/>
    </w:r>
    <w:r>
      <w:rPr>
        <w:sz w:val="12"/>
        <w:lang w:val="de-CH"/>
      </w:rPr>
      <w:tab/>
    </w:r>
    <w:r w:rsidR="0082312E">
      <w:rPr>
        <w:sz w:val="12"/>
        <w:lang w:val="en-US"/>
      </w:rPr>
      <w:fldChar w:fldCharType="begin"/>
    </w:r>
    <w:r>
      <w:rPr>
        <w:sz w:val="12"/>
        <w:lang w:val="en-US"/>
      </w:rPr>
      <w:instrText xml:space="preserve"> DATE </w:instrText>
    </w:r>
    <w:r w:rsidR="0082312E">
      <w:rPr>
        <w:sz w:val="12"/>
        <w:lang w:val="en-US"/>
      </w:rPr>
      <w:fldChar w:fldCharType="separate"/>
    </w:r>
    <w:ins w:id="8" w:author="Mario Haller" w:date="2009-09-28T21:14:00Z">
      <w:r w:rsidR="00965BEF">
        <w:rPr>
          <w:noProof/>
          <w:sz w:val="12"/>
          <w:lang w:val="en-US"/>
        </w:rPr>
        <w:t>9/28/2009</w:t>
      </w:r>
    </w:ins>
    <w:ins w:id="9" w:author="mah" w:date="2009-02-03T14:49:00Z">
      <w:del w:id="10" w:author="Mario Haller" w:date="2009-09-28T21:14:00Z">
        <w:r w:rsidR="00C765BE" w:rsidDel="00965BEF">
          <w:rPr>
            <w:noProof/>
            <w:sz w:val="12"/>
            <w:lang w:val="en-US"/>
          </w:rPr>
          <w:delText>2/3/2009</w:delText>
        </w:r>
      </w:del>
    </w:ins>
    <w:del w:id="11" w:author="Mario Haller" w:date="2009-09-28T21:14:00Z">
      <w:r w:rsidR="00C76E7A" w:rsidDel="00965BEF">
        <w:rPr>
          <w:noProof/>
          <w:sz w:val="12"/>
          <w:lang w:val="en-US"/>
        </w:rPr>
        <w:delText>1/27/2009</w:delText>
      </w:r>
    </w:del>
    <w:r w:rsidR="0082312E">
      <w:rPr>
        <w:sz w:val="12"/>
        <w:lang w:val="en-US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2AA3" w:rsidRDefault="00472AA3">
      <w:r>
        <w:separator/>
      </w:r>
    </w:p>
  </w:footnote>
  <w:footnote w:type="continuationSeparator" w:id="0">
    <w:p w:rsidR="00472AA3" w:rsidRDefault="00472AA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0ADE" w:rsidRPr="00D65A66" w:rsidRDefault="00DC0ADE">
    <w:pPr>
      <w:pStyle w:val="Header"/>
      <w:rPr>
        <w:sz w:val="72"/>
      </w:rPr>
    </w:pPr>
    <w:r>
      <w:rPr>
        <w:noProof/>
        <w:lang w:val="de-CH" w:eastAsia="de-CH"/>
      </w:rPr>
      <w:drawing>
        <wp:inline distT="0" distB="0" distL="0" distR="0">
          <wp:extent cx="813435" cy="896620"/>
          <wp:effectExtent l="19050" t="0" r="5715" b="0"/>
          <wp:docPr id="1" name="Picture 1" descr="Logo_RoomsPro_1_lo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RoomsPro_1_low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3435" cy="8966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sz w:val="72"/>
      </w:rPr>
      <w:t xml:space="preserve">  Use Cases Release 4.0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B49CF"/>
    <w:multiLevelType w:val="hybridMultilevel"/>
    <w:tmpl w:val="7B0841E4"/>
    <w:lvl w:ilvl="0" w:tplc="0807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>
    <w:nsid w:val="119942B6"/>
    <w:multiLevelType w:val="hybridMultilevel"/>
    <w:tmpl w:val="0B8AEED0"/>
    <w:lvl w:ilvl="0" w:tplc="535C6DC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C056AC"/>
    <w:multiLevelType w:val="multilevel"/>
    <w:tmpl w:val="7F4AC20C"/>
    <w:lvl w:ilvl="0">
      <w:start w:val="1"/>
      <w:numFmt w:val="decimal"/>
      <w:lvlText w:val="%1"/>
      <w:lvlJc w:val="left"/>
      <w:pPr>
        <w:tabs>
          <w:tab w:val="num" w:pos="-1836"/>
        </w:tabs>
        <w:ind w:left="-1836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692"/>
        </w:tabs>
        <w:ind w:left="-169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226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1404"/>
        </w:tabs>
        <w:ind w:left="-140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-1260"/>
        </w:tabs>
        <w:ind w:left="-1260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-1116"/>
        </w:tabs>
        <w:ind w:left="-1116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-972"/>
        </w:tabs>
        <w:ind w:left="-972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-828"/>
        </w:tabs>
        <w:ind w:left="-828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-684"/>
        </w:tabs>
        <w:ind w:left="-684" w:hanging="1584"/>
      </w:pPr>
      <w:rPr>
        <w:rFonts w:hint="default"/>
      </w:rPr>
    </w:lvl>
  </w:abstractNum>
  <w:abstractNum w:abstractNumId="3">
    <w:nsid w:val="28FB61F0"/>
    <w:multiLevelType w:val="hybridMultilevel"/>
    <w:tmpl w:val="221CDC00"/>
    <w:lvl w:ilvl="0" w:tplc="CE3424D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D8265F"/>
    <w:multiLevelType w:val="hybridMultilevel"/>
    <w:tmpl w:val="80E440BA"/>
    <w:lvl w:ilvl="0" w:tplc="5EBA5880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3A52C0"/>
    <w:multiLevelType w:val="hybridMultilevel"/>
    <w:tmpl w:val="3A204168"/>
    <w:lvl w:ilvl="0">
      <w:start w:val="26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B78214C"/>
    <w:multiLevelType w:val="hybridMultilevel"/>
    <w:tmpl w:val="871251B0"/>
    <w:lvl w:ilvl="0" w:tplc="58F64E1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05676A2"/>
    <w:multiLevelType w:val="hybridMultilevel"/>
    <w:tmpl w:val="49104026"/>
    <w:lvl w:ilvl="0" w:tplc="9E362EBE">
      <w:start w:val="1"/>
      <w:numFmt w:val="decimal"/>
      <w:lvlText w:val="%1."/>
      <w:lvlJc w:val="left"/>
      <w:pPr>
        <w:ind w:left="720" w:hanging="360"/>
      </w:pPr>
    </w:lvl>
    <w:lvl w:ilvl="1" w:tplc="04070003" w:tentative="1">
      <w:start w:val="1"/>
      <w:numFmt w:val="lowerLetter"/>
      <w:lvlText w:val="%2."/>
      <w:lvlJc w:val="left"/>
      <w:pPr>
        <w:ind w:left="1440" w:hanging="360"/>
      </w:pPr>
    </w:lvl>
    <w:lvl w:ilvl="2" w:tplc="04070005" w:tentative="1">
      <w:start w:val="1"/>
      <w:numFmt w:val="lowerRoman"/>
      <w:lvlText w:val="%3."/>
      <w:lvlJc w:val="right"/>
      <w:pPr>
        <w:ind w:left="2160" w:hanging="180"/>
      </w:pPr>
    </w:lvl>
    <w:lvl w:ilvl="3" w:tplc="04070001" w:tentative="1">
      <w:start w:val="1"/>
      <w:numFmt w:val="decimal"/>
      <w:lvlText w:val="%4."/>
      <w:lvlJc w:val="left"/>
      <w:pPr>
        <w:ind w:left="2880" w:hanging="360"/>
      </w:pPr>
    </w:lvl>
    <w:lvl w:ilvl="4" w:tplc="04070003" w:tentative="1">
      <w:start w:val="1"/>
      <w:numFmt w:val="lowerLetter"/>
      <w:lvlText w:val="%5."/>
      <w:lvlJc w:val="left"/>
      <w:pPr>
        <w:ind w:left="3600" w:hanging="360"/>
      </w:pPr>
    </w:lvl>
    <w:lvl w:ilvl="5" w:tplc="04070005" w:tentative="1">
      <w:start w:val="1"/>
      <w:numFmt w:val="lowerRoman"/>
      <w:lvlText w:val="%6."/>
      <w:lvlJc w:val="right"/>
      <w:pPr>
        <w:ind w:left="4320" w:hanging="180"/>
      </w:pPr>
    </w:lvl>
    <w:lvl w:ilvl="6" w:tplc="04070001" w:tentative="1">
      <w:start w:val="1"/>
      <w:numFmt w:val="decimal"/>
      <w:lvlText w:val="%7."/>
      <w:lvlJc w:val="left"/>
      <w:pPr>
        <w:ind w:left="5040" w:hanging="360"/>
      </w:pPr>
    </w:lvl>
    <w:lvl w:ilvl="7" w:tplc="04070003" w:tentative="1">
      <w:start w:val="1"/>
      <w:numFmt w:val="lowerLetter"/>
      <w:lvlText w:val="%8."/>
      <w:lvlJc w:val="left"/>
      <w:pPr>
        <w:ind w:left="5760" w:hanging="360"/>
      </w:pPr>
    </w:lvl>
    <w:lvl w:ilvl="8" w:tplc="0407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423EB4"/>
    <w:multiLevelType w:val="hybridMultilevel"/>
    <w:tmpl w:val="8626EB90"/>
    <w:lvl w:ilvl="0" w:tplc="0807000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7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60D2FE5"/>
    <w:multiLevelType w:val="hybridMultilevel"/>
    <w:tmpl w:val="8B420210"/>
    <w:lvl w:ilvl="0" w:tplc="9E362EBE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07405A"/>
    <w:multiLevelType w:val="hybridMultilevel"/>
    <w:tmpl w:val="FDAA1F7A"/>
    <w:lvl w:ilvl="0" w:tplc="846478B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5A6175FA"/>
    <w:multiLevelType w:val="hybridMultilevel"/>
    <w:tmpl w:val="B5FE3E86"/>
    <w:lvl w:ilvl="0" w:tplc="04090005">
      <w:start w:val="1"/>
      <w:numFmt w:val="decimal"/>
      <w:lvlText w:val="%1."/>
      <w:lvlJc w:val="lef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6E3DEF"/>
    <w:multiLevelType w:val="hybridMultilevel"/>
    <w:tmpl w:val="86ECAE82"/>
    <w:lvl w:ilvl="0" w:tplc="0807000F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807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F8A0618"/>
    <w:multiLevelType w:val="hybridMultilevel"/>
    <w:tmpl w:val="F006DAB2"/>
    <w:lvl w:ilvl="0" w:tplc="A3546A0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662D1E99"/>
    <w:multiLevelType w:val="hybridMultilevel"/>
    <w:tmpl w:val="136217EE"/>
    <w:lvl w:ilvl="0" w:tplc="04090005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E646C2"/>
    <w:multiLevelType w:val="hybridMultilevel"/>
    <w:tmpl w:val="74CAF1D2"/>
    <w:lvl w:ilvl="0" w:tplc="0807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9076D2"/>
    <w:multiLevelType w:val="hybridMultilevel"/>
    <w:tmpl w:val="49104026"/>
    <w:lvl w:ilvl="0" w:tplc="08070001">
      <w:start w:val="1"/>
      <w:numFmt w:val="decimal"/>
      <w:lvlText w:val="%1."/>
      <w:lvlJc w:val="left"/>
      <w:pPr>
        <w:ind w:left="720" w:hanging="360"/>
      </w:pPr>
    </w:lvl>
    <w:lvl w:ilvl="1" w:tplc="08070003" w:tentative="1">
      <w:start w:val="1"/>
      <w:numFmt w:val="lowerLetter"/>
      <w:lvlText w:val="%2."/>
      <w:lvlJc w:val="left"/>
      <w:pPr>
        <w:ind w:left="1440" w:hanging="360"/>
      </w:pPr>
    </w:lvl>
    <w:lvl w:ilvl="2" w:tplc="08070005" w:tentative="1">
      <w:start w:val="1"/>
      <w:numFmt w:val="lowerRoman"/>
      <w:lvlText w:val="%3."/>
      <w:lvlJc w:val="right"/>
      <w:pPr>
        <w:ind w:left="2160" w:hanging="180"/>
      </w:pPr>
    </w:lvl>
    <w:lvl w:ilvl="3" w:tplc="08070001" w:tentative="1">
      <w:start w:val="1"/>
      <w:numFmt w:val="decimal"/>
      <w:lvlText w:val="%4."/>
      <w:lvlJc w:val="left"/>
      <w:pPr>
        <w:ind w:left="2880" w:hanging="360"/>
      </w:pPr>
    </w:lvl>
    <w:lvl w:ilvl="4" w:tplc="08070003" w:tentative="1">
      <w:start w:val="1"/>
      <w:numFmt w:val="lowerLetter"/>
      <w:lvlText w:val="%5."/>
      <w:lvlJc w:val="left"/>
      <w:pPr>
        <w:ind w:left="3600" w:hanging="360"/>
      </w:pPr>
    </w:lvl>
    <w:lvl w:ilvl="5" w:tplc="08070005" w:tentative="1">
      <w:start w:val="1"/>
      <w:numFmt w:val="lowerRoman"/>
      <w:lvlText w:val="%6."/>
      <w:lvlJc w:val="right"/>
      <w:pPr>
        <w:ind w:left="4320" w:hanging="180"/>
      </w:pPr>
    </w:lvl>
    <w:lvl w:ilvl="6" w:tplc="08070001" w:tentative="1">
      <w:start w:val="1"/>
      <w:numFmt w:val="decimal"/>
      <w:lvlText w:val="%7."/>
      <w:lvlJc w:val="left"/>
      <w:pPr>
        <w:ind w:left="5040" w:hanging="360"/>
      </w:pPr>
    </w:lvl>
    <w:lvl w:ilvl="7" w:tplc="08070003" w:tentative="1">
      <w:start w:val="1"/>
      <w:numFmt w:val="lowerLetter"/>
      <w:lvlText w:val="%8."/>
      <w:lvlJc w:val="left"/>
      <w:pPr>
        <w:ind w:left="5760" w:hanging="360"/>
      </w:pPr>
    </w:lvl>
    <w:lvl w:ilvl="8" w:tplc="0807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93778A"/>
    <w:multiLevelType w:val="hybridMultilevel"/>
    <w:tmpl w:val="6D223C52"/>
    <w:lvl w:ilvl="0" w:tplc="0807000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7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ADE57CF"/>
    <w:multiLevelType w:val="hybridMultilevel"/>
    <w:tmpl w:val="B21E98B8"/>
    <w:lvl w:ilvl="0" w:tplc="9E362E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lowerLetter"/>
      <w:lvlText w:val="%2."/>
      <w:lvlJc w:val="left"/>
      <w:pPr>
        <w:ind w:left="1440" w:hanging="360"/>
      </w:pPr>
    </w:lvl>
    <w:lvl w:ilvl="2" w:tplc="04070005" w:tentative="1">
      <w:start w:val="1"/>
      <w:numFmt w:val="lowerRoman"/>
      <w:lvlText w:val="%3."/>
      <w:lvlJc w:val="right"/>
      <w:pPr>
        <w:ind w:left="2160" w:hanging="180"/>
      </w:pPr>
    </w:lvl>
    <w:lvl w:ilvl="3" w:tplc="04070001" w:tentative="1">
      <w:start w:val="1"/>
      <w:numFmt w:val="decimal"/>
      <w:lvlText w:val="%4."/>
      <w:lvlJc w:val="left"/>
      <w:pPr>
        <w:ind w:left="2880" w:hanging="360"/>
      </w:pPr>
    </w:lvl>
    <w:lvl w:ilvl="4" w:tplc="04070003" w:tentative="1">
      <w:start w:val="1"/>
      <w:numFmt w:val="lowerLetter"/>
      <w:lvlText w:val="%5."/>
      <w:lvlJc w:val="left"/>
      <w:pPr>
        <w:ind w:left="3600" w:hanging="360"/>
      </w:pPr>
    </w:lvl>
    <w:lvl w:ilvl="5" w:tplc="04070005" w:tentative="1">
      <w:start w:val="1"/>
      <w:numFmt w:val="lowerRoman"/>
      <w:lvlText w:val="%6."/>
      <w:lvlJc w:val="right"/>
      <w:pPr>
        <w:ind w:left="4320" w:hanging="180"/>
      </w:pPr>
    </w:lvl>
    <w:lvl w:ilvl="6" w:tplc="04070001" w:tentative="1">
      <w:start w:val="1"/>
      <w:numFmt w:val="decimal"/>
      <w:lvlText w:val="%7."/>
      <w:lvlJc w:val="left"/>
      <w:pPr>
        <w:ind w:left="5040" w:hanging="360"/>
      </w:pPr>
    </w:lvl>
    <w:lvl w:ilvl="7" w:tplc="04070003" w:tentative="1">
      <w:start w:val="1"/>
      <w:numFmt w:val="lowerLetter"/>
      <w:lvlText w:val="%8."/>
      <w:lvlJc w:val="left"/>
      <w:pPr>
        <w:ind w:left="5760" w:hanging="360"/>
      </w:pPr>
    </w:lvl>
    <w:lvl w:ilvl="8" w:tplc="0407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593F3B"/>
    <w:multiLevelType w:val="hybridMultilevel"/>
    <w:tmpl w:val="01928ECE"/>
    <w:lvl w:ilvl="0" w:tplc="0807000F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2"/>
  </w:num>
  <w:num w:numId="4">
    <w:abstractNumId w:val="10"/>
  </w:num>
  <w:num w:numId="5">
    <w:abstractNumId w:val="6"/>
  </w:num>
  <w:num w:numId="6">
    <w:abstractNumId w:val="17"/>
  </w:num>
  <w:num w:numId="7">
    <w:abstractNumId w:val="8"/>
  </w:num>
  <w:num w:numId="8">
    <w:abstractNumId w:val="11"/>
  </w:num>
  <w:num w:numId="9">
    <w:abstractNumId w:val="0"/>
  </w:num>
  <w:num w:numId="10">
    <w:abstractNumId w:val="16"/>
  </w:num>
  <w:num w:numId="11">
    <w:abstractNumId w:val="7"/>
  </w:num>
  <w:num w:numId="12">
    <w:abstractNumId w:val="14"/>
  </w:num>
  <w:num w:numId="13">
    <w:abstractNumId w:val="3"/>
  </w:num>
  <w:num w:numId="14">
    <w:abstractNumId w:val="4"/>
  </w:num>
  <w:num w:numId="15">
    <w:abstractNumId w:val="9"/>
  </w:num>
  <w:num w:numId="16">
    <w:abstractNumId w:val="5"/>
  </w:num>
  <w:num w:numId="17">
    <w:abstractNumId w:val="18"/>
  </w:num>
  <w:num w:numId="18">
    <w:abstractNumId w:val="1"/>
  </w:num>
  <w:num w:numId="19">
    <w:abstractNumId w:val="15"/>
  </w:num>
  <w:num w:numId="2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trackRevisions/>
  <w:defaultTabStop w:val="720"/>
  <w:hyphenationZone w:val="425"/>
  <w:noPunctuationKerning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/>
  <w:rsids>
    <w:rsidRoot w:val="00F874A9"/>
    <w:rsid w:val="0001095C"/>
    <w:rsid w:val="00023502"/>
    <w:rsid w:val="0003695F"/>
    <w:rsid w:val="000413CA"/>
    <w:rsid w:val="00045CE2"/>
    <w:rsid w:val="00060221"/>
    <w:rsid w:val="00070EBE"/>
    <w:rsid w:val="000743EA"/>
    <w:rsid w:val="00094819"/>
    <w:rsid w:val="000A170A"/>
    <w:rsid w:val="000E64FA"/>
    <w:rsid w:val="000F6BE6"/>
    <w:rsid w:val="0012154D"/>
    <w:rsid w:val="00133018"/>
    <w:rsid w:val="00133EC4"/>
    <w:rsid w:val="00135BDA"/>
    <w:rsid w:val="00153091"/>
    <w:rsid w:val="0016230D"/>
    <w:rsid w:val="00177352"/>
    <w:rsid w:val="001A3D67"/>
    <w:rsid w:val="001C0CC6"/>
    <w:rsid w:val="001C34A3"/>
    <w:rsid w:val="001E21AE"/>
    <w:rsid w:val="001E59D9"/>
    <w:rsid w:val="001F5607"/>
    <w:rsid w:val="00207C17"/>
    <w:rsid w:val="00214465"/>
    <w:rsid w:val="00217EF9"/>
    <w:rsid w:val="00221B04"/>
    <w:rsid w:val="0022490F"/>
    <w:rsid w:val="00230B20"/>
    <w:rsid w:val="00235431"/>
    <w:rsid w:val="00235B42"/>
    <w:rsid w:val="0024616A"/>
    <w:rsid w:val="002871DA"/>
    <w:rsid w:val="002A2EA1"/>
    <w:rsid w:val="002C1B8C"/>
    <w:rsid w:val="002E487F"/>
    <w:rsid w:val="002F638D"/>
    <w:rsid w:val="0031440A"/>
    <w:rsid w:val="0035327D"/>
    <w:rsid w:val="00372620"/>
    <w:rsid w:val="00394CE0"/>
    <w:rsid w:val="00395D64"/>
    <w:rsid w:val="003F6654"/>
    <w:rsid w:val="00405D53"/>
    <w:rsid w:val="00432E33"/>
    <w:rsid w:val="0044166D"/>
    <w:rsid w:val="0047014F"/>
    <w:rsid w:val="00471804"/>
    <w:rsid w:val="004724E4"/>
    <w:rsid w:val="00472AA3"/>
    <w:rsid w:val="004A73C6"/>
    <w:rsid w:val="004A748E"/>
    <w:rsid w:val="004A7504"/>
    <w:rsid w:val="004B05C2"/>
    <w:rsid w:val="004D0AC8"/>
    <w:rsid w:val="004E2A5C"/>
    <w:rsid w:val="004F55B3"/>
    <w:rsid w:val="004F62C9"/>
    <w:rsid w:val="0050181E"/>
    <w:rsid w:val="00510535"/>
    <w:rsid w:val="0051790F"/>
    <w:rsid w:val="00517BB0"/>
    <w:rsid w:val="0052381C"/>
    <w:rsid w:val="00527488"/>
    <w:rsid w:val="0053252A"/>
    <w:rsid w:val="00537819"/>
    <w:rsid w:val="00540A78"/>
    <w:rsid w:val="005522A9"/>
    <w:rsid w:val="00556707"/>
    <w:rsid w:val="005711E4"/>
    <w:rsid w:val="00573325"/>
    <w:rsid w:val="00594095"/>
    <w:rsid w:val="005A20F8"/>
    <w:rsid w:val="005F38F4"/>
    <w:rsid w:val="006047A9"/>
    <w:rsid w:val="006104C9"/>
    <w:rsid w:val="00613E80"/>
    <w:rsid w:val="00620D24"/>
    <w:rsid w:val="00655A54"/>
    <w:rsid w:val="0065613A"/>
    <w:rsid w:val="00671DD2"/>
    <w:rsid w:val="00685D3B"/>
    <w:rsid w:val="00697286"/>
    <w:rsid w:val="006E2CA1"/>
    <w:rsid w:val="006E5D94"/>
    <w:rsid w:val="006F1B28"/>
    <w:rsid w:val="006F2858"/>
    <w:rsid w:val="00700734"/>
    <w:rsid w:val="0071121E"/>
    <w:rsid w:val="00717827"/>
    <w:rsid w:val="007230AF"/>
    <w:rsid w:val="00730354"/>
    <w:rsid w:val="00730BF1"/>
    <w:rsid w:val="00732694"/>
    <w:rsid w:val="00736482"/>
    <w:rsid w:val="00742B6C"/>
    <w:rsid w:val="0076449B"/>
    <w:rsid w:val="0077666B"/>
    <w:rsid w:val="00785F26"/>
    <w:rsid w:val="00795823"/>
    <w:rsid w:val="00797880"/>
    <w:rsid w:val="007A0F86"/>
    <w:rsid w:val="00806ED0"/>
    <w:rsid w:val="0082312E"/>
    <w:rsid w:val="00832D17"/>
    <w:rsid w:val="008346FA"/>
    <w:rsid w:val="00834A04"/>
    <w:rsid w:val="0088140C"/>
    <w:rsid w:val="00884958"/>
    <w:rsid w:val="008C6CFF"/>
    <w:rsid w:val="008D09FA"/>
    <w:rsid w:val="009062AF"/>
    <w:rsid w:val="009065C2"/>
    <w:rsid w:val="009157EC"/>
    <w:rsid w:val="00926E49"/>
    <w:rsid w:val="00927660"/>
    <w:rsid w:val="0094263B"/>
    <w:rsid w:val="0095216D"/>
    <w:rsid w:val="00965BEF"/>
    <w:rsid w:val="00976AFC"/>
    <w:rsid w:val="0098689A"/>
    <w:rsid w:val="009B4BA3"/>
    <w:rsid w:val="009B6C70"/>
    <w:rsid w:val="009B7616"/>
    <w:rsid w:val="009D1AD5"/>
    <w:rsid w:val="009D6D44"/>
    <w:rsid w:val="009E0837"/>
    <w:rsid w:val="00A031B3"/>
    <w:rsid w:val="00A9066A"/>
    <w:rsid w:val="00A94B6D"/>
    <w:rsid w:val="00AA0A7F"/>
    <w:rsid w:val="00AB0B33"/>
    <w:rsid w:val="00AB121C"/>
    <w:rsid w:val="00AB21E6"/>
    <w:rsid w:val="00AD4626"/>
    <w:rsid w:val="00AF0228"/>
    <w:rsid w:val="00AF16EE"/>
    <w:rsid w:val="00B21819"/>
    <w:rsid w:val="00B645DF"/>
    <w:rsid w:val="00B71514"/>
    <w:rsid w:val="00B844C0"/>
    <w:rsid w:val="00BA575F"/>
    <w:rsid w:val="00BB1275"/>
    <w:rsid w:val="00BC054B"/>
    <w:rsid w:val="00BD2B40"/>
    <w:rsid w:val="00C00362"/>
    <w:rsid w:val="00C06A84"/>
    <w:rsid w:val="00C118FC"/>
    <w:rsid w:val="00C11EDC"/>
    <w:rsid w:val="00C13F45"/>
    <w:rsid w:val="00C2127A"/>
    <w:rsid w:val="00C5199B"/>
    <w:rsid w:val="00C765BE"/>
    <w:rsid w:val="00C76E7A"/>
    <w:rsid w:val="00C86558"/>
    <w:rsid w:val="00C92288"/>
    <w:rsid w:val="00CA7B69"/>
    <w:rsid w:val="00CC470D"/>
    <w:rsid w:val="00CD0216"/>
    <w:rsid w:val="00D12845"/>
    <w:rsid w:val="00D130D4"/>
    <w:rsid w:val="00D3100B"/>
    <w:rsid w:val="00D40276"/>
    <w:rsid w:val="00D43DE5"/>
    <w:rsid w:val="00D60C80"/>
    <w:rsid w:val="00D65A66"/>
    <w:rsid w:val="00D90064"/>
    <w:rsid w:val="00D92286"/>
    <w:rsid w:val="00DA2DC8"/>
    <w:rsid w:val="00DA60DB"/>
    <w:rsid w:val="00DC0ADE"/>
    <w:rsid w:val="00DC566C"/>
    <w:rsid w:val="00DE3CE8"/>
    <w:rsid w:val="00DE5AF0"/>
    <w:rsid w:val="00DE71F8"/>
    <w:rsid w:val="00DF3EC8"/>
    <w:rsid w:val="00E008EF"/>
    <w:rsid w:val="00E07B5C"/>
    <w:rsid w:val="00E2016C"/>
    <w:rsid w:val="00E3032E"/>
    <w:rsid w:val="00E362DB"/>
    <w:rsid w:val="00E43218"/>
    <w:rsid w:val="00E677FE"/>
    <w:rsid w:val="00E7428E"/>
    <w:rsid w:val="00E87602"/>
    <w:rsid w:val="00EA1203"/>
    <w:rsid w:val="00EB29ED"/>
    <w:rsid w:val="00ED68EF"/>
    <w:rsid w:val="00EE6148"/>
    <w:rsid w:val="00EF30D3"/>
    <w:rsid w:val="00F023F2"/>
    <w:rsid w:val="00F22AF5"/>
    <w:rsid w:val="00F54DE0"/>
    <w:rsid w:val="00F612C6"/>
    <w:rsid w:val="00F71B4C"/>
    <w:rsid w:val="00F84F1B"/>
    <w:rsid w:val="00F874A9"/>
    <w:rsid w:val="00FB55C6"/>
    <w:rsid w:val="00FD0A8E"/>
    <w:rsid w:val="00FD2C81"/>
    <w:rsid w:val="00FF5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59D9"/>
    <w:rPr>
      <w:rFonts w:ascii="Arial" w:hAnsi="Arial"/>
      <w:szCs w:val="24"/>
      <w:lang w:val="en-GB" w:eastAsia="en-US"/>
    </w:rPr>
  </w:style>
  <w:style w:type="paragraph" w:styleId="Heading1">
    <w:name w:val="heading 1"/>
    <w:aliases w:val="Überschrift 1 (u1),(U1),main title,TF-Overskrift 1,ITT t1,PA Chapter,Chapter"/>
    <w:basedOn w:val="Normal"/>
    <w:next w:val="Normal"/>
    <w:qFormat/>
    <w:rsid w:val="001E59D9"/>
    <w:pPr>
      <w:keepNext/>
      <w:tabs>
        <w:tab w:val="left" w:pos="5220"/>
      </w:tabs>
      <w:outlineLvl w:val="0"/>
    </w:pPr>
    <w:rPr>
      <w:b/>
      <w:bCs/>
      <w:sz w:val="28"/>
      <w:u w:val="single"/>
    </w:rPr>
  </w:style>
  <w:style w:type="paragraph" w:styleId="Heading2">
    <w:name w:val="heading 2"/>
    <w:aliases w:val="Heading 2 Char,Überschrift 2 (u2),(U2),H2,l2,I2,h2,2,Header 2,h21,21,Header 21,l21,h22,22,Header 22,l22,h23,23,Header 23,l23,h24,24,Header 24,l24,h25,Header 25,l25,h26,26,Header 26,l26,h27,27,Header 27,l27,h28,28,Header 28,l28,h29,29,l29"/>
    <w:basedOn w:val="Normal"/>
    <w:next w:val="Normal"/>
    <w:qFormat/>
    <w:rsid w:val="001E59D9"/>
    <w:pPr>
      <w:keepNext/>
      <w:tabs>
        <w:tab w:val="left" w:pos="5220"/>
      </w:tabs>
      <w:outlineLvl w:val="1"/>
    </w:pPr>
    <w:rPr>
      <w:b/>
      <w:bCs/>
      <w:sz w:val="32"/>
    </w:rPr>
  </w:style>
  <w:style w:type="paragraph" w:styleId="Heading3">
    <w:name w:val="heading 3"/>
    <w:aliases w:val="Überschrift 44,Überschrift 3 (h3),Überschrift 3(u3),Title2,3,l3,31,l31,32,l32,33,l33,34,l34,35,l35,36,l36,37,l37,38,l38,39,l39,310,l310,311,l311,321,l321,331,l331,341,l341,351,l351,361,l361,371,l371,312,l312,322,l322,332,l332,342,l342,352"/>
    <w:basedOn w:val="Normal"/>
    <w:next w:val="Normal"/>
    <w:qFormat/>
    <w:rsid w:val="001E59D9"/>
    <w:pPr>
      <w:keepNext/>
      <w:tabs>
        <w:tab w:val="left" w:pos="5220"/>
      </w:tabs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1E59D9"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1E59D9"/>
    <w:pPr>
      <w:keepNext/>
      <w:numPr>
        <w:ilvl w:val="4"/>
        <w:numId w:val="3"/>
      </w:numPr>
      <w:outlineLvl w:val="4"/>
    </w:pPr>
    <w:rPr>
      <w:i/>
      <w:iCs/>
      <w:sz w:val="18"/>
      <w:szCs w:val="20"/>
      <w:lang w:val="de-DE"/>
    </w:rPr>
  </w:style>
  <w:style w:type="paragraph" w:styleId="Heading6">
    <w:name w:val="heading 6"/>
    <w:basedOn w:val="Normal"/>
    <w:next w:val="Normal"/>
    <w:qFormat/>
    <w:rsid w:val="001E59D9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  <w:lang w:val="de-DE"/>
    </w:rPr>
  </w:style>
  <w:style w:type="paragraph" w:styleId="Heading7">
    <w:name w:val="heading 7"/>
    <w:basedOn w:val="Normal"/>
    <w:next w:val="Normal"/>
    <w:qFormat/>
    <w:rsid w:val="001E59D9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  <w:lang w:val="de-DE"/>
    </w:rPr>
  </w:style>
  <w:style w:type="paragraph" w:styleId="Heading8">
    <w:name w:val="heading 8"/>
    <w:basedOn w:val="Normal"/>
    <w:next w:val="Normal"/>
    <w:qFormat/>
    <w:rsid w:val="001E59D9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  <w:lang w:val="de-DE"/>
    </w:rPr>
  </w:style>
  <w:style w:type="paragraph" w:styleId="Heading9">
    <w:name w:val="heading 9"/>
    <w:basedOn w:val="Normal"/>
    <w:next w:val="Normal"/>
    <w:qFormat/>
    <w:rsid w:val="001E59D9"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itle">
    <w:name w:val="TableTitle"/>
    <w:basedOn w:val="Normal"/>
    <w:rsid w:val="001E59D9"/>
    <w:rPr>
      <w:b/>
      <w:bCs/>
      <w:lang w:val="de-CH"/>
    </w:rPr>
  </w:style>
  <w:style w:type="paragraph" w:styleId="Header">
    <w:name w:val="header"/>
    <w:basedOn w:val="Normal"/>
    <w:rsid w:val="001E59D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1E59D9"/>
    <w:pPr>
      <w:tabs>
        <w:tab w:val="center" w:pos="4536"/>
        <w:tab w:val="right" w:pos="9072"/>
      </w:tabs>
    </w:pPr>
  </w:style>
  <w:style w:type="paragraph" w:styleId="DocumentMap">
    <w:name w:val="Document Map"/>
    <w:basedOn w:val="Normal"/>
    <w:semiHidden/>
    <w:rsid w:val="002F638D"/>
    <w:pPr>
      <w:shd w:val="clear" w:color="auto" w:fill="000080"/>
    </w:pPr>
    <w:rPr>
      <w:rFonts w:ascii="Tahoma" w:hAnsi="Tahoma" w:cs="Tahoma"/>
      <w:szCs w:val="20"/>
    </w:rPr>
  </w:style>
  <w:style w:type="paragraph" w:styleId="BalloonText">
    <w:name w:val="Balloon Text"/>
    <w:basedOn w:val="Normal"/>
    <w:semiHidden/>
    <w:rsid w:val="0055670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9062AF"/>
    <w:rPr>
      <w:b/>
      <w:bCs/>
      <w:szCs w:val="20"/>
    </w:rPr>
  </w:style>
  <w:style w:type="paragraph" w:styleId="FootnoteText">
    <w:name w:val="footnote text"/>
    <w:basedOn w:val="Normal"/>
    <w:link w:val="FootnoteTextChar"/>
    <w:rsid w:val="009062AF"/>
    <w:rPr>
      <w:szCs w:val="20"/>
    </w:rPr>
  </w:style>
  <w:style w:type="character" w:customStyle="1" w:styleId="FootnoteTextChar">
    <w:name w:val="Footnote Text Char"/>
    <w:basedOn w:val="DefaultParagraphFont"/>
    <w:link w:val="FootnoteText"/>
    <w:rsid w:val="009062AF"/>
    <w:rPr>
      <w:rFonts w:ascii="Arial" w:hAnsi="Arial"/>
      <w:lang w:val="en-GB" w:eastAsia="en-US"/>
    </w:rPr>
  </w:style>
  <w:style w:type="character" w:styleId="FootnoteReference">
    <w:name w:val="footnote reference"/>
    <w:basedOn w:val="DefaultParagraphFont"/>
    <w:rsid w:val="009062AF"/>
    <w:rPr>
      <w:vertAlign w:val="superscript"/>
    </w:rPr>
  </w:style>
  <w:style w:type="paragraph" w:styleId="Revision">
    <w:name w:val="Revision"/>
    <w:hidden/>
    <w:uiPriority w:val="99"/>
    <w:semiHidden/>
    <w:rsid w:val="004F62C9"/>
    <w:rPr>
      <w:rFonts w:ascii="Arial" w:hAnsi="Arial"/>
      <w:szCs w:val="24"/>
      <w:lang w:val="en-GB" w:eastAsia="en-US"/>
    </w:rPr>
  </w:style>
  <w:style w:type="character" w:styleId="CommentReference">
    <w:name w:val="annotation reference"/>
    <w:basedOn w:val="DefaultParagraphFont"/>
    <w:rsid w:val="00730BF1"/>
    <w:rPr>
      <w:sz w:val="16"/>
      <w:szCs w:val="16"/>
    </w:rPr>
  </w:style>
  <w:style w:type="paragraph" w:styleId="CommentText">
    <w:name w:val="annotation text"/>
    <w:basedOn w:val="Normal"/>
    <w:link w:val="CommentTextChar"/>
    <w:rsid w:val="00730BF1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730BF1"/>
    <w:rPr>
      <w:rFonts w:ascii="Arial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30B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30BF1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C0ADE"/>
    <w:rPr>
      <w:color w:val="808080"/>
    </w:rPr>
  </w:style>
  <w:style w:type="paragraph" w:styleId="ListParagraph">
    <w:name w:val="List Paragraph"/>
    <w:basedOn w:val="Normal"/>
    <w:uiPriority w:val="34"/>
    <w:qFormat/>
    <w:rsid w:val="00DC0ADE"/>
    <w:pPr>
      <w:ind w:left="720"/>
      <w:contextualSpacing/>
    </w:pPr>
  </w:style>
  <w:style w:type="table" w:styleId="TableGrid">
    <w:name w:val="Table Grid"/>
    <w:basedOn w:val="TableNormal"/>
    <w:rsid w:val="00DC0AD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elklein">
    <w:name w:val="Titel_klein"/>
    <w:basedOn w:val="Normal"/>
    <w:autoRedefine/>
    <w:rsid w:val="00DC0ADE"/>
    <w:pPr>
      <w:pBdr>
        <w:bottom w:val="single" w:sz="4" w:space="1" w:color="C0C0C0"/>
      </w:pBdr>
      <w:jc w:val="both"/>
    </w:pPr>
    <w:rPr>
      <w:sz w:val="12"/>
      <w:szCs w:val="20"/>
      <w:lang w:val="de-CH" w:eastAsia="de-CH"/>
    </w:rPr>
  </w:style>
  <w:style w:type="paragraph" w:customStyle="1" w:styleId="Heading40">
    <w:name w:val="Heading4"/>
    <w:basedOn w:val="Heading3"/>
    <w:next w:val="Normal"/>
    <w:link w:val="Heading4Zchn"/>
    <w:autoRedefine/>
    <w:rsid w:val="00471804"/>
    <w:pPr>
      <w:numPr>
        <w:ilvl w:val="3"/>
      </w:numPr>
      <w:pBdr>
        <w:bottom w:val="single" w:sz="4" w:space="1" w:color="B2B2B2"/>
      </w:pBdr>
      <w:tabs>
        <w:tab w:val="clear" w:pos="5220"/>
        <w:tab w:val="num" w:pos="0"/>
      </w:tabs>
      <w:spacing w:after="240"/>
      <w:pPrChange w:id="0" w:author="Mario Haller" w:date="2009-09-28T21:20:00Z">
        <w:pPr>
          <w:keepNext/>
          <w:pBdr>
            <w:bottom w:val="single" w:sz="4" w:space="1" w:color="B2B2B2"/>
          </w:pBdr>
          <w:tabs>
            <w:tab w:val="num" w:pos="0"/>
          </w:tabs>
          <w:spacing w:after="240"/>
          <w:ind w:hanging="567"/>
          <w:outlineLvl w:val="2"/>
        </w:pPr>
      </w:pPrChange>
    </w:pPr>
    <w:rPr>
      <w:rFonts w:cs="Arial"/>
      <w:b w:val="0"/>
      <w:iCs/>
      <w:szCs w:val="14"/>
      <w:lang w:val="en-US"/>
      <w:rPrChange w:id="0" w:author="Mario Haller" w:date="2009-09-28T21:20:00Z">
        <w:rPr>
          <w:rFonts w:ascii="Arial" w:hAnsi="Arial" w:cs="Arial"/>
          <w:bCs/>
          <w:iCs/>
          <w:szCs w:val="14"/>
          <w:lang w:val="en-US" w:eastAsia="en-US" w:bidi="ar-SA"/>
        </w:rPr>
      </w:rPrChange>
    </w:rPr>
  </w:style>
  <w:style w:type="paragraph" w:customStyle="1" w:styleId="Heading50">
    <w:name w:val="Heading5"/>
    <w:basedOn w:val="Heading3"/>
    <w:next w:val="Normal"/>
    <w:autoRedefine/>
    <w:rsid w:val="00471804"/>
    <w:pPr>
      <w:pBdr>
        <w:bottom w:val="single" w:sz="4" w:space="1" w:color="B2B2B2"/>
      </w:pBdr>
      <w:tabs>
        <w:tab w:val="clear" w:pos="5220"/>
        <w:tab w:val="num" w:pos="1008"/>
      </w:tabs>
      <w:spacing w:after="240"/>
      <w:ind w:left="1008" w:hanging="1008"/>
    </w:pPr>
    <w:rPr>
      <w:rFonts w:cs="Arial"/>
      <w:b w:val="0"/>
      <w:iCs/>
      <w:szCs w:val="20"/>
      <w:lang w:val="en-US"/>
    </w:rPr>
  </w:style>
  <w:style w:type="character" w:customStyle="1" w:styleId="Heading4Zchn">
    <w:name w:val="Heading4 Zchn"/>
    <w:basedOn w:val="DefaultParagraphFont"/>
    <w:link w:val="Heading40"/>
    <w:rsid w:val="00471804"/>
    <w:rPr>
      <w:rFonts w:ascii="Arial" w:hAnsi="Arial" w:cs="Arial"/>
      <w:bCs/>
      <w:iCs/>
      <w:szCs w:val="1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554F5680363B4AA4C29B5A100DE2DE" ma:contentTypeVersion="1" ma:contentTypeDescription="Create a new document." ma:contentTypeScope="" ma:versionID="422c2d35d20fdbd22fccc8daac55465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EDAA44-B0BF-4A8A-A5CF-E409EE6044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3F1700-5DA0-48F4-8028-D304584F348B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2166C94B-2552-4D56-9225-FBA7A96F1DC8}">
  <ds:schemaRefs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3E575329-D471-431E-9580-2417922987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0506B3B2-791B-4DD5-9AF5-4DDB5AAF1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652</Words>
  <Characters>4270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Use Case Template R 4.0</vt:lpstr>
      <vt:lpstr>Use Cases Release 4.0</vt:lpstr>
    </vt:vector>
  </TitlesOfParts>
  <Manager>Mario Haller</Manager>
  <Company>GARAIO AG</Company>
  <LinksUpToDate>false</LinksUpToDate>
  <CharactersWithSpaces>4913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 R 4.0</dc:title>
  <dc:creator>Sandro Rudin</dc:creator>
  <cp:lastModifiedBy>Mario Haller</cp:lastModifiedBy>
  <cp:revision>3</cp:revision>
  <cp:lastPrinted>2007-04-26T10:37:00Z</cp:lastPrinted>
  <dcterms:created xsi:type="dcterms:W3CDTF">2009-09-28T19:19:00Z</dcterms:created>
  <dcterms:modified xsi:type="dcterms:W3CDTF">2009-09-28T19:23:00Z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0x0101005B554F5680363B4AA4C29B5A100DE2DE</vt:lpwstr>
  </property>
</Properties>
</file>