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/>
      </w:tblPr>
      <w:tblGrid>
        <w:gridCol w:w="959"/>
        <w:gridCol w:w="1228"/>
        <w:gridCol w:w="2883"/>
        <w:gridCol w:w="2410"/>
        <w:gridCol w:w="2126"/>
      </w:tblGrid>
      <w:tr w:rsidR="00F53CB1" w:rsidRPr="0046355D" w:rsidTr="00EA7117">
        <w:trPr>
          <w:cantSplit/>
        </w:trPr>
        <w:tc>
          <w:tcPr>
            <w:tcW w:w="9606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:rsidR="00F53CB1" w:rsidRPr="0046355D" w:rsidRDefault="00F53CB1" w:rsidP="00EA7117">
            <w:pPr>
              <w:pStyle w:val="Heading3"/>
              <w:jc w:val="both"/>
              <w:rPr>
                <w:sz w:val="32"/>
                <w:lang w:val="de-CH"/>
              </w:rPr>
            </w:pPr>
            <w:proofErr w:type="spellStart"/>
            <w:r w:rsidRPr="0046355D">
              <w:rPr>
                <w:sz w:val="32"/>
                <w:lang w:val="de-CH"/>
              </w:rPr>
              <w:t>Use</w:t>
            </w:r>
            <w:proofErr w:type="spellEnd"/>
            <w:r w:rsidRPr="0046355D">
              <w:rPr>
                <w:sz w:val="32"/>
                <w:lang w:val="de-CH"/>
              </w:rPr>
              <w:t xml:space="preserve"> Case Überblick</w:t>
            </w:r>
          </w:p>
        </w:tc>
      </w:tr>
      <w:tr w:rsidR="00F53CB1" w:rsidRPr="00217EF9" w:rsidTr="00EA71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B1" w:rsidRDefault="00F53CB1" w:rsidP="00EA7117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B1" w:rsidRDefault="00F53CB1" w:rsidP="00EA7117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Sperrzeiten verwalten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B1" w:rsidRDefault="00F53CB1" w:rsidP="00EA7117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B1" w:rsidRDefault="00F53CB1" w:rsidP="00EA7117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105.005</w:t>
            </w:r>
          </w:p>
        </w:tc>
      </w:tr>
      <w:tr w:rsidR="00F53CB1" w:rsidRPr="003A1F8D" w:rsidTr="00EA71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B1" w:rsidRDefault="00F53CB1" w:rsidP="00EA7117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proofErr w:type="spellStart"/>
            <w:r>
              <w:rPr>
                <w:b/>
                <w:bCs/>
                <w:lang w:val="de-DE"/>
              </w:rPr>
              <w:t>Owner</w:t>
            </w:r>
            <w:proofErr w:type="spellEnd"/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B1" w:rsidRDefault="00F53CB1" w:rsidP="00EA7117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Tim Bänziger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B1" w:rsidRPr="00B21819" w:rsidRDefault="00F53CB1" w:rsidP="00EA7117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>Rev-Number / Saved Date / Last Saved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B1" w:rsidRDefault="00F53CB1" w:rsidP="00EA7117">
            <w:pPr>
              <w:tabs>
                <w:tab w:val="left" w:pos="5220"/>
              </w:tabs>
              <w:rPr>
                <w:lang w:val="de-DE"/>
              </w:rPr>
            </w:pPr>
            <w:r w:rsidRPr="003A1F8D">
              <w:rPr>
                <w:lang w:val="de-CH"/>
              </w:rPr>
              <w:t>2.</w:t>
            </w:r>
            <w:r>
              <w:rPr>
                <w:lang w:val="de-CH"/>
              </w:rPr>
              <w:t>0</w:t>
            </w:r>
            <w:r>
              <w:rPr>
                <w:lang w:val="de-DE"/>
              </w:rPr>
              <w:t xml:space="preserve"> / </w:t>
            </w:r>
            <w:fldSimple w:instr=" DOCPROPERTY  LastSavedTime  \* MERGEFORMAT &quot;dd. MM. yyyy&quot;">
              <w:r>
                <w:t>19.08.2009 14:19</w:t>
              </w:r>
            </w:fldSimple>
            <w:r>
              <w:rPr>
                <w:lang w:val="de-DE"/>
              </w:rPr>
              <w:t xml:space="preserve"> / </w:t>
            </w:r>
            <w:fldSimple w:instr=" DOCPROPERTY  LastSavedBy  \* MERGEFORMAT ">
              <w:r w:rsidRPr="009565D3">
                <w:rPr>
                  <w:lang w:val="de-DE"/>
                </w:rPr>
                <w:t>Tim</w:t>
              </w:r>
              <w:r w:rsidRPr="003A1F8D">
                <w:rPr>
                  <w:lang w:val="de-CH"/>
                </w:rPr>
                <w:t xml:space="preserve"> Bänziger</w:t>
              </w:r>
            </w:fldSimple>
          </w:p>
        </w:tc>
      </w:tr>
      <w:tr w:rsidR="00F53CB1" w:rsidRPr="00E81FB7" w:rsidTr="00EA71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B1" w:rsidRDefault="00F53CB1" w:rsidP="00EA7117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 &amp; 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B1" w:rsidRPr="00F53CB1" w:rsidRDefault="00F53CB1" w:rsidP="00F53CB1">
            <w:pPr>
              <w:tabs>
                <w:tab w:val="left" w:pos="5220"/>
              </w:tabs>
              <w:rPr>
                <w:lang w:val="de-CH"/>
              </w:rPr>
            </w:pPr>
            <w:r w:rsidRPr="00F53CB1">
              <w:rPr>
                <w:lang w:val="de-DE"/>
              </w:rPr>
              <w:t xml:space="preserve">Die Erfassung und Verwaltung von standortbezogenen Sperrzeiten und von Ressourcenbezogenen Sperrzeiten. Sperrzeiten auf den Standorten werden vererbt. </w:t>
            </w:r>
            <w:proofErr w:type="spellStart"/>
            <w:r w:rsidRPr="00F53CB1">
              <w:rPr>
                <w:lang w:val="de-CH"/>
              </w:rPr>
              <w:t>Vererbungen</w:t>
            </w:r>
            <w:proofErr w:type="spellEnd"/>
            <w:r w:rsidRPr="00F53CB1">
              <w:rPr>
                <w:lang w:val="de-CH"/>
              </w:rPr>
              <w:t xml:space="preserve"> werden im Detail im </w:t>
            </w:r>
            <w:r w:rsidRPr="00F53CB1">
              <w:rPr>
                <w:i/>
                <w:lang w:val="de-CH"/>
              </w:rPr>
              <w:t>„ROOMS PRO_R4_GlobaleAnforderungen_Standard.</w:t>
            </w:r>
            <w:r>
              <w:rPr>
                <w:i/>
                <w:lang w:val="de-CH"/>
              </w:rPr>
              <w:t>docx</w:t>
            </w:r>
            <w:r w:rsidRPr="00F53CB1">
              <w:rPr>
                <w:i/>
                <w:lang w:val="de-CH"/>
              </w:rPr>
              <w:t xml:space="preserve">“ </w:t>
            </w:r>
            <w:r w:rsidRPr="00F53CB1">
              <w:rPr>
                <w:lang w:val="de-CH"/>
              </w:rPr>
              <w:t>beschrieben</w:t>
            </w:r>
            <w:r>
              <w:rPr>
                <w:lang w:val="de-CH"/>
              </w:rPr>
              <w:t xml:space="preserve">. </w:t>
            </w:r>
          </w:p>
          <w:p w:rsidR="00F53CB1" w:rsidRPr="00F53CB1" w:rsidRDefault="00F53CB1" w:rsidP="00F53CB1">
            <w:pPr>
              <w:tabs>
                <w:tab w:val="left" w:pos="5220"/>
              </w:tabs>
              <w:ind w:left="360"/>
              <w:jc w:val="both"/>
              <w:rPr>
                <w:lang w:val="de-DE"/>
              </w:rPr>
            </w:pPr>
          </w:p>
        </w:tc>
      </w:tr>
      <w:tr w:rsidR="00F53CB1" w:rsidRPr="00E81FB7" w:rsidTr="00EA71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B1" w:rsidRDefault="00F53CB1" w:rsidP="00EA7117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Bedingungen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B1" w:rsidRPr="003A1EB4" w:rsidRDefault="00F53CB1" w:rsidP="00F53CB1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3A1EB4">
              <w:rPr>
                <w:b/>
                <w:lang w:val="de-DE"/>
              </w:rPr>
              <w:t>Standortbezogene Sperrzeiten:</w:t>
            </w:r>
          </w:p>
          <w:p w:rsidR="00F53CB1" w:rsidRDefault="00F53CB1" w:rsidP="00F53CB1">
            <w:pPr>
              <w:pStyle w:val="ListParagraph"/>
              <w:numPr>
                <w:ilvl w:val="0"/>
                <w:numId w:val="34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UC 103.001 muss Schritt 1, 2 und 3 ausgeführt worden sein</w:t>
            </w:r>
          </w:p>
          <w:p w:rsidR="00F53CB1" w:rsidRPr="003A1EB4" w:rsidRDefault="00F53CB1" w:rsidP="00F53CB1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3A1EB4">
              <w:rPr>
                <w:b/>
                <w:lang w:val="de-DE"/>
              </w:rPr>
              <w:t>Ressourcenbezogene Sperrzeiten</w:t>
            </w:r>
          </w:p>
          <w:p w:rsidR="00F53CB1" w:rsidRDefault="00F53CB1" w:rsidP="00F53CB1">
            <w:pPr>
              <w:pStyle w:val="ListParagraph"/>
              <w:numPr>
                <w:ilvl w:val="0"/>
                <w:numId w:val="34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UC 105.001 müssen Schritte 1, 2, 3 und 5 ausgeführt worden sein</w:t>
            </w:r>
          </w:p>
          <w:p w:rsidR="00F53CB1" w:rsidRPr="00F53CB1" w:rsidRDefault="00F53CB1" w:rsidP="00F53CB1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F53CB1" w:rsidRDefault="00F53CB1" w:rsidP="00F53CB1">
            <w:pPr>
              <w:pStyle w:val="ListParagraph"/>
              <w:numPr>
                <w:ilvl w:val="0"/>
                <w:numId w:val="3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 xml:space="preserve">Sperrzeiten auf den Standorten werden bis auf die Ressource vererbt und dort gespeichert </w:t>
            </w:r>
          </w:p>
          <w:p w:rsidR="00F53CB1" w:rsidRDefault="00F53CB1" w:rsidP="00F53CB1">
            <w:pPr>
              <w:pStyle w:val="ListParagraph"/>
              <w:numPr>
                <w:ilvl w:val="0"/>
                <w:numId w:val="3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Wird eine Ressource an einem Standort neu hinzugefügt erbt die Ressource automatisch die Sperrzeiten des Standortes</w:t>
            </w:r>
          </w:p>
          <w:p w:rsidR="00F53CB1" w:rsidRDefault="00F53CB1" w:rsidP="00F53CB1">
            <w:pPr>
              <w:pStyle w:val="ListParagraph"/>
              <w:numPr>
                <w:ilvl w:val="0"/>
                <w:numId w:val="3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Wird auf einer Ressource eine Sperrzeit hinzugefügt, hat dies keinen Einfluss auf den Standort</w:t>
            </w:r>
          </w:p>
          <w:p w:rsidR="00F53CB1" w:rsidRDefault="00F53CB1" w:rsidP="00F53CB1">
            <w:pPr>
              <w:pStyle w:val="ListParagraph"/>
              <w:numPr>
                <w:ilvl w:val="0"/>
                <w:numId w:val="3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 xml:space="preserve">Wird nach </w:t>
            </w:r>
            <w:proofErr w:type="spellStart"/>
            <w:r>
              <w:rPr>
                <w:lang w:val="de-CH"/>
              </w:rPr>
              <w:t>Pt</w:t>
            </w:r>
            <w:proofErr w:type="spellEnd"/>
            <w:r>
              <w:rPr>
                <w:lang w:val="de-CH"/>
              </w:rPr>
              <w:t xml:space="preserve">. 3 auf dem übergreifenden Standort eine der Ressourcen-Sperrzeit identische Sperrzeit erfasst, </w:t>
            </w:r>
            <w:r w:rsidR="00E81FB7" w:rsidRPr="00E81FB7">
              <w:rPr>
                <w:lang w:val="de-CH"/>
              </w:rPr>
              <w:t xml:space="preserve">wird diese auch auf </w:t>
            </w:r>
            <w:r w:rsidR="00E81FB7" w:rsidRPr="00E81FB7">
              <w:rPr>
                <w:b/>
                <w:bCs/>
                <w:lang w:val="de-CH"/>
              </w:rPr>
              <w:t>die Ressource</w:t>
            </w:r>
            <w:r w:rsidR="00E81FB7" w:rsidRPr="00E81FB7">
              <w:rPr>
                <w:lang w:val="de-CH"/>
              </w:rPr>
              <w:t xml:space="preserve"> vererbt (ist also doppelt vorhanden)“</w:t>
            </w:r>
          </w:p>
          <w:p w:rsidR="00F53CB1" w:rsidRPr="00F53CB1" w:rsidRDefault="00F53CB1" w:rsidP="00F53CB1">
            <w:pPr>
              <w:pStyle w:val="ListParagraph"/>
              <w:numPr>
                <w:ilvl w:val="0"/>
                <w:numId w:val="39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CH"/>
              </w:rPr>
              <w:t>Eine Sperrzeit wirkt sich so aus, dass die Ressourcen nicht buchbar sind (ausgegraut) – z.B. im Kalender, Plan, Suchresultat, etc.</w:t>
            </w:r>
          </w:p>
          <w:p w:rsidR="00F53CB1" w:rsidRPr="00F53CB1" w:rsidRDefault="00F53CB1" w:rsidP="00F53CB1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F53CB1" w:rsidRPr="003C3934" w:rsidTr="00EA71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B1" w:rsidRDefault="00F53CB1" w:rsidP="00EA7117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B1" w:rsidRPr="009F48FA" w:rsidRDefault="00F53CB1" w:rsidP="00EA7117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F53CB1" w:rsidRPr="00E81FB7" w:rsidTr="00EA71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B1" w:rsidRDefault="00F53CB1" w:rsidP="00EA7117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B1" w:rsidRPr="00F53CB1" w:rsidRDefault="00F53CB1" w:rsidP="00F53CB1">
            <w:pPr>
              <w:pStyle w:val="ListParagraph"/>
              <w:numPr>
                <w:ilvl w:val="0"/>
                <w:numId w:val="41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F53CB1">
              <w:rPr>
                <w:lang w:val="de-CH"/>
              </w:rPr>
              <w:t>Funktionsrecht „Sperrzeiten administrieren“ muss implementiert werden</w:t>
            </w:r>
          </w:p>
        </w:tc>
      </w:tr>
      <w:tr w:rsidR="00F53CB1" w:rsidRPr="009F48FA" w:rsidTr="00EA71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B1" w:rsidRDefault="00F53CB1" w:rsidP="00EA7117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 in Schritten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B1" w:rsidRDefault="00F53CB1" w:rsidP="00F53CB1">
            <w:pPr>
              <w:pStyle w:val="ListParagraph"/>
              <w:numPr>
                <w:ilvl w:val="0"/>
                <w:numId w:val="40"/>
              </w:numPr>
              <w:jc w:val="both"/>
              <w:rPr>
                <w:lang w:val="de-CH"/>
              </w:rPr>
            </w:pPr>
            <w:r>
              <w:rPr>
                <w:lang w:val="de-CH"/>
              </w:rPr>
              <w:t>Navigation in den Bereich der Sperrzeiten (Tab Sperrzeiten)</w:t>
            </w:r>
          </w:p>
          <w:p w:rsidR="00F53CB1" w:rsidRDefault="00F53CB1" w:rsidP="00F53CB1">
            <w:pPr>
              <w:pStyle w:val="ListParagraph"/>
              <w:numPr>
                <w:ilvl w:val="0"/>
                <w:numId w:val="40"/>
              </w:numPr>
              <w:jc w:val="both"/>
              <w:rPr>
                <w:lang w:val="de-CH"/>
              </w:rPr>
            </w:pPr>
            <w:r>
              <w:rPr>
                <w:lang w:val="de-CH"/>
              </w:rPr>
              <w:t>Liste mit allen erfassten Sperrzeiten wird angezeigt</w:t>
            </w:r>
          </w:p>
          <w:p w:rsidR="00F53CB1" w:rsidRDefault="00F53CB1" w:rsidP="00F53CB1">
            <w:pPr>
              <w:pStyle w:val="ListParagraph"/>
              <w:numPr>
                <w:ilvl w:val="0"/>
                <w:numId w:val="40"/>
              </w:numPr>
              <w:jc w:val="both"/>
              <w:rPr>
                <w:lang w:val="de-CH"/>
              </w:rPr>
            </w:pPr>
            <w:r>
              <w:rPr>
                <w:lang w:val="de-CH"/>
              </w:rPr>
              <w:t>Sperrzeit kann gelöscht werden</w:t>
            </w:r>
          </w:p>
          <w:p w:rsidR="00F53CB1" w:rsidRPr="009F48FA" w:rsidRDefault="00F53CB1" w:rsidP="00F53CB1">
            <w:pPr>
              <w:pStyle w:val="ListParagraph"/>
              <w:numPr>
                <w:ilvl w:val="0"/>
                <w:numId w:val="40"/>
              </w:numPr>
              <w:jc w:val="both"/>
              <w:rPr>
                <w:lang w:val="de-CH"/>
              </w:rPr>
            </w:pPr>
            <w:r>
              <w:rPr>
                <w:lang w:val="de-CH"/>
              </w:rPr>
              <w:t>Sperrzeit kann erfasst werden</w:t>
            </w:r>
          </w:p>
        </w:tc>
      </w:tr>
      <w:tr w:rsidR="00F53CB1" w:rsidRPr="00395D64" w:rsidTr="00EA71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70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B1" w:rsidRDefault="00F53CB1" w:rsidP="00EA7117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 zu UC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CB1" w:rsidRDefault="00F53CB1" w:rsidP="00EA7117">
            <w:pPr>
              <w:tabs>
                <w:tab w:val="left" w:pos="5220"/>
              </w:tabs>
              <w:jc w:val="both"/>
              <w:rPr>
                <w:lang w:val="en-US"/>
              </w:rPr>
            </w:pPr>
            <w:r w:rsidRPr="00A1286A">
              <w:rPr>
                <w:lang w:val="en-US"/>
              </w:rPr>
              <w:t>105.001</w:t>
            </w:r>
          </w:p>
          <w:p w:rsidR="00F53CB1" w:rsidRPr="00A1286A" w:rsidRDefault="00F53CB1" w:rsidP="00EA7117">
            <w:pPr>
              <w:tabs>
                <w:tab w:val="left" w:pos="522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103.001</w:t>
            </w:r>
          </w:p>
          <w:p w:rsidR="00F53CB1" w:rsidRPr="00A1286A" w:rsidRDefault="00F53CB1" w:rsidP="00EA7117">
            <w:pPr>
              <w:tabs>
                <w:tab w:val="left" w:pos="5220"/>
              </w:tabs>
              <w:jc w:val="both"/>
              <w:rPr>
                <w:lang w:val="en-US"/>
              </w:rPr>
            </w:pPr>
          </w:p>
        </w:tc>
      </w:tr>
    </w:tbl>
    <w:p w:rsidR="00F53CB1" w:rsidRDefault="00F53CB1" w:rsidP="00F53CB1"/>
    <w:p w:rsidR="00F53CB1" w:rsidRPr="0046355D" w:rsidRDefault="00F53CB1" w:rsidP="00F53CB1">
      <w:pPr>
        <w:rPr>
          <w:b/>
        </w:rPr>
      </w:pPr>
      <w:proofErr w:type="spellStart"/>
      <w:r w:rsidRPr="0046355D">
        <w:rPr>
          <w:b/>
        </w:rPr>
        <w:t>Legende</w:t>
      </w:r>
      <w:proofErr w:type="spellEnd"/>
    </w:p>
    <w:p w:rsidR="00F53CB1" w:rsidRPr="0046355D" w:rsidRDefault="00F53CB1" w:rsidP="00F53CB1">
      <w:pPr>
        <w:pStyle w:val="ListParagraph"/>
        <w:numPr>
          <w:ilvl w:val="0"/>
          <w:numId w:val="37"/>
        </w:numPr>
      </w:pPr>
      <w:r>
        <w:rPr>
          <w:color w:val="FF0000"/>
        </w:rPr>
        <w:t xml:space="preserve">Rote </w:t>
      </w:r>
      <w:proofErr w:type="spellStart"/>
      <w:r>
        <w:rPr>
          <w:color w:val="FF0000"/>
        </w:rPr>
        <w:t>Schrift</w:t>
      </w:r>
      <w:proofErr w:type="spellEnd"/>
      <w:r>
        <w:rPr>
          <w:color w:val="FF0000"/>
        </w:rPr>
        <w:t xml:space="preserve"> = MUSS Felder</w:t>
      </w:r>
    </w:p>
    <w:p w:rsidR="00F53CB1" w:rsidRDefault="00F53CB1" w:rsidP="00F53CB1">
      <w:pPr>
        <w:pStyle w:val="ListParagraph"/>
        <w:numPr>
          <w:ilvl w:val="0"/>
          <w:numId w:val="37"/>
        </w:numPr>
        <w:rPr>
          <w:highlight w:val="yellow"/>
          <w:lang w:val="de-CH"/>
        </w:rPr>
      </w:pPr>
      <w:r w:rsidRPr="0046355D">
        <w:rPr>
          <w:highlight w:val="yellow"/>
          <w:lang w:val="de-CH"/>
        </w:rPr>
        <w:t>Gelb markiert = wird in einem Folge</w:t>
      </w:r>
      <w:r>
        <w:rPr>
          <w:highlight w:val="yellow"/>
          <w:lang w:val="de-CH"/>
        </w:rPr>
        <w:t xml:space="preserve">release umgesetzt </w:t>
      </w:r>
    </w:p>
    <w:p w:rsidR="00F53CB1" w:rsidRDefault="00F53CB1" w:rsidP="00F53CB1">
      <w:pPr>
        <w:pStyle w:val="ListParagraph"/>
        <w:numPr>
          <w:ilvl w:val="0"/>
          <w:numId w:val="37"/>
        </w:numPr>
        <w:rPr>
          <w:smallCaps/>
          <w:lang w:val="de-CH"/>
        </w:rPr>
      </w:pPr>
      <w:r w:rsidRPr="00D66AB7">
        <w:rPr>
          <w:smallCaps/>
          <w:lang w:val="de-CH"/>
        </w:rPr>
        <w:t>Small Caps = Abhängig von der Ressourcenart</w:t>
      </w:r>
    </w:p>
    <w:p w:rsidR="00F53CB1" w:rsidRDefault="00F53CB1" w:rsidP="00F53CB1">
      <w:pPr>
        <w:rPr>
          <w:smallCaps/>
          <w:lang w:val="de-CH"/>
        </w:rPr>
      </w:pPr>
    </w:p>
    <w:p w:rsidR="00F53CB1" w:rsidRPr="00F53CB1" w:rsidRDefault="00F53CB1" w:rsidP="00F53CB1">
      <w:pPr>
        <w:rPr>
          <w:smallCaps/>
          <w:lang w:val="de-CH"/>
        </w:rPr>
      </w:pPr>
    </w:p>
    <w:p w:rsidR="00F53CB1" w:rsidRDefault="00F53CB1">
      <w:pPr>
        <w:rPr>
          <w:b/>
          <w:bCs/>
          <w:sz w:val="28"/>
          <w:u w:val="single"/>
          <w:lang w:val="de-DE"/>
        </w:rPr>
      </w:pPr>
      <w:r>
        <w:rPr>
          <w:lang w:val="de-DE"/>
        </w:rPr>
        <w:br w:type="page"/>
      </w:r>
    </w:p>
    <w:p w:rsidR="00DC0ADE" w:rsidRDefault="00DC0ADE" w:rsidP="00DC0ADE">
      <w:pPr>
        <w:pStyle w:val="Heading1"/>
        <w:rPr>
          <w:lang w:val="de-DE"/>
        </w:rPr>
      </w:pPr>
      <w:proofErr w:type="spellStart"/>
      <w:r>
        <w:rPr>
          <w:lang w:val="de-DE"/>
        </w:rPr>
        <w:lastRenderedPageBreak/>
        <w:t>Use</w:t>
      </w:r>
      <w:proofErr w:type="spellEnd"/>
      <w:r>
        <w:rPr>
          <w:lang w:val="de-DE"/>
        </w:rPr>
        <w:t xml:space="preserve"> Case Details</w:t>
      </w:r>
    </w:p>
    <w:p w:rsidR="00DC0ADE" w:rsidRP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E81FB7" w:rsidTr="00F53CB1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Default="00DC0ADE" w:rsidP="005862B3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>1 -</w:t>
            </w:r>
            <w:r w:rsidR="005275B9">
              <w:rPr>
                <w:lang w:val="de-DE"/>
              </w:rPr>
              <w:t xml:space="preserve"> </w:t>
            </w:r>
            <w:r w:rsidR="003A1EB4" w:rsidRPr="003A1EB4">
              <w:rPr>
                <w:sz w:val="20"/>
                <w:lang w:val="de-CH"/>
              </w:rPr>
              <w:t>Navigation in den Bereich der Sperrzeiten (Tab Sperrzeiten)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E81FB7" w:rsidTr="00DC0ADE">
        <w:tc>
          <w:tcPr>
            <w:tcW w:w="4928" w:type="dxa"/>
          </w:tcPr>
          <w:p w:rsidR="00DC0ADE" w:rsidRPr="005D6E72" w:rsidRDefault="00DC0ADE" w:rsidP="00DC0ADE">
            <w:pPr>
              <w:rPr>
                <w:b/>
                <w:lang w:val="de-DE"/>
              </w:rPr>
            </w:pPr>
            <w:proofErr w:type="spellStart"/>
            <w:r w:rsidRPr="005D6E72">
              <w:rPr>
                <w:b/>
                <w:lang w:val="de-DE"/>
              </w:rPr>
              <w:t>Sidepanel</w:t>
            </w:r>
            <w:proofErr w:type="spellEnd"/>
          </w:p>
          <w:p w:rsidR="00DC0ADE" w:rsidRPr="003A1EB4" w:rsidRDefault="003A1EB4" w:rsidP="003A1EB4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Keine Veränderung</w:t>
            </w:r>
          </w:p>
          <w:p w:rsidR="00DC0ADE" w:rsidRPr="005D6E72" w:rsidRDefault="00DC0ADE" w:rsidP="00DC0ADE">
            <w:pPr>
              <w:rPr>
                <w:b/>
                <w:lang w:val="de-DE"/>
              </w:rPr>
            </w:pPr>
          </w:p>
          <w:p w:rsidR="00DC0ADE" w:rsidRPr="005D6E72" w:rsidRDefault="00DC0ADE" w:rsidP="00DC0ADE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3A1EB4" w:rsidRDefault="003A1EB4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3A1EB4" w:rsidRDefault="003A1EB4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Sofern Funktionsrecht „Darf Sperrzeiten editieren“ vorhanden ist</w:t>
            </w:r>
          </w:p>
          <w:p w:rsidR="00997446" w:rsidRDefault="00997446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997446" w:rsidRDefault="00997446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  <w:r w:rsidRPr="00C6321C">
              <w:rPr>
                <w:lang w:val="de-DE"/>
              </w:rPr>
              <w:t xml:space="preserve">Entsprechende </w:t>
            </w:r>
            <w:proofErr w:type="spellStart"/>
            <w:r w:rsidRPr="00C6321C">
              <w:rPr>
                <w:lang w:val="de-DE"/>
              </w:rPr>
              <w:t>Use</w:t>
            </w:r>
            <w:proofErr w:type="spellEnd"/>
            <w:r w:rsidRPr="00C6321C">
              <w:rPr>
                <w:lang w:val="de-DE"/>
              </w:rPr>
              <w:t xml:space="preserve"> </w:t>
            </w:r>
            <w:proofErr w:type="spellStart"/>
            <w:r w:rsidRPr="00C6321C">
              <w:rPr>
                <w:lang w:val="de-DE"/>
              </w:rPr>
              <w:t>Cases</w:t>
            </w:r>
            <w:proofErr w:type="spellEnd"/>
            <w:r w:rsidRPr="00C6321C">
              <w:rPr>
                <w:lang w:val="de-DE"/>
              </w:rPr>
              <w:t xml:space="preserve"> (</w:t>
            </w:r>
            <w:r w:rsidR="00C6321C">
              <w:rPr>
                <w:lang w:val="de-DE"/>
              </w:rPr>
              <w:t>103.001</w:t>
            </w:r>
            <w:r w:rsidRPr="00C6321C">
              <w:rPr>
                <w:lang w:val="de-DE"/>
              </w:rPr>
              <w:t xml:space="preserve"> Standort und </w:t>
            </w:r>
            <w:r w:rsidR="00C6321C">
              <w:rPr>
                <w:lang w:val="de-DE"/>
              </w:rPr>
              <w:t>105.001</w:t>
            </w:r>
            <w:r w:rsidRPr="00C6321C">
              <w:rPr>
                <w:lang w:val="de-DE"/>
              </w:rPr>
              <w:t xml:space="preserve"> Ressource) </w:t>
            </w:r>
            <w:r w:rsidR="00F53CB1">
              <w:rPr>
                <w:lang w:val="de-DE"/>
              </w:rPr>
              <w:t>wurden</w:t>
            </w:r>
            <w:r w:rsidRPr="00C6321C">
              <w:rPr>
                <w:lang w:val="de-DE"/>
              </w:rPr>
              <w:t xml:space="preserve"> um die entsprechenden Informationen </w:t>
            </w:r>
            <w:commentRangeStart w:id="0"/>
            <w:r w:rsidRPr="00C6321C">
              <w:rPr>
                <w:lang w:val="de-DE"/>
              </w:rPr>
              <w:t>ergänzt</w:t>
            </w:r>
            <w:commentRangeEnd w:id="0"/>
            <w:r w:rsidR="00AD20E5">
              <w:rPr>
                <w:rStyle w:val="CommentReference"/>
              </w:rPr>
              <w:commentReference w:id="0"/>
            </w:r>
            <w:r w:rsidRPr="00C6321C">
              <w:rPr>
                <w:lang w:val="de-DE"/>
              </w:rPr>
              <w:t>.</w:t>
            </w:r>
          </w:p>
          <w:p w:rsidR="00997446" w:rsidRPr="005D6E72" w:rsidRDefault="00997446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DC0ADE" w:rsidTr="00DC0ADE">
        <w:tc>
          <w:tcPr>
            <w:tcW w:w="9606" w:type="dxa"/>
            <w:gridSpan w:val="2"/>
          </w:tcPr>
          <w:p w:rsidR="00F53CB1" w:rsidRDefault="00F53CB1" w:rsidP="00DC0ADE">
            <w:pPr>
              <w:rPr>
                <w:lang w:val="de-DE"/>
              </w:rPr>
            </w:pPr>
            <w:r>
              <w:rPr>
                <w:lang w:val="de-DE"/>
              </w:rPr>
              <w:t xml:space="preserve">Sperrzeiten </w:t>
            </w:r>
            <w:r w:rsidR="006F6C40">
              <w:rPr>
                <w:lang w:val="de-DE"/>
              </w:rPr>
              <w:t>auf</w:t>
            </w:r>
            <w:r>
              <w:rPr>
                <w:lang w:val="de-DE"/>
              </w:rPr>
              <w:t xml:space="preserve"> Standort:</w:t>
            </w:r>
          </w:p>
          <w:p w:rsidR="00DC0ADE" w:rsidRDefault="00E81FB7" w:rsidP="00DC0ADE">
            <w:pPr>
              <w:rPr>
                <w:lang w:val="de-DE"/>
              </w:rPr>
            </w:pPr>
            <w:r w:rsidRPr="00891E68">
              <w:rPr>
                <w:lang w:val="de-DE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9.1pt;height:32.25pt">
                  <v:imagedata r:id="rId13" o:title=""/>
                </v:shape>
              </w:pict>
            </w:r>
          </w:p>
          <w:p w:rsidR="00F53CB1" w:rsidRDefault="00F53CB1" w:rsidP="00DC0ADE">
            <w:pPr>
              <w:rPr>
                <w:lang w:val="de-DE"/>
              </w:rPr>
            </w:pPr>
          </w:p>
          <w:p w:rsidR="00F53CB1" w:rsidRDefault="00F53CB1" w:rsidP="00DC0ADE">
            <w:pPr>
              <w:rPr>
                <w:lang w:val="de-DE"/>
              </w:rPr>
            </w:pPr>
            <w:r>
              <w:rPr>
                <w:lang w:val="de-DE"/>
              </w:rPr>
              <w:t xml:space="preserve">Sperrzeiten </w:t>
            </w:r>
            <w:r w:rsidR="006F6C40">
              <w:rPr>
                <w:lang w:val="de-DE"/>
              </w:rPr>
              <w:t>auf</w:t>
            </w:r>
            <w:r>
              <w:rPr>
                <w:lang w:val="de-DE"/>
              </w:rPr>
              <w:t xml:space="preserve"> Ressource:</w:t>
            </w:r>
          </w:p>
          <w:p w:rsidR="00F53CB1" w:rsidRDefault="00E81FB7" w:rsidP="00DC0ADE">
            <w:pPr>
              <w:rPr>
                <w:lang w:val="de-DE"/>
              </w:rPr>
            </w:pPr>
            <w:r w:rsidRPr="00891E68">
              <w:rPr>
                <w:lang w:val="de-DE"/>
              </w:rPr>
              <w:pict>
                <v:shape id="_x0000_i1026" type="#_x0000_t75" style="width:469.55pt;height:23.4pt">
                  <v:imagedata r:id="rId14" o:title=""/>
                </v:shape>
              </w:pict>
            </w:r>
          </w:p>
          <w:p w:rsidR="00DC0ADE" w:rsidRDefault="00DC0ADE" w:rsidP="00F53CB1">
            <w:pPr>
              <w:rPr>
                <w:lang w:val="de-DE"/>
              </w:rPr>
            </w:pPr>
          </w:p>
        </w:tc>
      </w:tr>
    </w:tbl>
    <w:p w:rsidR="00DC0ADE" w:rsidRDefault="00DC0ADE" w:rsidP="00DC0ADE">
      <w:pPr>
        <w:rPr>
          <w:lang w:val="de-CH"/>
        </w:rPr>
      </w:pPr>
    </w:p>
    <w:p w:rsidR="00DC0ADE" w:rsidRPr="00DC0ADE" w:rsidRDefault="00DC0ADE" w:rsidP="00DC0ADE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E81FB7" w:rsidTr="00F53CB1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Pr="005D6E72" w:rsidRDefault="00DC0ADE" w:rsidP="00F53CB1">
            <w:pPr>
              <w:tabs>
                <w:tab w:val="left" w:pos="5220"/>
              </w:tabs>
              <w:ind w:left="1560" w:hanging="1560"/>
              <w:jc w:val="both"/>
              <w:rPr>
                <w:lang w:val="de-CH"/>
              </w:rPr>
            </w:pPr>
            <w:bookmarkStart w:id="1" w:name="_Ref220409354"/>
            <w:r w:rsidRPr="005D6E72">
              <w:rPr>
                <w:b/>
                <w:bCs/>
                <w:sz w:val="32"/>
                <w:lang w:val="de-DE"/>
              </w:rPr>
              <w:t>Schritt 2 -</w:t>
            </w:r>
            <w:bookmarkEnd w:id="1"/>
            <w:r w:rsidR="005D6E72" w:rsidRPr="005D6E72">
              <w:rPr>
                <w:b/>
                <w:bCs/>
                <w:sz w:val="32"/>
                <w:lang w:val="de-DE"/>
              </w:rPr>
              <w:t xml:space="preserve"> </w:t>
            </w:r>
            <w:r w:rsidR="001E6DC5">
              <w:rPr>
                <w:lang w:val="de-CH"/>
              </w:rPr>
              <w:t>Liste mit allen erfassten Sperrzeiten wird angezeigt</w:t>
            </w:r>
            <w:r w:rsidR="00F53CB1">
              <w:rPr>
                <w:lang w:val="de-CH"/>
              </w:rPr>
              <w:t xml:space="preserve"> – eine oder mehrere Sperrzeiten können gelöscht werden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5D6E72" w:rsidRDefault="00DC0ADE" w:rsidP="005D6E72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 w:rsidR="005D6E72">
              <w:t xml:space="preserve"> 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E81FB7" w:rsidTr="00DC0ADE">
        <w:tc>
          <w:tcPr>
            <w:tcW w:w="4928" w:type="dxa"/>
          </w:tcPr>
          <w:p w:rsidR="00DC0ADE" w:rsidRDefault="00DC0ADE" w:rsidP="005D6E72">
            <w:pPr>
              <w:rPr>
                <w:b/>
                <w:i/>
                <w:lang w:val="de-DE"/>
              </w:rPr>
            </w:pPr>
          </w:p>
          <w:p w:rsidR="001E6DC5" w:rsidRPr="001E6DC5" w:rsidRDefault="001E6DC5" w:rsidP="005D6E72">
            <w:pPr>
              <w:rPr>
                <w:b/>
                <w:lang w:val="de-DE"/>
              </w:rPr>
            </w:pPr>
            <w:r w:rsidRPr="001E6DC5">
              <w:rPr>
                <w:b/>
                <w:lang w:val="de-DE"/>
              </w:rPr>
              <w:t>Liste mit Spalten</w:t>
            </w:r>
          </w:p>
          <w:p w:rsidR="001E62CE" w:rsidRDefault="001E62CE" w:rsidP="001E6DC5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Checkbox zur Selektion</w:t>
            </w:r>
          </w:p>
          <w:p w:rsidR="001E6DC5" w:rsidRDefault="00C6321C" w:rsidP="001E6DC5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 xml:space="preserve">Bezeichnung der Sperrzeit </w:t>
            </w:r>
          </w:p>
          <w:p w:rsidR="001E6DC5" w:rsidRDefault="001E6DC5" w:rsidP="001E6DC5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Datum/Zeit Start Sperrzeit</w:t>
            </w:r>
          </w:p>
          <w:p w:rsidR="001E6DC5" w:rsidRDefault="001E6DC5" w:rsidP="001E6DC5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Datum/Zeit Ende Sperrzeit</w:t>
            </w:r>
          </w:p>
          <w:p w:rsidR="006F6C40" w:rsidRDefault="006F6C40" w:rsidP="001E6DC5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Ist Rekursiv (Vererbt)</w:t>
            </w:r>
          </w:p>
          <w:p w:rsidR="00884ED7" w:rsidRPr="00884ED7" w:rsidRDefault="00884ED7" w:rsidP="00884ED7">
            <w:pPr>
              <w:rPr>
                <w:lang w:val="de-DE"/>
              </w:rPr>
            </w:pPr>
          </w:p>
          <w:p w:rsidR="001E6DC5" w:rsidRDefault="001E6DC5" w:rsidP="005D6E72">
            <w:pPr>
              <w:rPr>
                <w:b/>
                <w:i/>
                <w:lang w:val="de-DE"/>
              </w:rPr>
            </w:pPr>
          </w:p>
          <w:p w:rsidR="001E6DC5" w:rsidRDefault="001E6DC5" w:rsidP="005D6E72">
            <w:pPr>
              <w:rPr>
                <w:lang w:val="de-DE"/>
              </w:rPr>
            </w:pPr>
            <w:r>
              <w:rPr>
                <w:lang w:val="de-DE"/>
              </w:rPr>
              <w:t>Button „</w:t>
            </w:r>
            <w:r w:rsidR="006F6C40">
              <w:rPr>
                <w:lang w:val="de-DE"/>
              </w:rPr>
              <w:t>Entfernen</w:t>
            </w:r>
            <w:r>
              <w:rPr>
                <w:lang w:val="de-DE"/>
              </w:rPr>
              <w:t>“</w:t>
            </w:r>
          </w:p>
          <w:p w:rsidR="001E6DC5" w:rsidRDefault="001E6DC5" w:rsidP="005D6E72">
            <w:pPr>
              <w:rPr>
                <w:lang w:val="de-DE"/>
              </w:rPr>
            </w:pPr>
            <w:r>
              <w:rPr>
                <w:lang w:val="de-DE"/>
              </w:rPr>
              <w:t>Button „</w:t>
            </w:r>
            <w:r w:rsidR="006F6C40">
              <w:rPr>
                <w:lang w:val="de-DE"/>
              </w:rPr>
              <w:t>Hinzufügen</w:t>
            </w:r>
          </w:p>
          <w:p w:rsidR="001E6DC5" w:rsidRDefault="001E6DC5" w:rsidP="005D6E72">
            <w:pPr>
              <w:rPr>
                <w:lang w:val="de-DE"/>
              </w:rPr>
            </w:pPr>
          </w:p>
          <w:p w:rsidR="001E6DC5" w:rsidRPr="001E6DC5" w:rsidRDefault="001E6DC5" w:rsidP="005D6E72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DC0ADE" w:rsidRDefault="00DC0ADE" w:rsidP="001E6DC5">
            <w:pPr>
              <w:tabs>
                <w:tab w:val="left" w:pos="5220"/>
              </w:tabs>
              <w:rPr>
                <w:lang w:val="de-DE"/>
              </w:rPr>
            </w:pPr>
          </w:p>
          <w:p w:rsidR="00F53CB1" w:rsidRDefault="00884ED7" w:rsidP="00F53CB1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Eine Sperrzeit kann nicht editiert werden – nur NEU und </w:t>
            </w:r>
            <w:r w:rsidR="006F6C40">
              <w:rPr>
                <w:lang w:val="de-DE"/>
              </w:rPr>
              <w:t>ENTFERNEN</w:t>
            </w:r>
          </w:p>
          <w:p w:rsidR="006F6C40" w:rsidRDefault="006F6C40" w:rsidP="00F53CB1">
            <w:pPr>
              <w:tabs>
                <w:tab w:val="left" w:pos="5220"/>
              </w:tabs>
              <w:rPr>
                <w:lang w:val="de-DE"/>
              </w:rPr>
            </w:pPr>
          </w:p>
          <w:p w:rsidR="00E81FB7" w:rsidRPr="00E81FB7" w:rsidRDefault="00E81FB7" w:rsidP="00F53CB1">
            <w:pPr>
              <w:tabs>
                <w:tab w:val="left" w:pos="5220"/>
              </w:tabs>
              <w:rPr>
                <w:b/>
                <w:lang w:val="de-DE"/>
              </w:rPr>
            </w:pPr>
            <w:proofErr w:type="spellStart"/>
            <w:r w:rsidRPr="00E81FB7">
              <w:rPr>
                <w:b/>
                <w:lang w:val="de-DE"/>
              </w:rPr>
              <w:t>Smartlist</w:t>
            </w:r>
            <w:proofErr w:type="spellEnd"/>
          </w:p>
          <w:p w:rsidR="00E81FB7" w:rsidRPr="00E81FB7" w:rsidRDefault="00E81FB7" w:rsidP="00F53CB1">
            <w:pPr>
              <w:pStyle w:val="ListParagraph"/>
              <w:numPr>
                <w:ilvl w:val="0"/>
                <w:numId w:val="42"/>
              </w:numPr>
              <w:tabs>
                <w:tab w:val="left" w:pos="5220"/>
              </w:tabs>
              <w:rPr>
                <w:b/>
                <w:lang w:val="de-DE"/>
              </w:rPr>
            </w:pPr>
            <w:r w:rsidRPr="00E81FB7">
              <w:rPr>
                <w:lang w:val="de-DE"/>
              </w:rPr>
              <w:t>Jede Spalte verfügt oberhalb des Spaltentitels über ein Suchfeld</w:t>
            </w:r>
          </w:p>
          <w:p w:rsidR="00F53CB1" w:rsidRPr="00E81FB7" w:rsidRDefault="00F53CB1" w:rsidP="00F53CB1">
            <w:pPr>
              <w:pStyle w:val="ListParagraph"/>
              <w:numPr>
                <w:ilvl w:val="0"/>
                <w:numId w:val="42"/>
              </w:numPr>
              <w:tabs>
                <w:tab w:val="left" w:pos="5220"/>
              </w:tabs>
              <w:rPr>
                <w:lang w:val="de-DE"/>
              </w:rPr>
            </w:pPr>
            <w:r w:rsidRPr="00E81FB7">
              <w:rPr>
                <w:lang w:val="de-DE"/>
              </w:rPr>
              <w:t>Mehrfachselektion möglich</w:t>
            </w:r>
          </w:p>
          <w:p w:rsidR="00F53CB1" w:rsidRPr="00F53CB1" w:rsidRDefault="00F53CB1" w:rsidP="00F53CB1">
            <w:pPr>
              <w:tabs>
                <w:tab w:val="left" w:pos="5220"/>
              </w:tabs>
              <w:rPr>
                <w:lang w:val="de-DE"/>
              </w:rPr>
            </w:pPr>
          </w:p>
          <w:p w:rsidR="00F53CB1" w:rsidRPr="00E81FB7" w:rsidRDefault="00E81FB7" w:rsidP="00F53CB1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E81FB7">
              <w:rPr>
                <w:b/>
                <w:lang w:val="de-DE"/>
              </w:rPr>
              <w:t>Entfernen</w:t>
            </w:r>
          </w:p>
          <w:p w:rsidR="00F53CB1" w:rsidRPr="00F53CB1" w:rsidRDefault="00F53CB1" w:rsidP="00F53CB1">
            <w:pPr>
              <w:pStyle w:val="ListParagraph"/>
              <w:numPr>
                <w:ilvl w:val="0"/>
                <w:numId w:val="36"/>
              </w:numPr>
              <w:tabs>
                <w:tab w:val="left" w:pos="5220"/>
              </w:tabs>
              <w:rPr>
                <w:lang w:val="de-DE"/>
              </w:rPr>
            </w:pPr>
            <w:r w:rsidRPr="00F53CB1">
              <w:rPr>
                <w:lang w:val="de-DE"/>
              </w:rPr>
              <w:t>Sicherheitsabfrage</w:t>
            </w:r>
          </w:p>
          <w:p w:rsidR="00F53CB1" w:rsidRDefault="00F53CB1" w:rsidP="00F53CB1">
            <w:pPr>
              <w:pStyle w:val="ListParagraph"/>
              <w:numPr>
                <w:ilvl w:val="0"/>
                <w:numId w:val="36"/>
              </w:numPr>
              <w:tabs>
                <w:tab w:val="left" w:pos="5220"/>
              </w:tabs>
              <w:rPr>
                <w:lang w:val="de-DE"/>
              </w:rPr>
            </w:pPr>
            <w:r w:rsidRPr="00F53CB1">
              <w:rPr>
                <w:lang w:val="de-DE"/>
              </w:rPr>
              <w:t>entfernt die Sperrzeit (bei Standorten: Löschweitergabe über Vererbung bis zur Ressource)</w:t>
            </w:r>
          </w:p>
          <w:p w:rsidR="006F6C40" w:rsidRPr="00F53CB1" w:rsidRDefault="006F6C40" w:rsidP="00F53CB1">
            <w:pPr>
              <w:pStyle w:val="ListParagraph"/>
              <w:numPr>
                <w:ilvl w:val="0"/>
                <w:numId w:val="3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Bestätigungsmeldung im Actionpanel inkl. Anz. der gelöschten Sperrzeiten</w:t>
            </w:r>
          </w:p>
          <w:p w:rsidR="00F53CB1" w:rsidRPr="00F53CB1" w:rsidRDefault="00F53CB1" w:rsidP="00F53CB1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DC0ADE" w:rsidTr="00DC0ADE">
        <w:tc>
          <w:tcPr>
            <w:tcW w:w="9606" w:type="dxa"/>
            <w:gridSpan w:val="2"/>
          </w:tcPr>
          <w:p w:rsidR="00F53CB1" w:rsidRPr="00884ED7" w:rsidRDefault="00F53CB1" w:rsidP="00DC0ADE">
            <w:pPr>
              <w:rPr>
                <w:lang w:val="de-DE"/>
              </w:rPr>
            </w:pPr>
            <w:r>
              <w:rPr>
                <w:lang w:val="de-DE"/>
              </w:rPr>
              <w:t>Sperrzeit auf Ressource</w:t>
            </w:r>
            <w:r w:rsidR="006F6C40">
              <w:rPr>
                <w:lang w:val="de-DE"/>
              </w:rPr>
              <w:t xml:space="preserve"> (Sperrzeit auf Standort verfügt über identisches UI)</w:t>
            </w:r>
          </w:p>
          <w:p w:rsidR="00884ED7" w:rsidRPr="00DC0ADE" w:rsidRDefault="00E81FB7" w:rsidP="00F53CB1">
            <w:pPr>
              <w:rPr>
                <w:color w:val="FF0000"/>
                <w:lang w:val="de-DE"/>
              </w:rPr>
            </w:pPr>
            <w:r w:rsidRPr="00891E68">
              <w:rPr>
                <w:color w:val="FF0000"/>
                <w:lang w:val="de-DE"/>
              </w:rPr>
              <w:lastRenderedPageBreak/>
              <w:pict>
                <v:shape id="_x0000_i1027" type="#_x0000_t75" style="width:381.65pt;height:297.3pt">
                  <v:imagedata r:id="rId15" o:title=""/>
                </v:shape>
              </w:pict>
            </w:r>
          </w:p>
        </w:tc>
      </w:tr>
    </w:tbl>
    <w:p w:rsidR="00DC0ADE" w:rsidRDefault="00DC0ADE" w:rsidP="00DC0ADE">
      <w:pPr>
        <w:rPr>
          <w:lang w:val="de-DE"/>
        </w:rPr>
      </w:pPr>
    </w:p>
    <w:p w:rsid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E81FB7" w:rsidTr="00F53CB1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Default="00DC0ADE" w:rsidP="00F53CB1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 w:rsidR="00F53CB1">
              <w:rPr>
                <w:lang w:val="de-DE"/>
              </w:rPr>
              <w:t>3</w:t>
            </w:r>
            <w:r>
              <w:rPr>
                <w:lang w:val="de-DE"/>
              </w:rPr>
              <w:t xml:space="preserve"> - </w:t>
            </w:r>
            <w:r w:rsidR="001E62CE" w:rsidRPr="001E62CE">
              <w:rPr>
                <w:b w:val="0"/>
                <w:bCs w:val="0"/>
                <w:sz w:val="20"/>
                <w:lang w:val="de-CH"/>
              </w:rPr>
              <w:t>Sperrzeit kann erfasst werden</w:t>
            </w:r>
          </w:p>
        </w:tc>
      </w:tr>
      <w:tr w:rsidR="00DC0ADE" w:rsidRPr="00E81FB7" w:rsidTr="00DC0ADE">
        <w:tc>
          <w:tcPr>
            <w:tcW w:w="4928" w:type="dxa"/>
          </w:tcPr>
          <w:p w:rsidR="00DC0ADE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  <w:p w:rsidR="00884ED7" w:rsidRDefault="00884ED7" w:rsidP="00DC0ADE">
            <w:pPr>
              <w:rPr>
                <w:b/>
                <w:lang w:val="de-DE"/>
              </w:rPr>
            </w:pPr>
          </w:p>
          <w:p w:rsidR="00884ED7" w:rsidRDefault="00884ED7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Popup mit </w:t>
            </w:r>
          </w:p>
          <w:p w:rsidR="00884ED7" w:rsidRPr="006F6C40" w:rsidRDefault="00884ED7" w:rsidP="00884ED7">
            <w:pPr>
              <w:pStyle w:val="ListParagraph"/>
              <w:numPr>
                <w:ilvl w:val="0"/>
                <w:numId w:val="35"/>
              </w:numPr>
              <w:rPr>
                <w:b/>
                <w:color w:val="FF0000"/>
                <w:lang w:val="de-DE"/>
              </w:rPr>
            </w:pPr>
            <w:r w:rsidRPr="00884ED7">
              <w:rPr>
                <w:color w:val="FF0000"/>
                <w:lang w:val="de-DE"/>
              </w:rPr>
              <w:t xml:space="preserve">Sperrzeit </w:t>
            </w:r>
            <w:r w:rsidR="00C6321C">
              <w:rPr>
                <w:color w:val="FF0000"/>
                <w:lang w:val="de-DE"/>
              </w:rPr>
              <w:t>Bezeichnung (Mehrsprachig)</w:t>
            </w:r>
          </w:p>
          <w:p w:rsidR="006F6C40" w:rsidRPr="006F6C40" w:rsidRDefault="006F6C40" w:rsidP="006F6C40">
            <w:pPr>
              <w:pStyle w:val="ListParagraph"/>
              <w:numPr>
                <w:ilvl w:val="0"/>
                <w:numId w:val="35"/>
              </w:numPr>
              <w:rPr>
                <w:b/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Datum/Zeit von</w:t>
            </w:r>
          </w:p>
          <w:p w:rsidR="006F6C40" w:rsidRPr="006F6C40" w:rsidRDefault="006F6C40" w:rsidP="006F6C40">
            <w:pPr>
              <w:pStyle w:val="ListParagraph"/>
              <w:numPr>
                <w:ilvl w:val="0"/>
                <w:numId w:val="35"/>
              </w:numPr>
              <w:rPr>
                <w:b/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Zeit bis</w:t>
            </w:r>
          </w:p>
          <w:p w:rsidR="006F6C40" w:rsidRPr="006F6C40" w:rsidRDefault="006F6C40" w:rsidP="006F6C40">
            <w:pPr>
              <w:rPr>
                <w:b/>
                <w:color w:val="FF0000"/>
                <w:lang w:val="de-DE"/>
              </w:rPr>
            </w:pPr>
          </w:p>
          <w:p w:rsidR="00884ED7" w:rsidRDefault="00884ED7" w:rsidP="00884ED7">
            <w:pPr>
              <w:rPr>
                <w:b/>
                <w:lang w:val="de-DE"/>
              </w:rPr>
            </w:pPr>
          </w:p>
          <w:p w:rsidR="00884ED7" w:rsidRPr="00884ED7" w:rsidRDefault="00884ED7" w:rsidP="00884ED7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r w:rsidRPr="00884ED7">
              <w:rPr>
                <w:lang w:val="de-DE"/>
              </w:rPr>
              <w:t>Button OK</w:t>
            </w:r>
          </w:p>
          <w:p w:rsidR="00884ED7" w:rsidRPr="00884ED7" w:rsidRDefault="00884ED7" w:rsidP="00884ED7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r w:rsidRPr="00884ED7">
              <w:rPr>
                <w:lang w:val="de-DE"/>
              </w:rPr>
              <w:t>Button Abbrechen</w:t>
            </w:r>
          </w:p>
          <w:p w:rsidR="00884ED7" w:rsidRPr="00884ED7" w:rsidRDefault="00884ED7" w:rsidP="00884ED7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DC0ADE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  <w:p w:rsidR="001E62CE" w:rsidRDefault="001E62CE" w:rsidP="00DC0ADE">
            <w:pPr>
              <w:rPr>
                <w:b/>
                <w:lang w:val="de-DE"/>
              </w:rPr>
            </w:pPr>
          </w:p>
          <w:p w:rsidR="00884ED7" w:rsidRDefault="00884ED7" w:rsidP="00DC0ADE">
            <w:pPr>
              <w:rPr>
                <w:b/>
                <w:color w:val="FF0000"/>
                <w:lang w:val="de-DE"/>
              </w:rPr>
            </w:pPr>
            <w:r w:rsidRPr="00884ED7">
              <w:rPr>
                <w:b/>
                <w:color w:val="FF0000"/>
                <w:lang w:val="de-DE"/>
              </w:rPr>
              <w:t xml:space="preserve">Alle Felder sind MUSS Felder </w:t>
            </w:r>
          </w:p>
          <w:p w:rsidR="00C6321C" w:rsidRPr="00C6321C" w:rsidRDefault="00C6321C" w:rsidP="00DC0ADE">
            <w:pPr>
              <w:rPr>
                <w:color w:val="FF0000"/>
                <w:lang w:val="de-DE"/>
              </w:rPr>
            </w:pPr>
          </w:p>
          <w:p w:rsidR="00C6321C" w:rsidRPr="00C6321C" w:rsidRDefault="00C6321C" w:rsidP="006F6C40">
            <w:pPr>
              <w:rPr>
                <w:b/>
                <w:lang w:val="de-DE"/>
              </w:rPr>
            </w:pPr>
            <w:r w:rsidRPr="00C6321C">
              <w:rPr>
                <w:lang w:val="de-DE"/>
              </w:rPr>
              <w:t>Die Bezeichnung der S</w:t>
            </w:r>
            <w:r>
              <w:rPr>
                <w:lang w:val="de-DE"/>
              </w:rPr>
              <w:t xml:space="preserve">perrzeit </w:t>
            </w:r>
            <w:r w:rsidR="006F6C40">
              <w:rPr>
                <w:lang w:val="de-DE"/>
              </w:rPr>
              <w:t>muss</w:t>
            </w:r>
            <w:r>
              <w:rPr>
                <w:lang w:val="de-DE"/>
              </w:rPr>
              <w:t xml:space="preserve"> in allen verfügba</w:t>
            </w:r>
            <w:r w:rsidRPr="00C6321C">
              <w:rPr>
                <w:lang w:val="de-DE"/>
              </w:rPr>
              <w:t>ren Sprachen erfasst werden</w:t>
            </w:r>
          </w:p>
        </w:tc>
      </w:tr>
      <w:tr w:rsidR="006F6C40" w:rsidRPr="00E81FB7" w:rsidTr="00DC0ADE">
        <w:tc>
          <w:tcPr>
            <w:tcW w:w="4928" w:type="dxa"/>
          </w:tcPr>
          <w:p w:rsidR="006F6C40" w:rsidRDefault="006F6C40" w:rsidP="00DC0ADE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6F6C40" w:rsidRDefault="006F6C40" w:rsidP="00DC0ADE">
            <w:pPr>
              <w:rPr>
                <w:b/>
                <w:lang w:val="de-DE"/>
              </w:rPr>
            </w:pPr>
          </w:p>
        </w:tc>
      </w:tr>
      <w:tr w:rsidR="00DC0ADE" w:rsidRPr="00A21793" w:rsidTr="00DC0ADE">
        <w:tc>
          <w:tcPr>
            <w:tcW w:w="9606" w:type="dxa"/>
            <w:gridSpan w:val="2"/>
          </w:tcPr>
          <w:p w:rsidR="006F6C40" w:rsidRPr="006F6C40" w:rsidRDefault="006F6C40" w:rsidP="006F6C40">
            <w:pPr>
              <w:rPr>
                <w:lang w:val="de-DE"/>
              </w:rPr>
            </w:pPr>
            <w:r w:rsidRPr="006F6C40">
              <w:rPr>
                <w:lang w:val="de-DE"/>
              </w:rPr>
              <w:t>Sperrzeit auf Ressource (Sperrzeit auf Standort verfügt über identisches UI)</w:t>
            </w:r>
          </w:p>
          <w:p w:rsidR="00DC0ADE" w:rsidRPr="00A21793" w:rsidRDefault="00E81FB7" w:rsidP="00DC0ADE">
            <w:pPr>
              <w:rPr>
                <w:lang w:val="de-DE"/>
              </w:rPr>
            </w:pPr>
            <w:r w:rsidRPr="00891E68">
              <w:rPr>
                <w:lang w:val="de-DE"/>
              </w:rPr>
              <w:pict>
                <v:shape id="_x0000_i1028" type="#_x0000_t75" style="width:469.55pt;height:138.7pt">
                  <v:imagedata r:id="rId16" o:title=""/>
                </v:shape>
              </w:pict>
            </w:r>
          </w:p>
          <w:p w:rsidR="006F6C40" w:rsidRPr="00A21793" w:rsidRDefault="006F6C40" w:rsidP="00DC0ADE">
            <w:pPr>
              <w:rPr>
                <w:lang w:val="de-DE"/>
              </w:rPr>
            </w:pPr>
          </w:p>
        </w:tc>
      </w:tr>
    </w:tbl>
    <w:p w:rsidR="001F4734" w:rsidRDefault="001F4734" w:rsidP="001F4734">
      <w:pPr>
        <w:rPr>
          <w:sz w:val="28"/>
          <w:u w:val="single"/>
          <w:lang w:val="de-CH"/>
        </w:rPr>
      </w:pPr>
      <w:r>
        <w:rPr>
          <w:lang w:val="de-CH"/>
        </w:rPr>
        <w:br w:type="page"/>
      </w:r>
    </w:p>
    <w:p w:rsidR="00DC0ADE" w:rsidRDefault="00DC0ADE" w:rsidP="00DC0ADE">
      <w:pPr>
        <w:pStyle w:val="Heading1"/>
        <w:rPr>
          <w:lang w:val="de-CH"/>
        </w:rPr>
      </w:pPr>
    </w:p>
    <w:p w:rsidR="00BA575F" w:rsidRDefault="00BA575F" w:rsidP="00BA575F">
      <w:pPr>
        <w:pStyle w:val="Heading1"/>
        <w:rPr>
          <w:lang w:val="de-CH"/>
        </w:rPr>
      </w:pPr>
      <w:r>
        <w:rPr>
          <w:lang w:val="de-CH"/>
        </w:rPr>
        <w:t>Anhang:</w:t>
      </w:r>
    </w:p>
    <w:p w:rsidR="00BA575F" w:rsidRDefault="00BA575F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Pr="00E1107A" w:rsidRDefault="00DC0ADE" w:rsidP="00DC0ADE">
      <w:pPr>
        <w:tabs>
          <w:tab w:val="left" w:pos="567"/>
        </w:tabs>
        <w:jc w:val="both"/>
        <w:rPr>
          <w:b/>
          <w:lang w:val="de-CH"/>
        </w:rPr>
      </w:pPr>
      <w:r w:rsidRPr="00E1107A">
        <w:rPr>
          <w:b/>
          <w:lang w:val="de-CH"/>
        </w:rPr>
        <w:t>Änderungsverlauf</w:t>
      </w:r>
    </w:p>
    <w:p w:rsidR="00DC0ADE" w:rsidRPr="000B2AF1" w:rsidRDefault="00DC0ADE" w:rsidP="00DC0ADE">
      <w:pPr>
        <w:rPr>
          <w:b/>
        </w:rPr>
      </w:pPr>
    </w:p>
    <w:tbl>
      <w:tblPr>
        <w:tblW w:w="9356" w:type="dxa"/>
        <w:tblInd w:w="108" w:type="dxa"/>
        <w:tblLayout w:type="fixed"/>
        <w:tblLook w:val="01E0"/>
      </w:tblPr>
      <w:tblGrid>
        <w:gridCol w:w="898"/>
        <w:gridCol w:w="1620"/>
        <w:gridCol w:w="2018"/>
        <w:gridCol w:w="4820"/>
      </w:tblGrid>
      <w:tr w:rsidR="00DC0ADE" w:rsidRPr="000B2AF1" w:rsidTr="00DC0ADE">
        <w:tc>
          <w:tcPr>
            <w:tcW w:w="89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</w:rPr>
            </w:pPr>
            <w:r w:rsidRPr="000B2AF1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997446" w:rsidTr="00DC0ADE">
        <w:tc>
          <w:tcPr>
            <w:tcW w:w="898" w:type="dxa"/>
          </w:tcPr>
          <w:p w:rsidR="00DC0ADE" w:rsidRPr="00997446" w:rsidRDefault="00DC0ADE" w:rsidP="00DC0ADE">
            <w:pPr>
              <w:rPr>
                <w:sz w:val="18"/>
              </w:rPr>
            </w:pPr>
            <w:r w:rsidRPr="00997446">
              <w:rPr>
                <w:sz w:val="18"/>
              </w:rPr>
              <w:t>1.0</w:t>
            </w:r>
          </w:p>
        </w:tc>
        <w:tc>
          <w:tcPr>
            <w:tcW w:w="1620" w:type="dxa"/>
          </w:tcPr>
          <w:p w:rsidR="00DC0ADE" w:rsidRPr="00997446" w:rsidRDefault="00997446" w:rsidP="00DC0ADE">
            <w:pPr>
              <w:rPr>
                <w:sz w:val="18"/>
              </w:rPr>
            </w:pPr>
            <w:r w:rsidRPr="00997446">
              <w:rPr>
                <w:sz w:val="18"/>
              </w:rPr>
              <w:t>19</w:t>
            </w:r>
            <w:r w:rsidR="00DF788D" w:rsidRPr="00997446">
              <w:rPr>
                <w:sz w:val="18"/>
              </w:rPr>
              <w:t>.02</w:t>
            </w:r>
            <w:r w:rsidR="00DC0ADE" w:rsidRPr="00997446">
              <w:rPr>
                <w:sz w:val="18"/>
              </w:rPr>
              <w:t>.2009</w:t>
            </w:r>
          </w:p>
        </w:tc>
        <w:tc>
          <w:tcPr>
            <w:tcW w:w="2018" w:type="dxa"/>
          </w:tcPr>
          <w:p w:rsidR="00DC0ADE" w:rsidRPr="00997446" w:rsidRDefault="00DC0ADE" w:rsidP="00DC0ADE">
            <w:pPr>
              <w:rPr>
                <w:sz w:val="18"/>
              </w:rPr>
            </w:pPr>
            <w:r w:rsidRPr="00997446"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:rsidR="00DC0ADE" w:rsidRPr="00997446" w:rsidRDefault="00997446" w:rsidP="00DC0ADE">
            <w:pPr>
              <w:rPr>
                <w:sz w:val="18"/>
              </w:rPr>
            </w:pPr>
            <w:r w:rsidRPr="00997446">
              <w:rPr>
                <w:sz w:val="18"/>
              </w:rPr>
              <w:t xml:space="preserve">Draft </w:t>
            </w:r>
            <w:proofErr w:type="spellStart"/>
            <w:r w:rsidRPr="00997446">
              <w:rPr>
                <w:sz w:val="18"/>
              </w:rPr>
              <w:t>erstellt</w:t>
            </w:r>
            <w:proofErr w:type="spellEnd"/>
          </w:p>
        </w:tc>
      </w:tr>
      <w:tr w:rsidR="00DC0ADE" w:rsidRPr="00997446" w:rsidTr="00DC0ADE">
        <w:tc>
          <w:tcPr>
            <w:tcW w:w="898" w:type="dxa"/>
          </w:tcPr>
          <w:p w:rsidR="00DC0ADE" w:rsidRPr="00997446" w:rsidRDefault="009A488E" w:rsidP="00DC0ADE">
            <w:pPr>
              <w:rPr>
                <w:sz w:val="18"/>
              </w:rPr>
            </w:pPr>
            <w:ins w:id="2" w:author="Tim Bänziger" w:date="2009-04-28T15:04:00Z">
              <w:r>
                <w:rPr>
                  <w:sz w:val="18"/>
                </w:rPr>
                <w:t>1.1</w:t>
              </w:r>
            </w:ins>
          </w:p>
        </w:tc>
        <w:tc>
          <w:tcPr>
            <w:tcW w:w="1620" w:type="dxa"/>
          </w:tcPr>
          <w:p w:rsidR="00DC0ADE" w:rsidRPr="00997446" w:rsidRDefault="009A488E" w:rsidP="00DC0ADE">
            <w:pPr>
              <w:rPr>
                <w:sz w:val="18"/>
              </w:rPr>
            </w:pPr>
            <w:ins w:id="3" w:author="Tim Bänziger" w:date="2009-04-28T15:04:00Z">
              <w:r>
                <w:rPr>
                  <w:sz w:val="18"/>
                </w:rPr>
                <w:t>28.04.2009</w:t>
              </w:r>
            </w:ins>
          </w:p>
        </w:tc>
        <w:tc>
          <w:tcPr>
            <w:tcW w:w="2018" w:type="dxa"/>
          </w:tcPr>
          <w:p w:rsidR="00DC0ADE" w:rsidRPr="00997446" w:rsidRDefault="009A488E" w:rsidP="00DC0ADE">
            <w:pPr>
              <w:rPr>
                <w:sz w:val="18"/>
              </w:rPr>
            </w:pPr>
            <w:ins w:id="4" w:author="Tim Bänziger" w:date="2009-04-28T15:04:00Z">
              <w:r>
                <w:rPr>
                  <w:sz w:val="18"/>
                </w:rPr>
                <w:t>Tim Bänziger</w:t>
              </w:r>
            </w:ins>
          </w:p>
        </w:tc>
        <w:tc>
          <w:tcPr>
            <w:tcW w:w="4820" w:type="dxa"/>
          </w:tcPr>
          <w:p w:rsidR="00DC0ADE" w:rsidRPr="00997446" w:rsidRDefault="009A488E" w:rsidP="00DC0ADE">
            <w:pPr>
              <w:rPr>
                <w:sz w:val="18"/>
              </w:rPr>
            </w:pPr>
            <w:proofErr w:type="spellStart"/>
            <w:ins w:id="5" w:author="Tim Bänziger" w:date="2009-04-28T15:04:00Z">
              <w:r>
                <w:rPr>
                  <w:sz w:val="18"/>
                </w:rPr>
                <w:t>Anpassung</w:t>
              </w:r>
            </w:ins>
            <w:r w:rsidR="00F53CB1">
              <w:rPr>
                <w:sz w:val="18"/>
              </w:rPr>
              <w:t>en</w:t>
            </w:r>
            <w:proofErr w:type="spellEnd"/>
            <w:ins w:id="6" w:author="Tim Bänziger" w:date="2009-04-28T15:04:00Z">
              <w:r>
                <w:rPr>
                  <w:sz w:val="18"/>
                </w:rPr>
                <w:t xml:space="preserve"> </w:t>
              </w:r>
              <w:proofErr w:type="spellStart"/>
              <w:r>
                <w:rPr>
                  <w:sz w:val="18"/>
                </w:rPr>
                <w:t>nach</w:t>
              </w:r>
              <w:proofErr w:type="spellEnd"/>
              <w:r>
                <w:rPr>
                  <w:sz w:val="18"/>
                </w:rPr>
                <w:t xml:space="preserve"> Interview</w:t>
              </w:r>
            </w:ins>
          </w:p>
        </w:tc>
      </w:tr>
      <w:tr w:rsidR="00F53CB1" w:rsidRPr="00E81FB7" w:rsidTr="00EA7117">
        <w:tc>
          <w:tcPr>
            <w:tcW w:w="898" w:type="dxa"/>
          </w:tcPr>
          <w:p w:rsidR="00F53CB1" w:rsidRPr="002B66FF" w:rsidRDefault="00F53CB1" w:rsidP="00EA7117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2.0</w:t>
            </w:r>
          </w:p>
        </w:tc>
        <w:tc>
          <w:tcPr>
            <w:tcW w:w="1620" w:type="dxa"/>
          </w:tcPr>
          <w:p w:rsidR="00F53CB1" w:rsidRPr="002B66FF" w:rsidRDefault="00F53CB1" w:rsidP="00F53CB1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01.09.2009</w:t>
            </w:r>
          </w:p>
        </w:tc>
        <w:tc>
          <w:tcPr>
            <w:tcW w:w="2018" w:type="dxa"/>
          </w:tcPr>
          <w:p w:rsidR="00F53CB1" w:rsidRPr="002B66FF" w:rsidRDefault="00F53CB1" w:rsidP="00EA7117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Tim Bänziger</w:t>
            </w:r>
          </w:p>
        </w:tc>
        <w:tc>
          <w:tcPr>
            <w:tcW w:w="4820" w:type="dxa"/>
          </w:tcPr>
          <w:p w:rsidR="00F53CB1" w:rsidRPr="002B66FF" w:rsidRDefault="00F53CB1" w:rsidP="00EA7117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Abgenommen und Freigegen für Integrationstests</w:t>
            </w:r>
          </w:p>
        </w:tc>
      </w:tr>
      <w:tr w:rsidR="00DC0ADE" w:rsidRPr="00E81FB7" w:rsidTr="00DC0ADE">
        <w:tc>
          <w:tcPr>
            <w:tcW w:w="898" w:type="dxa"/>
          </w:tcPr>
          <w:p w:rsidR="00DC0ADE" w:rsidRPr="00F53CB1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F53CB1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F53CB1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F53CB1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E81FB7" w:rsidTr="00DC0ADE">
        <w:tc>
          <w:tcPr>
            <w:tcW w:w="898" w:type="dxa"/>
          </w:tcPr>
          <w:p w:rsidR="00DC0ADE" w:rsidRPr="00F53CB1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F53CB1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F53CB1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F53CB1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E81FB7" w:rsidTr="00DC0ADE">
        <w:tc>
          <w:tcPr>
            <w:tcW w:w="898" w:type="dxa"/>
          </w:tcPr>
          <w:p w:rsidR="00DC0ADE" w:rsidRPr="00F53CB1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F53CB1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F53CB1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F53CB1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E81FB7" w:rsidTr="00DC0ADE">
        <w:tc>
          <w:tcPr>
            <w:tcW w:w="898" w:type="dxa"/>
          </w:tcPr>
          <w:p w:rsidR="00DC0ADE" w:rsidRPr="00F53CB1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F53CB1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F53CB1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F53CB1" w:rsidRDefault="00DC0ADE" w:rsidP="00DC0ADE">
            <w:pPr>
              <w:rPr>
                <w:sz w:val="18"/>
                <w:lang w:val="de-CH"/>
              </w:rPr>
            </w:pPr>
          </w:p>
        </w:tc>
      </w:tr>
    </w:tbl>
    <w:p w:rsidR="00DC0ADE" w:rsidRPr="00F53CB1" w:rsidRDefault="00DC0ADE" w:rsidP="00DC0ADE">
      <w:pPr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sectPr w:rsidR="00DC0ADE" w:rsidSect="00DF3EC8">
      <w:headerReference w:type="default" r:id="rId17"/>
      <w:footerReference w:type="default" r:id="rId18"/>
      <w:pgSz w:w="11906" w:h="16838"/>
      <w:pgMar w:top="2410" w:right="991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andro Rudin" w:date="2009-03-02T15:31:00Z" w:initials="SR">
    <w:p w:rsidR="00AD20E5" w:rsidRDefault="00AD20E5">
      <w:pPr>
        <w:pStyle w:val="CommentText"/>
      </w:pPr>
      <w:r>
        <w:rPr>
          <w:rStyle w:val="CommentReference"/>
        </w:rPr>
        <w:annotationRef/>
      </w:r>
      <w:proofErr w:type="spellStart"/>
      <w:r w:rsidR="00856ED1">
        <w:t>Wieso</w:t>
      </w:r>
      <w:proofErr w:type="spellEnd"/>
      <w:r w:rsidR="00856ED1">
        <w:t xml:space="preserve"> auf </w:t>
      </w:r>
      <w:proofErr w:type="spellStart"/>
      <w:r w:rsidR="00856ED1">
        <w:t>beiden</w:t>
      </w:r>
      <w:proofErr w:type="spellEnd"/>
      <w:r w:rsidR="00856ED1">
        <w:t>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DDB" w:rsidRDefault="00DD7DDB">
      <w:r>
        <w:separator/>
      </w:r>
    </w:p>
  </w:endnote>
  <w:endnote w:type="continuationSeparator" w:id="0">
    <w:p w:rsidR="00DD7DDB" w:rsidRDefault="00DD7D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ADE" w:rsidRDefault="00DC0ADE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891E68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891E68">
      <w:rPr>
        <w:sz w:val="12"/>
        <w:lang w:val="en-US"/>
      </w:rPr>
      <w:fldChar w:fldCharType="separate"/>
    </w:r>
    <w:r w:rsidR="003A1EB4">
      <w:rPr>
        <w:noProof/>
        <w:sz w:val="12"/>
        <w:lang w:val="de-CH"/>
      </w:rPr>
      <w:t>Tim Bänziger</w:t>
    </w:r>
    <w:r w:rsidR="00891E68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891E68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891E68">
      <w:rPr>
        <w:sz w:val="12"/>
        <w:lang w:val="en-US"/>
      </w:rPr>
      <w:fldChar w:fldCharType="separate"/>
    </w:r>
    <w:r w:rsidR="00E81FB7">
      <w:rPr>
        <w:noProof/>
        <w:sz w:val="12"/>
        <w:lang w:val="de-CH"/>
      </w:rPr>
      <w:t>4</w:t>
    </w:r>
    <w:r w:rsidR="00891E68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891E68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891E68">
      <w:rPr>
        <w:sz w:val="12"/>
        <w:lang w:val="en-US"/>
      </w:rPr>
      <w:fldChar w:fldCharType="separate"/>
    </w:r>
    <w:r w:rsidR="00E81FB7">
      <w:rPr>
        <w:noProof/>
        <w:sz w:val="12"/>
        <w:lang w:val="en-US"/>
      </w:rPr>
      <w:t>9/8/2009</w:t>
    </w:r>
    <w:r w:rsidR="00891E68">
      <w:rPr>
        <w:sz w:val="12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DDB" w:rsidRDefault="00DD7DDB">
      <w:r>
        <w:separator/>
      </w:r>
    </w:p>
  </w:footnote>
  <w:footnote w:type="continuationSeparator" w:id="0">
    <w:p w:rsidR="00DD7DDB" w:rsidRDefault="00DD7D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ADE" w:rsidRPr="00D65A66" w:rsidRDefault="00DC0ADE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73282"/>
    <w:multiLevelType w:val="hybridMultilevel"/>
    <w:tmpl w:val="A24CD734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86DE5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B49CF"/>
    <w:multiLevelType w:val="hybridMultilevel"/>
    <w:tmpl w:val="7B0841E4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0B70709E"/>
    <w:multiLevelType w:val="hybridMultilevel"/>
    <w:tmpl w:val="C2745F80"/>
    <w:lvl w:ilvl="0" w:tplc="0EE6DD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8189B"/>
    <w:multiLevelType w:val="hybridMultilevel"/>
    <w:tmpl w:val="303CEB1A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942B6"/>
    <w:multiLevelType w:val="hybridMultilevel"/>
    <w:tmpl w:val="0B8AEED0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E6396"/>
    <w:multiLevelType w:val="hybridMultilevel"/>
    <w:tmpl w:val="8C947D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6704B1"/>
    <w:multiLevelType w:val="hybridMultilevel"/>
    <w:tmpl w:val="634837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9">
    <w:nsid w:val="28FB61F0"/>
    <w:multiLevelType w:val="hybridMultilevel"/>
    <w:tmpl w:val="221CDC00"/>
    <w:lvl w:ilvl="0" w:tplc="CE3424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D8265F"/>
    <w:multiLevelType w:val="hybridMultilevel"/>
    <w:tmpl w:val="80E440BA"/>
    <w:lvl w:ilvl="0" w:tplc="5EBA5880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3A52C0"/>
    <w:multiLevelType w:val="hybridMultilevel"/>
    <w:tmpl w:val="3A204168"/>
    <w:lvl w:ilvl="0" w:tplc="58F64E16">
      <w:start w:val="2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B1D1495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78214C"/>
    <w:multiLevelType w:val="hybridMultilevel"/>
    <w:tmpl w:val="871251B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304857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DC29C0"/>
    <w:multiLevelType w:val="hybridMultilevel"/>
    <w:tmpl w:val="D494C9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5676A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423EB4"/>
    <w:multiLevelType w:val="hybridMultilevel"/>
    <w:tmpl w:val="8626EB9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60D2FE5"/>
    <w:multiLevelType w:val="hybridMultilevel"/>
    <w:tmpl w:val="8B420210"/>
    <w:lvl w:ilvl="0" w:tplc="846478BE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4F3163"/>
    <w:multiLevelType w:val="hybridMultilevel"/>
    <w:tmpl w:val="D848F60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1E1BA3"/>
    <w:multiLevelType w:val="hybridMultilevel"/>
    <w:tmpl w:val="D6865C7E"/>
    <w:lvl w:ilvl="0" w:tplc="369A3878">
      <w:start w:val="1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7216C1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CF0766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07405A"/>
    <w:multiLevelType w:val="hybridMultilevel"/>
    <w:tmpl w:val="FDAA1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1AD2425"/>
    <w:multiLevelType w:val="hybridMultilevel"/>
    <w:tmpl w:val="99EEB8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12061E"/>
    <w:multiLevelType w:val="hybridMultilevel"/>
    <w:tmpl w:val="B1581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013F07"/>
    <w:multiLevelType w:val="hybridMultilevel"/>
    <w:tmpl w:val="8C947D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7079BD"/>
    <w:multiLevelType w:val="hybridMultilevel"/>
    <w:tmpl w:val="6D968838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6175FA"/>
    <w:multiLevelType w:val="hybridMultilevel"/>
    <w:tmpl w:val="B5FE3E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6E3DEF"/>
    <w:multiLevelType w:val="hybridMultilevel"/>
    <w:tmpl w:val="86ECAE82"/>
    <w:lvl w:ilvl="0" w:tplc="A3546A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F8A0618"/>
    <w:multiLevelType w:val="hybridMultilevel"/>
    <w:tmpl w:val="F006DA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62D1E99"/>
    <w:multiLevelType w:val="hybridMultilevel"/>
    <w:tmpl w:val="136217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EB7B0D"/>
    <w:multiLevelType w:val="hybridMultilevel"/>
    <w:tmpl w:val="D94A9C9E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E646C2"/>
    <w:multiLevelType w:val="hybridMultilevel"/>
    <w:tmpl w:val="74CAF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4E5B8E"/>
    <w:multiLevelType w:val="hybridMultilevel"/>
    <w:tmpl w:val="C96A9296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706EFB"/>
    <w:multiLevelType w:val="hybridMultilevel"/>
    <w:tmpl w:val="7D22E3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114BD5"/>
    <w:multiLevelType w:val="hybridMultilevel"/>
    <w:tmpl w:val="66C870E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9076D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B3216"/>
    <w:multiLevelType w:val="hybridMultilevel"/>
    <w:tmpl w:val="9514932A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93778A"/>
    <w:multiLevelType w:val="hybridMultilevel"/>
    <w:tmpl w:val="6D223C52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ADE57CF"/>
    <w:multiLevelType w:val="hybridMultilevel"/>
    <w:tmpl w:val="B21E98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593F3B"/>
    <w:multiLevelType w:val="hybridMultilevel"/>
    <w:tmpl w:val="39C6CD18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0"/>
  </w:num>
  <w:num w:numId="3">
    <w:abstractNumId w:val="8"/>
  </w:num>
  <w:num w:numId="4">
    <w:abstractNumId w:val="23"/>
  </w:num>
  <w:num w:numId="5">
    <w:abstractNumId w:val="13"/>
  </w:num>
  <w:num w:numId="6">
    <w:abstractNumId w:val="39"/>
  </w:num>
  <w:num w:numId="7">
    <w:abstractNumId w:val="17"/>
  </w:num>
  <w:num w:numId="8">
    <w:abstractNumId w:val="28"/>
  </w:num>
  <w:num w:numId="9">
    <w:abstractNumId w:val="2"/>
  </w:num>
  <w:num w:numId="10">
    <w:abstractNumId w:val="37"/>
  </w:num>
  <w:num w:numId="11">
    <w:abstractNumId w:val="16"/>
  </w:num>
  <w:num w:numId="12">
    <w:abstractNumId w:val="31"/>
  </w:num>
  <w:num w:numId="13">
    <w:abstractNumId w:val="9"/>
  </w:num>
  <w:num w:numId="14">
    <w:abstractNumId w:val="10"/>
  </w:num>
  <w:num w:numId="15">
    <w:abstractNumId w:val="18"/>
  </w:num>
  <w:num w:numId="16">
    <w:abstractNumId w:val="11"/>
  </w:num>
  <w:num w:numId="17">
    <w:abstractNumId w:val="40"/>
  </w:num>
  <w:num w:numId="18">
    <w:abstractNumId w:val="5"/>
  </w:num>
  <w:num w:numId="19">
    <w:abstractNumId w:val="33"/>
  </w:num>
  <w:num w:numId="20">
    <w:abstractNumId w:val="41"/>
  </w:num>
  <w:num w:numId="21">
    <w:abstractNumId w:val="21"/>
  </w:num>
  <w:num w:numId="22">
    <w:abstractNumId w:val="6"/>
  </w:num>
  <w:num w:numId="23">
    <w:abstractNumId w:val="27"/>
  </w:num>
  <w:num w:numId="24">
    <w:abstractNumId w:val="35"/>
  </w:num>
  <w:num w:numId="25">
    <w:abstractNumId w:val="22"/>
  </w:num>
  <w:num w:numId="26">
    <w:abstractNumId w:val="0"/>
  </w:num>
  <w:num w:numId="27">
    <w:abstractNumId w:val="1"/>
  </w:num>
  <w:num w:numId="28">
    <w:abstractNumId w:val="4"/>
  </w:num>
  <w:num w:numId="29">
    <w:abstractNumId w:val="25"/>
  </w:num>
  <w:num w:numId="30">
    <w:abstractNumId w:val="34"/>
  </w:num>
  <w:num w:numId="31">
    <w:abstractNumId w:val="20"/>
  </w:num>
  <w:num w:numId="32">
    <w:abstractNumId w:val="38"/>
  </w:num>
  <w:num w:numId="33">
    <w:abstractNumId w:val="12"/>
  </w:num>
  <w:num w:numId="34">
    <w:abstractNumId w:val="3"/>
  </w:num>
  <w:num w:numId="35">
    <w:abstractNumId w:val="32"/>
  </w:num>
  <w:num w:numId="36">
    <w:abstractNumId w:val="36"/>
  </w:num>
  <w:num w:numId="37">
    <w:abstractNumId w:val="19"/>
  </w:num>
  <w:num w:numId="38">
    <w:abstractNumId w:val="26"/>
  </w:num>
  <w:num w:numId="39">
    <w:abstractNumId w:val="7"/>
  </w:num>
  <w:num w:numId="40">
    <w:abstractNumId w:val="14"/>
  </w:num>
  <w:num w:numId="41">
    <w:abstractNumId w:val="24"/>
  </w:num>
  <w:num w:numId="4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attachedTemplate r:id="rId1"/>
  <w:stylePaneFormatFilter w:val="3F01"/>
  <w:defaultTabStop w:val="720"/>
  <w:hyphenationZone w:val="425"/>
  <w:noPunctuationKerning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/>
  <w:rsids>
    <w:rsidRoot w:val="001E6DC5"/>
    <w:rsid w:val="0001095C"/>
    <w:rsid w:val="00023502"/>
    <w:rsid w:val="0003695F"/>
    <w:rsid w:val="000413CA"/>
    <w:rsid w:val="00045CE2"/>
    <w:rsid w:val="00060221"/>
    <w:rsid w:val="00070EBE"/>
    <w:rsid w:val="000743EA"/>
    <w:rsid w:val="00094819"/>
    <w:rsid w:val="000A170A"/>
    <w:rsid w:val="000A35FE"/>
    <w:rsid w:val="000D159E"/>
    <w:rsid w:val="000E64FA"/>
    <w:rsid w:val="000F6BE6"/>
    <w:rsid w:val="0012154D"/>
    <w:rsid w:val="00133018"/>
    <w:rsid w:val="00133EC4"/>
    <w:rsid w:val="00135BDA"/>
    <w:rsid w:val="00153091"/>
    <w:rsid w:val="0016230D"/>
    <w:rsid w:val="00164E24"/>
    <w:rsid w:val="00177352"/>
    <w:rsid w:val="001A3D67"/>
    <w:rsid w:val="001C0CC6"/>
    <w:rsid w:val="001C34A3"/>
    <w:rsid w:val="001E21AE"/>
    <w:rsid w:val="001E2547"/>
    <w:rsid w:val="001E59D9"/>
    <w:rsid w:val="001E62CE"/>
    <w:rsid w:val="001E6DC5"/>
    <w:rsid w:val="001F4734"/>
    <w:rsid w:val="001F5607"/>
    <w:rsid w:val="00207C17"/>
    <w:rsid w:val="00212A4C"/>
    <w:rsid w:val="00214465"/>
    <w:rsid w:val="00217EF9"/>
    <w:rsid w:val="00221B04"/>
    <w:rsid w:val="0022490F"/>
    <w:rsid w:val="00230B20"/>
    <w:rsid w:val="00235431"/>
    <w:rsid w:val="00235B42"/>
    <w:rsid w:val="0024616A"/>
    <w:rsid w:val="002871DA"/>
    <w:rsid w:val="002A2EA1"/>
    <w:rsid w:val="002B5781"/>
    <w:rsid w:val="002C1B8C"/>
    <w:rsid w:val="002E487F"/>
    <w:rsid w:val="002F638D"/>
    <w:rsid w:val="0031440A"/>
    <w:rsid w:val="003349BD"/>
    <w:rsid w:val="0035327D"/>
    <w:rsid w:val="00372620"/>
    <w:rsid w:val="00394CE0"/>
    <w:rsid w:val="00395D64"/>
    <w:rsid w:val="003A1EB4"/>
    <w:rsid w:val="003B7C70"/>
    <w:rsid w:val="003C5246"/>
    <w:rsid w:val="003F6654"/>
    <w:rsid w:val="00405D53"/>
    <w:rsid w:val="00432E33"/>
    <w:rsid w:val="0044166D"/>
    <w:rsid w:val="004544EA"/>
    <w:rsid w:val="0047014F"/>
    <w:rsid w:val="004724E4"/>
    <w:rsid w:val="00472AA3"/>
    <w:rsid w:val="004A73C6"/>
    <w:rsid w:val="004A748E"/>
    <w:rsid w:val="004A7504"/>
    <w:rsid w:val="004B05C2"/>
    <w:rsid w:val="004D0AC8"/>
    <w:rsid w:val="004D0FC0"/>
    <w:rsid w:val="004D54EB"/>
    <w:rsid w:val="004E2A5C"/>
    <w:rsid w:val="004E3B23"/>
    <w:rsid w:val="004F55B3"/>
    <w:rsid w:val="004F62C9"/>
    <w:rsid w:val="0050181E"/>
    <w:rsid w:val="00510535"/>
    <w:rsid w:val="0051790F"/>
    <w:rsid w:val="00517BB0"/>
    <w:rsid w:val="0052381C"/>
    <w:rsid w:val="00527488"/>
    <w:rsid w:val="005275B9"/>
    <w:rsid w:val="0053252A"/>
    <w:rsid w:val="00537819"/>
    <w:rsid w:val="00540A78"/>
    <w:rsid w:val="005522A9"/>
    <w:rsid w:val="00556707"/>
    <w:rsid w:val="005711E4"/>
    <w:rsid w:val="00573325"/>
    <w:rsid w:val="005862B3"/>
    <w:rsid w:val="00594095"/>
    <w:rsid w:val="005A20F8"/>
    <w:rsid w:val="005C3503"/>
    <w:rsid w:val="005D6E72"/>
    <w:rsid w:val="005F38F4"/>
    <w:rsid w:val="006047A9"/>
    <w:rsid w:val="006104C9"/>
    <w:rsid w:val="00613E80"/>
    <w:rsid w:val="00620D24"/>
    <w:rsid w:val="00634A5B"/>
    <w:rsid w:val="00655A54"/>
    <w:rsid w:val="0065613A"/>
    <w:rsid w:val="006643D8"/>
    <w:rsid w:val="00671DD2"/>
    <w:rsid w:val="00672A13"/>
    <w:rsid w:val="00685D3B"/>
    <w:rsid w:val="00697286"/>
    <w:rsid w:val="006E2CA1"/>
    <w:rsid w:val="006E5D94"/>
    <w:rsid w:val="006F1B28"/>
    <w:rsid w:val="006F2858"/>
    <w:rsid w:val="006F5E8D"/>
    <w:rsid w:val="006F6C40"/>
    <w:rsid w:val="00700734"/>
    <w:rsid w:val="0071121E"/>
    <w:rsid w:val="00717827"/>
    <w:rsid w:val="007230AF"/>
    <w:rsid w:val="00730354"/>
    <w:rsid w:val="00730BF1"/>
    <w:rsid w:val="00732694"/>
    <w:rsid w:val="00736482"/>
    <w:rsid w:val="00742B6C"/>
    <w:rsid w:val="0076449B"/>
    <w:rsid w:val="0077666B"/>
    <w:rsid w:val="00785F26"/>
    <w:rsid w:val="00795823"/>
    <w:rsid w:val="00797880"/>
    <w:rsid w:val="007A0F86"/>
    <w:rsid w:val="007B615A"/>
    <w:rsid w:val="007F63B3"/>
    <w:rsid w:val="00806ED0"/>
    <w:rsid w:val="00832D17"/>
    <w:rsid w:val="008346FA"/>
    <w:rsid w:val="00834A04"/>
    <w:rsid w:val="00856ED1"/>
    <w:rsid w:val="0088140C"/>
    <w:rsid w:val="00884958"/>
    <w:rsid w:val="00884ED7"/>
    <w:rsid w:val="00891E68"/>
    <w:rsid w:val="008974C5"/>
    <w:rsid w:val="008A1628"/>
    <w:rsid w:val="008C6CFF"/>
    <w:rsid w:val="008D09FA"/>
    <w:rsid w:val="009062AF"/>
    <w:rsid w:val="009065C2"/>
    <w:rsid w:val="009157EC"/>
    <w:rsid w:val="00926E49"/>
    <w:rsid w:val="00927660"/>
    <w:rsid w:val="0094263B"/>
    <w:rsid w:val="00946B80"/>
    <w:rsid w:val="0095216D"/>
    <w:rsid w:val="009565D3"/>
    <w:rsid w:val="00976AFC"/>
    <w:rsid w:val="0098689A"/>
    <w:rsid w:val="00997446"/>
    <w:rsid w:val="009A488E"/>
    <w:rsid w:val="009B4BA3"/>
    <w:rsid w:val="009B6C70"/>
    <w:rsid w:val="009B7616"/>
    <w:rsid w:val="009D1AD5"/>
    <w:rsid w:val="009D6D44"/>
    <w:rsid w:val="009E0837"/>
    <w:rsid w:val="00A031B3"/>
    <w:rsid w:val="00A21793"/>
    <w:rsid w:val="00A3094F"/>
    <w:rsid w:val="00A346A3"/>
    <w:rsid w:val="00A9066A"/>
    <w:rsid w:val="00A94B6D"/>
    <w:rsid w:val="00AA0A7F"/>
    <w:rsid w:val="00AB0B33"/>
    <w:rsid w:val="00AB121C"/>
    <w:rsid w:val="00AB21E6"/>
    <w:rsid w:val="00AD20E5"/>
    <w:rsid w:val="00AD2704"/>
    <w:rsid w:val="00AD416F"/>
    <w:rsid w:val="00AD4626"/>
    <w:rsid w:val="00AF0228"/>
    <w:rsid w:val="00AF16EE"/>
    <w:rsid w:val="00AF50F4"/>
    <w:rsid w:val="00B21819"/>
    <w:rsid w:val="00B34566"/>
    <w:rsid w:val="00B645DF"/>
    <w:rsid w:val="00B71514"/>
    <w:rsid w:val="00B844C0"/>
    <w:rsid w:val="00B93C50"/>
    <w:rsid w:val="00BA575F"/>
    <w:rsid w:val="00BB1275"/>
    <w:rsid w:val="00BC054B"/>
    <w:rsid w:val="00BC0B09"/>
    <w:rsid w:val="00BC6F0F"/>
    <w:rsid w:val="00BD2B40"/>
    <w:rsid w:val="00BE0B38"/>
    <w:rsid w:val="00C00362"/>
    <w:rsid w:val="00C06A84"/>
    <w:rsid w:val="00C118FC"/>
    <w:rsid w:val="00C11EDC"/>
    <w:rsid w:val="00C13F45"/>
    <w:rsid w:val="00C2127A"/>
    <w:rsid w:val="00C5199B"/>
    <w:rsid w:val="00C6321C"/>
    <w:rsid w:val="00C65F0C"/>
    <w:rsid w:val="00C765BE"/>
    <w:rsid w:val="00C76E7A"/>
    <w:rsid w:val="00C86558"/>
    <w:rsid w:val="00C92288"/>
    <w:rsid w:val="00CA7B69"/>
    <w:rsid w:val="00CC470D"/>
    <w:rsid w:val="00CD0216"/>
    <w:rsid w:val="00CE30C7"/>
    <w:rsid w:val="00CE428D"/>
    <w:rsid w:val="00CE7027"/>
    <w:rsid w:val="00CF608A"/>
    <w:rsid w:val="00D12845"/>
    <w:rsid w:val="00D130D4"/>
    <w:rsid w:val="00D3100B"/>
    <w:rsid w:val="00D40276"/>
    <w:rsid w:val="00D43DE5"/>
    <w:rsid w:val="00D60C80"/>
    <w:rsid w:val="00D65A66"/>
    <w:rsid w:val="00D90064"/>
    <w:rsid w:val="00D92286"/>
    <w:rsid w:val="00DA2DC8"/>
    <w:rsid w:val="00DA60DB"/>
    <w:rsid w:val="00DC0ADE"/>
    <w:rsid w:val="00DC566C"/>
    <w:rsid w:val="00DD7DDB"/>
    <w:rsid w:val="00DE3CE8"/>
    <w:rsid w:val="00DE5AF0"/>
    <w:rsid w:val="00DE71F8"/>
    <w:rsid w:val="00DF3EC8"/>
    <w:rsid w:val="00DF788D"/>
    <w:rsid w:val="00E008EF"/>
    <w:rsid w:val="00E07B5C"/>
    <w:rsid w:val="00E2016C"/>
    <w:rsid w:val="00E207E2"/>
    <w:rsid w:val="00E27F3A"/>
    <w:rsid w:val="00E3032E"/>
    <w:rsid w:val="00E362DB"/>
    <w:rsid w:val="00E43218"/>
    <w:rsid w:val="00E677FE"/>
    <w:rsid w:val="00E7428E"/>
    <w:rsid w:val="00E81FB7"/>
    <w:rsid w:val="00E87602"/>
    <w:rsid w:val="00EA1203"/>
    <w:rsid w:val="00EB29ED"/>
    <w:rsid w:val="00ED68EF"/>
    <w:rsid w:val="00EE6148"/>
    <w:rsid w:val="00EF30D3"/>
    <w:rsid w:val="00F023F2"/>
    <w:rsid w:val="00F05962"/>
    <w:rsid w:val="00F22AF5"/>
    <w:rsid w:val="00F53CB1"/>
    <w:rsid w:val="00F54DE0"/>
    <w:rsid w:val="00F612C6"/>
    <w:rsid w:val="00F71B4C"/>
    <w:rsid w:val="00F84F1B"/>
    <w:rsid w:val="00F874A9"/>
    <w:rsid w:val="00FB4CF1"/>
    <w:rsid w:val="00FB55C6"/>
    <w:rsid w:val="00FD0A8E"/>
    <w:rsid w:val="00FD2C81"/>
    <w:rsid w:val="00FF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3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C0ADE"/>
    <w:rPr>
      <w:color w:val="808080"/>
    </w:rPr>
  </w:style>
  <w:style w:type="paragraph" w:styleId="ListParagraph">
    <w:name w:val="List Paragraph"/>
    <w:basedOn w:val="Normal"/>
    <w:uiPriority w:val="34"/>
    <w:qFormat/>
    <w:rsid w:val="00DC0ADE"/>
    <w:pPr>
      <w:ind w:left="720"/>
      <w:contextualSpacing/>
    </w:pPr>
  </w:style>
  <w:style w:type="table" w:styleId="TableGrid">
    <w:name w:val="Table Grid"/>
    <w:basedOn w:val="TableNormal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0113\Desktop\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166C94B-2552-4D56-9225-FBA7A96F1DC8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2871C59C-B271-46F8-BB38-52DB8B2373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997B05E3-8977-4253-9B7B-F655414B2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UC_Template.dotx</Template>
  <TotalTime>0</TotalTime>
  <Pages>4</Pages>
  <Words>482</Words>
  <Characters>3131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Use Case ROOMS PRO R.4.0</vt:lpstr>
      <vt:lpstr>Use Case ROOMS PRO R.4.0</vt:lpstr>
    </vt:vector>
  </TitlesOfParts>
  <Manager>Mario Haller</Manager>
  <Company>GARAIO AG</Company>
  <LinksUpToDate>false</LinksUpToDate>
  <CharactersWithSpaces>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ROOMS PRO R.4.0</dc:title>
  <dc:subject>105.001</dc:subject>
  <dc:creator>Tim Bänziger</dc:creator>
  <cp:keywords>ROOMS, Ressourcen</cp:keywords>
  <cp:lastModifiedBy>Tim Bänziger</cp:lastModifiedBy>
  <cp:revision>2</cp:revision>
  <cp:lastPrinted>2009-02-09T07:28:00Z</cp:lastPrinted>
  <dcterms:created xsi:type="dcterms:W3CDTF">2009-09-08T06:26:00Z</dcterms:created>
  <dcterms:modified xsi:type="dcterms:W3CDTF">2009-09-08T06:26:00Z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0x0101005B554F5680363B4AA4C29B5A100DE2DE</vt:lpwstr>
  </property>
</Properties>
</file>